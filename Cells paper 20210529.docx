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045BB" w14:textId="7E38D710" w:rsidR="007674DC" w:rsidRPr="0073676A" w:rsidRDefault="00396B7C" w:rsidP="00423574">
      <w:pPr>
        <w:spacing w:line="360" w:lineRule="auto"/>
        <w:jc w:val="both"/>
        <w:rPr>
          <w:rFonts w:ascii="Arial" w:hAnsi="Arial" w:cs="Arial"/>
          <w:b/>
          <w:bCs/>
          <w:color w:val="000000" w:themeColor="text1"/>
          <w:sz w:val="28"/>
          <w:szCs w:val="28"/>
        </w:rPr>
      </w:pPr>
      <w:proofErr w:type="spellStart"/>
      <w:r w:rsidRPr="0073676A">
        <w:rPr>
          <w:rFonts w:ascii="Arial" w:hAnsi="Arial" w:cs="Arial"/>
          <w:b/>
          <w:bCs/>
          <w:color w:val="000000" w:themeColor="text1"/>
          <w:sz w:val="28"/>
          <w:szCs w:val="28"/>
        </w:rPr>
        <w:t>vd</w:t>
      </w:r>
      <w:proofErr w:type="spellEnd"/>
      <w:r w:rsidRPr="0073676A">
        <w:rPr>
          <w:rFonts w:ascii="Arial" w:hAnsi="Arial" w:cs="Arial"/>
          <w:b/>
          <w:bCs/>
          <w:color w:val="000000" w:themeColor="text1"/>
          <w:sz w:val="28"/>
          <w:szCs w:val="28"/>
        </w:rPr>
        <w:t>-</w:t>
      </w:r>
      <w:r w:rsidR="007674DC" w:rsidRPr="0073676A">
        <w:rPr>
          <w:rFonts w:ascii="Arial" w:hAnsi="Arial" w:cs="Arial"/>
          <w:b/>
          <w:bCs/>
          <w:color w:val="000000" w:themeColor="text1"/>
          <w:sz w:val="28"/>
          <w:szCs w:val="28"/>
        </w:rPr>
        <w:t xml:space="preserve">sRNA profiler: </w:t>
      </w:r>
      <w:r w:rsidR="00B56C9D">
        <w:rPr>
          <w:rFonts w:ascii="Arial" w:hAnsi="Arial" w:cs="Arial"/>
          <w:b/>
          <w:bCs/>
          <w:color w:val="000000" w:themeColor="text1"/>
          <w:sz w:val="28"/>
          <w:szCs w:val="28"/>
        </w:rPr>
        <w:t xml:space="preserve"> </w:t>
      </w:r>
      <w:r w:rsidR="001D0956">
        <w:rPr>
          <w:rFonts w:ascii="Arial" w:hAnsi="Arial" w:cs="Arial"/>
          <w:b/>
          <w:bCs/>
          <w:color w:val="000000" w:themeColor="text1"/>
          <w:sz w:val="28"/>
          <w:szCs w:val="28"/>
        </w:rPr>
        <w:t>u</w:t>
      </w:r>
      <w:r w:rsidR="001D0956" w:rsidRPr="0073676A">
        <w:rPr>
          <w:rFonts w:ascii="Arial" w:hAnsi="Arial" w:cs="Arial"/>
          <w:b/>
          <w:bCs/>
          <w:color w:val="000000" w:themeColor="text1"/>
          <w:sz w:val="28"/>
          <w:szCs w:val="28"/>
        </w:rPr>
        <w:t>ser</w:t>
      </w:r>
      <w:r w:rsidR="005F10ED" w:rsidRPr="0073676A">
        <w:rPr>
          <w:rFonts w:ascii="Arial" w:hAnsi="Arial" w:cs="Arial"/>
          <w:b/>
          <w:bCs/>
          <w:color w:val="000000" w:themeColor="text1"/>
          <w:sz w:val="28"/>
          <w:szCs w:val="28"/>
        </w:rPr>
        <w:t>-focused</w:t>
      </w:r>
      <w:r w:rsidR="007674DC" w:rsidRPr="0073676A">
        <w:rPr>
          <w:rFonts w:ascii="Arial" w:hAnsi="Arial" w:cs="Arial"/>
          <w:b/>
          <w:bCs/>
          <w:color w:val="000000" w:themeColor="text1"/>
          <w:sz w:val="28"/>
          <w:szCs w:val="28"/>
        </w:rPr>
        <w:t xml:space="preserve"> interface for viroid derived small RNA </w:t>
      </w:r>
      <w:r w:rsidR="00D47263" w:rsidRPr="0073676A">
        <w:rPr>
          <w:rFonts w:ascii="Arial" w:hAnsi="Arial" w:cs="Arial"/>
          <w:b/>
          <w:bCs/>
          <w:color w:val="000000" w:themeColor="text1"/>
          <w:sz w:val="28"/>
          <w:szCs w:val="28"/>
        </w:rPr>
        <w:t>mapping</w:t>
      </w:r>
      <w:r w:rsidR="007674DC" w:rsidRPr="0073676A">
        <w:rPr>
          <w:rFonts w:ascii="Arial" w:hAnsi="Arial" w:cs="Arial"/>
          <w:b/>
          <w:bCs/>
          <w:color w:val="000000" w:themeColor="text1"/>
          <w:sz w:val="28"/>
          <w:szCs w:val="28"/>
        </w:rPr>
        <w:t xml:space="preserve"> and </w:t>
      </w:r>
      <w:r w:rsidR="00C95B2C" w:rsidRPr="0073676A">
        <w:rPr>
          <w:rFonts w:ascii="Arial" w:hAnsi="Arial" w:cs="Arial"/>
          <w:b/>
          <w:bCs/>
          <w:color w:val="000000" w:themeColor="text1"/>
          <w:sz w:val="28"/>
          <w:szCs w:val="28"/>
        </w:rPr>
        <w:t>profiling</w:t>
      </w:r>
    </w:p>
    <w:p w14:paraId="42CFE4DC" w14:textId="77777777" w:rsidR="007674DC" w:rsidRPr="00944633" w:rsidRDefault="007674DC" w:rsidP="00423574">
      <w:pPr>
        <w:spacing w:line="360" w:lineRule="auto"/>
        <w:jc w:val="both"/>
        <w:rPr>
          <w:rFonts w:ascii="Arial" w:hAnsi="Arial" w:cs="Arial"/>
          <w:b/>
          <w:bCs/>
          <w:color w:val="000000" w:themeColor="text1"/>
        </w:rPr>
      </w:pPr>
    </w:p>
    <w:p w14:paraId="3C8BA22A" w14:textId="2345D97E" w:rsidR="007674DC" w:rsidRPr="00944633" w:rsidRDefault="007C77E6" w:rsidP="00B87309">
      <w:pPr>
        <w:spacing w:line="360" w:lineRule="auto"/>
        <w:jc w:val="both"/>
        <w:rPr>
          <w:rFonts w:ascii="Arial" w:hAnsi="Arial" w:cs="Arial"/>
          <w:color w:val="000000" w:themeColor="text1"/>
          <w:vertAlign w:val="superscript"/>
          <w:lang w:val="fr-CA"/>
        </w:rPr>
      </w:pPr>
      <w:proofErr w:type="spellStart"/>
      <w:r w:rsidRPr="00944633">
        <w:rPr>
          <w:rFonts w:ascii="Arial" w:hAnsi="Arial" w:cs="Arial"/>
          <w:color w:val="000000" w:themeColor="text1"/>
          <w:lang w:val="fr-CA"/>
        </w:rPr>
        <w:t>Charith</w:t>
      </w:r>
      <w:proofErr w:type="spellEnd"/>
      <w:r w:rsidRPr="00944633">
        <w:rPr>
          <w:rFonts w:ascii="Arial" w:hAnsi="Arial" w:cs="Arial"/>
          <w:color w:val="000000" w:themeColor="text1"/>
          <w:lang w:val="fr-CA"/>
        </w:rPr>
        <w:t xml:space="preserve"> Raj Adkar-Purushothama</w:t>
      </w:r>
      <w:r w:rsidR="00B87309" w:rsidRPr="00944633">
        <w:rPr>
          <w:rFonts w:ascii="Arial" w:hAnsi="Arial" w:cs="Arial"/>
          <w:color w:val="000000" w:themeColor="text1"/>
          <w:vertAlign w:val="superscript"/>
          <w:lang w:val="fr-CA"/>
        </w:rPr>
        <w:t>1</w:t>
      </w:r>
      <w:r w:rsidR="00194910">
        <w:rPr>
          <w:rFonts w:ascii="Arial" w:hAnsi="Arial" w:cs="Arial"/>
          <w:color w:val="000000" w:themeColor="text1"/>
          <w:vertAlign w:val="superscript"/>
          <w:lang w:val="fr-CA"/>
        </w:rPr>
        <w:t>*</w:t>
      </w:r>
      <w:r w:rsidR="00B87309" w:rsidRPr="00944633">
        <w:rPr>
          <w:rFonts w:ascii="Arial" w:hAnsi="Arial" w:cs="Arial"/>
          <w:color w:val="000000" w:themeColor="text1"/>
          <w:lang w:val="fr-CA"/>
        </w:rPr>
        <w:t xml:space="preserve">, </w:t>
      </w:r>
      <w:proofErr w:type="spellStart"/>
      <w:r w:rsidR="00B87309" w:rsidRPr="00944633">
        <w:rPr>
          <w:rFonts w:ascii="Arial" w:hAnsi="Arial" w:cs="Arial"/>
          <w:color w:val="000000" w:themeColor="text1"/>
          <w:lang w:val="fr-CA"/>
        </w:rPr>
        <w:t>Pavithran</w:t>
      </w:r>
      <w:proofErr w:type="spellEnd"/>
      <w:r w:rsidR="00B87309" w:rsidRPr="00944633">
        <w:rPr>
          <w:rFonts w:ascii="Arial" w:hAnsi="Arial" w:cs="Arial"/>
          <w:color w:val="000000" w:themeColor="text1"/>
          <w:lang w:val="fr-CA"/>
        </w:rPr>
        <w:t xml:space="preserve"> </w:t>
      </w:r>
      <w:proofErr w:type="spellStart"/>
      <w:r w:rsidR="00B87309" w:rsidRPr="00944633">
        <w:rPr>
          <w:rFonts w:ascii="Arial" w:hAnsi="Arial" w:cs="Arial"/>
          <w:color w:val="000000" w:themeColor="text1"/>
          <w:lang w:val="fr-CA"/>
        </w:rPr>
        <w:t>Sridharan</w:t>
      </w:r>
      <w:proofErr w:type="spellEnd"/>
      <w:r w:rsidR="00B87309" w:rsidRPr="00944633">
        <w:rPr>
          <w:rFonts w:ascii="Arial" w:hAnsi="Arial" w:cs="Arial"/>
          <w:color w:val="000000" w:themeColor="text1"/>
          <w:lang w:val="fr-CA"/>
        </w:rPr>
        <w:t xml:space="preserve"> Iyer</w:t>
      </w:r>
      <w:proofErr w:type="gramStart"/>
      <w:r w:rsidR="00B87309" w:rsidRPr="00944633">
        <w:rPr>
          <w:rFonts w:ascii="Arial" w:hAnsi="Arial" w:cs="Arial"/>
          <w:color w:val="000000" w:themeColor="text1"/>
          <w:vertAlign w:val="superscript"/>
          <w:lang w:val="fr-CA"/>
        </w:rPr>
        <w:t>2,#</w:t>
      </w:r>
      <w:proofErr w:type="gramEnd"/>
      <w:r w:rsidR="00B87309" w:rsidRPr="00944633">
        <w:rPr>
          <w:rFonts w:ascii="Arial" w:hAnsi="Arial" w:cs="Arial"/>
          <w:color w:val="000000" w:themeColor="text1"/>
          <w:lang w:val="fr-CA"/>
        </w:rPr>
        <w:t xml:space="preserve">, </w:t>
      </w:r>
      <w:proofErr w:type="spellStart"/>
      <w:r w:rsidR="00884BD2" w:rsidRPr="00944633">
        <w:rPr>
          <w:rFonts w:ascii="Arial" w:hAnsi="Arial" w:cs="Arial"/>
          <w:color w:val="000000" w:themeColor="text1"/>
          <w:lang w:val="fr-CA"/>
        </w:rPr>
        <w:t>Teruo</w:t>
      </w:r>
      <w:proofErr w:type="spellEnd"/>
      <w:r w:rsidR="00884BD2" w:rsidRPr="00944633">
        <w:rPr>
          <w:rFonts w:ascii="Arial" w:hAnsi="Arial" w:cs="Arial"/>
          <w:color w:val="000000" w:themeColor="text1"/>
          <w:lang w:val="fr-CA"/>
        </w:rPr>
        <w:t xml:space="preserve"> Sano</w:t>
      </w:r>
      <w:r w:rsidR="00884BD2" w:rsidRPr="00944633">
        <w:rPr>
          <w:rFonts w:ascii="Arial" w:hAnsi="Arial" w:cs="Arial"/>
          <w:color w:val="000000" w:themeColor="text1"/>
          <w:vertAlign w:val="superscript"/>
          <w:lang w:val="fr-CA"/>
        </w:rPr>
        <w:t>3</w:t>
      </w:r>
      <w:r w:rsidR="00884BD2" w:rsidRPr="00944633">
        <w:rPr>
          <w:rFonts w:ascii="Arial" w:hAnsi="Arial" w:cs="Arial"/>
          <w:color w:val="000000" w:themeColor="text1"/>
          <w:lang w:val="fr-CA"/>
        </w:rPr>
        <w:t xml:space="preserve">, </w:t>
      </w:r>
      <w:r w:rsidRPr="00944633">
        <w:rPr>
          <w:rFonts w:ascii="Arial" w:hAnsi="Arial" w:cs="Arial"/>
          <w:color w:val="000000" w:themeColor="text1"/>
          <w:lang w:val="fr-CA"/>
        </w:rPr>
        <w:t>Jean-Pierre Perreault</w:t>
      </w:r>
      <w:r w:rsidR="00B87309" w:rsidRPr="00944633">
        <w:rPr>
          <w:rFonts w:ascii="Arial" w:hAnsi="Arial" w:cs="Arial"/>
          <w:color w:val="000000" w:themeColor="text1"/>
          <w:vertAlign w:val="superscript"/>
          <w:lang w:val="fr-CA"/>
        </w:rPr>
        <w:t>1</w:t>
      </w:r>
      <w:r w:rsidR="00735962" w:rsidRPr="00944633">
        <w:rPr>
          <w:rFonts w:ascii="Arial" w:hAnsi="Arial" w:cs="Arial"/>
          <w:color w:val="000000" w:themeColor="text1"/>
          <w:vertAlign w:val="superscript"/>
          <w:lang w:val="fr-CA"/>
        </w:rPr>
        <w:t>,*</w:t>
      </w:r>
    </w:p>
    <w:p w14:paraId="2BA34BFB" w14:textId="32A6A637" w:rsidR="00735962" w:rsidRPr="00944633" w:rsidRDefault="00735962">
      <w:pPr>
        <w:spacing w:line="360" w:lineRule="auto"/>
        <w:jc w:val="both"/>
        <w:rPr>
          <w:rFonts w:ascii="Arial" w:hAnsi="Arial" w:cs="Arial"/>
          <w:color w:val="000000" w:themeColor="text1"/>
          <w:vertAlign w:val="superscript"/>
          <w:lang w:val="fr-CA"/>
        </w:rPr>
      </w:pPr>
    </w:p>
    <w:p w14:paraId="5459CBC9" w14:textId="77777777" w:rsidR="009B0B5A" w:rsidRPr="00944633" w:rsidRDefault="009B0B5A">
      <w:pPr>
        <w:spacing w:line="360" w:lineRule="auto"/>
        <w:jc w:val="both"/>
        <w:rPr>
          <w:rFonts w:ascii="Arial" w:hAnsi="Arial" w:cs="Arial"/>
          <w:color w:val="000000" w:themeColor="text1"/>
          <w:lang w:val="fr-CA"/>
        </w:rPr>
      </w:pPr>
    </w:p>
    <w:p w14:paraId="274AE403" w14:textId="081E83FE" w:rsidR="007C77E6" w:rsidRPr="00944633" w:rsidRDefault="00345979" w:rsidP="00423574">
      <w:pPr>
        <w:autoSpaceDE w:val="0"/>
        <w:autoSpaceDN w:val="0"/>
        <w:adjustRightInd w:val="0"/>
        <w:spacing w:line="360" w:lineRule="auto"/>
        <w:jc w:val="both"/>
        <w:rPr>
          <w:rFonts w:ascii="Arial" w:hAnsi="Arial" w:cs="Arial"/>
          <w:color w:val="000000" w:themeColor="text1"/>
          <w:lang w:val="fr-CA"/>
        </w:rPr>
      </w:pPr>
      <w:r w:rsidRPr="00944633">
        <w:rPr>
          <w:rFonts w:ascii="Arial" w:hAnsi="Arial" w:cs="Arial"/>
          <w:color w:val="000000" w:themeColor="text1"/>
          <w:vertAlign w:val="superscript"/>
          <w:lang w:val="fr-CA"/>
        </w:rPr>
        <w:t>1</w:t>
      </w:r>
      <w:r w:rsidR="007C77E6" w:rsidRPr="00944633">
        <w:rPr>
          <w:rFonts w:ascii="Arial" w:hAnsi="Arial" w:cs="Arial"/>
          <w:color w:val="000000" w:themeColor="text1"/>
          <w:lang w:val="fr-CA"/>
        </w:rPr>
        <w:t>RNA Group/Groupe ARN, Département de Biochimie, Faculté de Médecine des Sciences de la Santé, Pavillon</w:t>
      </w:r>
      <w:r w:rsidR="009B0B5A" w:rsidRPr="00944633">
        <w:rPr>
          <w:rFonts w:ascii="Arial" w:hAnsi="Arial" w:cs="Arial"/>
          <w:color w:val="000000" w:themeColor="text1"/>
          <w:lang w:val="fr-CA"/>
        </w:rPr>
        <w:t xml:space="preserve"> </w:t>
      </w:r>
      <w:r w:rsidR="007C77E6" w:rsidRPr="00944633">
        <w:rPr>
          <w:rFonts w:ascii="Arial" w:hAnsi="Arial" w:cs="Arial"/>
          <w:color w:val="000000" w:themeColor="text1"/>
          <w:lang w:val="fr-CA"/>
        </w:rPr>
        <w:t>de Recherche Appliquée au Cancer, Université de Sherbrooke, Sherbrooke, QC, Canada</w:t>
      </w:r>
    </w:p>
    <w:p w14:paraId="36EB148F" w14:textId="03CE3276" w:rsidR="00735962" w:rsidRPr="00944633" w:rsidRDefault="00345979" w:rsidP="00B87309">
      <w:pPr>
        <w:spacing w:line="360" w:lineRule="auto"/>
        <w:jc w:val="both"/>
        <w:rPr>
          <w:rFonts w:ascii="Arial" w:hAnsi="Arial" w:cs="Arial"/>
          <w:color w:val="000000" w:themeColor="text1"/>
          <w:lang w:val="fr-CA"/>
        </w:rPr>
      </w:pPr>
      <w:r w:rsidRPr="00944633">
        <w:rPr>
          <w:rFonts w:ascii="Arial" w:hAnsi="Arial" w:cs="Arial"/>
          <w:color w:val="000000" w:themeColor="text1"/>
          <w:vertAlign w:val="superscript"/>
          <w:lang w:val="fr-CA"/>
        </w:rPr>
        <w:t>2</w:t>
      </w:r>
      <w:r w:rsidRPr="00944633">
        <w:rPr>
          <w:rFonts w:ascii="Arial" w:hAnsi="Arial" w:cs="Arial"/>
          <w:color w:val="000000" w:themeColor="text1"/>
          <w:lang w:val="fr-CA"/>
        </w:rPr>
        <w:t>Département de Physique, Université de Sherbrooke, Sherbrooke, QC, Canada</w:t>
      </w:r>
    </w:p>
    <w:p w14:paraId="7EBB0F69" w14:textId="4004DD68" w:rsidR="00884BD2" w:rsidRPr="00944633" w:rsidRDefault="00884BD2" w:rsidP="00884BD2">
      <w:pPr>
        <w:spacing w:after="240"/>
        <w:rPr>
          <w:rFonts w:ascii="Arial" w:hAnsi="Arial" w:cs="Arial"/>
          <w:color w:val="000000" w:themeColor="text1"/>
        </w:rPr>
      </w:pPr>
      <w:r w:rsidRPr="00944633">
        <w:rPr>
          <w:rFonts w:ascii="Arial" w:hAnsi="Arial" w:cs="Arial"/>
          <w:color w:val="000000" w:themeColor="text1"/>
          <w:vertAlign w:val="superscript"/>
        </w:rPr>
        <w:t>3</w:t>
      </w:r>
      <w:r w:rsidRPr="00944633">
        <w:rPr>
          <w:rFonts w:ascii="Arial" w:hAnsi="Arial" w:cs="Arial"/>
          <w:color w:val="000000" w:themeColor="text1"/>
        </w:rPr>
        <w:t xml:space="preserve">Faculty of Agriculture and Life Science, </w:t>
      </w:r>
      <w:proofErr w:type="spellStart"/>
      <w:r w:rsidRPr="00944633">
        <w:rPr>
          <w:rFonts w:ascii="Arial" w:hAnsi="Arial" w:cs="Arial"/>
          <w:color w:val="000000" w:themeColor="text1"/>
        </w:rPr>
        <w:t>Hirosaki</w:t>
      </w:r>
      <w:proofErr w:type="spellEnd"/>
      <w:r w:rsidRPr="00944633">
        <w:rPr>
          <w:rFonts w:ascii="Arial" w:hAnsi="Arial" w:cs="Arial"/>
          <w:color w:val="000000" w:themeColor="text1"/>
        </w:rPr>
        <w:t xml:space="preserve"> University, Bunkyo-</w:t>
      </w:r>
      <w:proofErr w:type="spellStart"/>
      <w:r w:rsidRPr="00944633">
        <w:rPr>
          <w:rFonts w:ascii="Arial" w:hAnsi="Arial" w:cs="Arial"/>
          <w:color w:val="000000" w:themeColor="text1"/>
        </w:rPr>
        <w:t>cho</w:t>
      </w:r>
      <w:proofErr w:type="spellEnd"/>
      <w:r w:rsidRPr="00944633">
        <w:rPr>
          <w:rFonts w:ascii="Arial" w:hAnsi="Arial" w:cs="Arial"/>
          <w:color w:val="000000" w:themeColor="text1"/>
        </w:rPr>
        <w:t xml:space="preserve"> 3, </w:t>
      </w:r>
      <w:proofErr w:type="spellStart"/>
      <w:r w:rsidRPr="00944633">
        <w:rPr>
          <w:rFonts w:ascii="Arial" w:hAnsi="Arial" w:cs="Arial"/>
          <w:color w:val="000000" w:themeColor="text1"/>
        </w:rPr>
        <w:t>Hirosaki</w:t>
      </w:r>
      <w:proofErr w:type="spellEnd"/>
      <w:r w:rsidRPr="00944633">
        <w:rPr>
          <w:rFonts w:ascii="Arial" w:hAnsi="Arial" w:cs="Arial"/>
          <w:color w:val="000000" w:themeColor="text1"/>
        </w:rPr>
        <w:t xml:space="preserve"> 036-8561, Japan </w:t>
      </w:r>
    </w:p>
    <w:p w14:paraId="18729496" w14:textId="77777777" w:rsidR="00884BD2" w:rsidRPr="00944633" w:rsidRDefault="00884BD2" w:rsidP="00B87309">
      <w:pPr>
        <w:spacing w:line="360" w:lineRule="auto"/>
        <w:jc w:val="both"/>
        <w:rPr>
          <w:rFonts w:ascii="Arial" w:hAnsi="Arial" w:cs="Arial"/>
          <w:color w:val="000000" w:themeColor="text1"/>
        </w:rPr>
      </w:pPr>
    </w:p>
    <w:p w14:paraId="2676CAEF" w14:textId="3E7E1BF8" w:rsidR="00735962" w:rsidRPr="00944633" w:rsidRDefault="00735962" w:rsidP="00423574">
      <w:pPr>
        <w:spacing w:line="360" w:lineRule="auto"/>
        <w:jc w:val="both"/>
        <w:rPr>
          <w:rFonts w:ascii="Arial" w:hAnsi="Arial" w:cs="Arial"/>
          <w:color w:val="000000" w:themeColor="text1"/>
        </w:rPr>
      </w:pPr>
      <w:r w:rsidRPr="00944633">
        <w:rPr>
          <w:rFonts w:ascii="Arial" w:hAnsi="Arial" w:cs="Arial"/>
          <w:color w:val="000000" w:themeColor="text1"/>
          <w:vertAlign w:val="superscript"/>
        </w:rPr>
        <w:t>#</w:t>
      </w:r>
      <w:r w:rsidRPr="00944633">
        <w:rPr>
          <w:rFonts w:ascii="Arial" w:hAnsi="Arial" w:cs="Arial"/>
          <w:color w:val="000000" w:themeColor="text1"/>
        </w:rPr>
        <w:t xml:space="preserve">Current address: Applied Mathematics, </w:t>
      </w:r>
      <w:r w:rsidRPr="00944633">
        <w:rPr>
          <w:rFonts w:ascii="Arial" w:hAnsi="Arial" w:cs="Arial"/>
          <w:color w:val="000000" w:themeColor="text1"/>
          <w:shd w:val="clear" w:color="auto" w:fill="FFFFFF"/>
        </w:rPr>
        <w:t>Institute for Quantum Computing</w:t>
      </w:r>
      <w:r w:rsidRPr="00944633">
        <w:rPr>
          <w:rFonts w:ascii="Arial" w:hAnsi="Arial" w:cs="Arial"/>
          <w:color w:val="000000" w:themeColor="text1"/>
        </w:rPr>
        <w:t>, University of Waterloo, Waterloo, ON, Canada</w:t>
      </w:r>
    </w:p>
    <w:p w14:paraId="6B2BB490" w14:textId="0703DDA7" w:rsidR="00735962" w:rsidRPr="00944633" w:rsidRDefault="00735962" w:rsidP="00423574">
      <w:pPr>
        <w:spacing w:line="360" w:lineRule="auto"/>
        <w:jc w:val="both"/>
        <w:rPr>
          <w:rFonts w:ascii="Arial" w:hAnsi="Arial" w:cs="Arial"/>
          <w:color w:val="000000" w:themeColor="text1"/>
        </w:rPr>
      </w:pPr>
    </w:p>
    <w:p w14:paraId="3A5AFA01" w14:textId="77777777" w:rsidR="00345979" w:rsidRPr="00944633" w:rsidRDefault="00345979" w:rsidP="00423574">
      <w:pPr>
        <w:spacing w:line="360" w:lineRule="auto"/>
        <w:jc w:val="both"/>
        <w:rPr>
          <w:rFonts w:ascii="Arial" w:hAnsi="Arial" w:cs="Arial"/>
          <w:color w:val="000000" w:themeColor="text1"/>
        </w:rPr>
      </w:pPr>
    </w:p>
    <w:p w14:paraId="55484B40" w14:textId="385F8287" w:rsidR="00C23C0D" w:rsidRDefault="00735962" w:rsidP="009D4B71">
      <w:pPr>
        <w:spacing w:line="360" w:lineRule="auto"/>
        <w:jc w:val="both"/>
        <w:rPr>
          <w:rFonts w:ascii="Arial" w:hAnsi="Arial" w:cs="Arial"/>
          <w:lang w:val="en-US"/>
        </w:rPr>
      </w:pPr>
      <w:r w:rsidRPr="00944633">
        <w:rPr>
          <w:rFonts w:ascii="Arial" w:hAnsi="Arial" w:cs="Arial"/>
          <w:color w:val="000000" w:themeColor="text1"/>
          <w:vertAlign w:val="superscript"/>
        </w:rPr>
        <w:t>*</w:t>
      </w:r>
      <w:r w:rsidRPr="00944633">
        <w:rPr>
          <w:rFonts w:ascii="Arial" w:hAnsi="Arial" w:cs="Arial"/>
          <w:color w:val="000000" w:themeColor="text1"/>
        </w:rPr>
        <w:t>Corresponding author</w:t>
      </w:r>
      <w:r w:rsidR="00C23C0D">
        <w:rPr>
          <w:rFonts w:ascii="Arial" w:hAnsi="Arial" w:cs="Arial"/>
          <w:color w:val="000000" w:themeColor="text1"/>
        </w:rPr>
        <w:t>s</w:t>
      </w:r>
      <w:r w:rsidRPr="00944633">
        <w:rPr>
          <w:rFonts w:ascii="Arial" w:hAnsi="Arial" w:cs="Arial"/>
          <w:color w:val="000000" w:themeColor="text1"/>
        </w:rPr>
        <w:t>:</w:t>
      </w:r>
      <w:hyperlink r:id="rId8" w:history="1">
        <w:r w:rsidR="00AD31DE" w:rsidRPr="009B06CF">
          <w:rPr>
            <w:rStyle w:val="Hyperlink"/>
            <w:rFonts w:ascii="Arial" w:hAnsi="Arial" w:cs="Arial"/>
          </w:rPr>
          <w:t>charith.adkar@USherbrooke.ca</w:t>
        </w:r>
      </w:hyperlink>
      <w:r w:rsidR="00C23C0D">
        <w:rPr>
          <w:rFonts w:ascii="Arial" w:hAnsi="Arial" w:cs="Arial"/>
          <w:lang w:val="en-US"/>
        </w:rPr>
        <w:t xml:space="preserve"> (C.R.A.-P)</w:t>
      </w:r>
    </w:p>
    <w:p w14:paraId="017429A4" w14:textId="7E1CF7DE" w:rsidR="00735962" w:rsidRPr="00944633" w:rsidRDefault="00C23C0D" w:rsidP="00AD31DE">
      <w:pPr>
        <w:spacing w:line="360" w:lineRule="auto"/>
        <w:ind w:left="2127" w:hanging="2127"/>
        <w:jc w:val="both"/>
        <w:rPr>
          <w:rFonts w:ascii="Arial" w:hAnsi="Arial" w:cs="Arial"/>
          <w:color w:val="000000" w:themeColor="text1"/>
          <w:lang w:val="en-US"/>
        </w:rPr>
      </w:pPr>
      <w:r>
        <w:rPr>
          <w:rFonts w:ascii="Arial" w:hAnsi="Arial" w:cs="Arial"/>
          <w:color w:val="000000" w:themeColor="text1"/>
          <w:lang w:val="en-US"/>
        </w:rPr>
        <w:t>J</w:t>
      </w:r>
      <w:r w:rsidR="00735962" w:rsidRPr="00944633">
        <w:rPr>
          <w:rFonts w:ascii="Arial" w:hAnsi="Arial" w:cs="Arial"/>
          <w:color w:val="000000" w:themeColor="text1"/>
          <w:lang w:val="en-US"/>
        </w:rPr>
        <w:t>ean-</w:t>
      </w:r>
      <w:r>
        <w:rPr>
          <w:rFonts w:ascii="Arial" w:hAnsi="Arial" w:cs="Arial"/>
          <w:color w:val="000000" w:themeColor="text1"/>
          <w:lang w:val="en-US"/>
        </w:rPr>
        <w:t>P</w:t>
      </w:r>
      <w:r w:rsidR="00735962" w:rsidRPr="00944633">
        <w:rPr>
          <w:rFonts w:ascii="Arial" w:hAnsi="Arial" w:cs="Arial"/>
          <w:color w:val="000000" w:themeColor="text1"/>
          <w:lang w:val="en-US"/>
        </w:rPr>
        <w:t>ierre.</w:t>
      </w:r>
      <w:r>
        <w:rPr>
          <w:rFonts w:ascii="Arial" w:hAnsi="Arial" w:cs="Arial"/>
          <w:color w:val="000000" w:themeColor="text1"/>
          <w:lang w:val="en-US"/>
        </w:rPr>
        <w:t>P</w:t>
      </w:r>
      <w:r w:rsidR="00735962" w:rsidRPr="00944633">
        <w:rPr>
          <w:rFonts w:ascii="Arial" w:hAnsi="Arial" w:cs="Arial"/>
          <w:color w:val="000000" w:themeColor="text1"/>
          <w:lang w:val="en-US"/>
        </w:rPr>
        <w:t>erreault</w:t>
      </w:r>
      <w:r>
        <w:rPr>
          <w:rFonts w:ascii="Arial" w:hAnsi="Arial" w:cs="Arial"/>
          <w:color w:val="000000" w:themeColor="text1"/>
          <w:lang w:val="en-US"/>
        </w:rPr>
        <w:t>@US</w:t>
      </w:r>
      <w:r w:rsidR="00735962" w:rsidRPr="00944633">
        <w:rPr>
          <w:rFonts w:ascii="Arial" w:hAnsi="Arial" w:cs="Arial"/>
          <w:color w:val="000000" w:themeColor="text1"/>
          <w:lang w:val="en-US"/>
        </w:rPr>
        <w:t>herbrooke.ca (J.-P.P.)</w:t>
      </w:r>
    </w:p>
    <w:p w14:paraId="1F32F489" w14:textId="00DBF5A7" w:rsidR="00735962" w:rsidRPr="00944633" w:rsidRDefault="00735962">
      <w:pPr>
        <w:spacing w:line="360" w:lineRule="auto"/>
        <w:jc w:val="both"/>
        <w:rPr>
          <w:rFonts w:ascii="Arial" w:hAnsi="Arial" w:cs="Arial"/>
          <w:color w:val="000000" w:themeColor="text1"/>
          <w:lang w:val="en-US"/>
        </w:rPr>
      </w:pPr>
    </w:p>
    <w:p w14:paraId="116BBEE5" w14:textId="77777777" w:rsidR="00735962" w:rsidRPr="00944633" w:rsidRDefault="00735962">
      <w:pPr>
        <w:spacing w:line="360" w:lineRule="auto"/>
        <w:jc w:val="both"/>
        <w:rPr>
          <w:rFonts w:ascii="Arial" w:hAnsi="Arial" w:cs="Arial"/>
          <w:color w:val="000000" w:themeColor="text1"/>
          <w:vertAlign w:val="superscript"/>
        </w:rPr>
      </w:pPr>
    </w:p>
    <w:p w14:paraId="23945401" w14:textId="14A807B8" w:rsidR="007C77E6" w:rsidRPr="00944633" w:rsidRDefault="007C77E6">
      <w:pPr>
        <w:spacing w:line="360" w:lineRule="auto"/>
        <w:jc w:val="both"/>
        <w:rPr>
          <w:rFonts w:ascii="Arial" w:hAnsi="Arial" w:cs="Arial"/>
          <w:color w:val="000000" w:themeColor="text1"/>
        </w:rPr>
      </w:pPr>
    </w:p>
    <w:p w14:paraId="0D3CDEBC" w14:textId="7339914F" w:rsidR="009B0B5A" w:rsidRPr="00944633" w:rsidRDefault="009B0B5A">
      <w:pPr>
        <w:spacing w:line="360" w:lineRule="auto"/>
        <w:jc w:val="both"/>
        <w:rPr>
          <w:rFonts w:ascii="Arial" w:hAnsi="Arial" w:cs="Arial"/>
          <w:color w:val="000000" w:themeColor="text1"/>
        </w:rPr>
      </w:pPr>
    </w:p>
    <w:p w14:paraId="02887AB0" w14:textId="48D7767F" w:rsidR="009B0B5A" w:rsidRPr="00944633" w:rsidRDefault="009B0B5A">
      <w:pPr>
        <w:spacing w:line="360" w:lineRule="auto"/>
        <w:jc w:val="both"/>
        <w:rPr>
          <w:rFonts w:ascii="Arial" w:hAnsi="Arial" w:cs="Arial"/>
          <w:color w:val="000000" w:themeColor="text1"/>
        </w:rPr>
      </w:pPr>
    </w:p>
    <w:p w14:paraId="0CE9C7B3" w14:textId="02E9A56D" w:rsidR="009B0B5A" w:rsidRPr="00944633" w:rsidRDefault="009B0B5A">
      <w:pPr>
        <w:spacing w:line="360" w:lineRule="auto"/>
        <w:jc w:val="both"/>
        <w:rPr>
          <w:rFonts w:ascii="Arial" w:hAnsi="Arial" w:cs="Arial"/>
          <w:color w:val="000000" w:themeColor="text1"/>
        </w:rPr>
      </w:pPr>
      <w:r w:rsidRPr="00944633">
        <w:rPr>
          <w:rFonts w:ascii="Arial" w:hAnsi="Arial" w:cs="Arial"/>
          <w:color w:val="000000" w:themeColor="text1"/>
        </w:rPr>
        <w:t xml:space="preserve">Date of Submission: </w:t>
      </w:r>
      <w:r w:rsidR="00233C99">
        <w:rPr>
          <w:rFonts w:ascii="Arial" w:hAnsi="Arial" w:cs="Arial"/>
          <w:color w:val="000000" w:themeColor="text1"/>
        </w:rPr>
        <w:t>XX</w:t>
      </w:r>
      <w:r w:rsidRPr="00944633">
        <w:rPr>
          <w:rFonts w:ascii="Arial" w:hAnsi="Arial" w:cs="Arial"/>
          <w:color w:val="000000" w:themeColor="text1"/>
        </w:rPr>
        <w:t xml:space="preserve">, </w:t>
      </w:r>
      <w:r w:rsidR="00233C99">
        <w:rPr>
          <w:rFonts w:ascii="Arial" w:hAnsi="Arial" w:cs="Arial"/>
          <w:color w:val="000000" w:themeColor="text1"/>
        </w:rPr>
        <w:t>June</w:t>
      </w:r>
      <w:r w:rsidR="00233C99" w:rsidRPr="00944633">
        <w:rPr>
          <w:rFonts w:ascii="Arial" w:hAnsi="Arial" w:cs="Arial"/>
          <w:color w:val="000000" w:themeColor="text1"/>
        </w:rPr>
        <w:t xml:space="preserve"> </w:t>
      </w:r>
      <w:r w:rsidRPr="00944633">
        <w:rPr>
          <w:rFonts w:ascii="Arial" w:hAnsi="Arial" w:cs="Arial"/>
          <w:color w:val="000000" w:themeColor="text1"/>
        </w:rPr>
        <w:t>2021</w:t>
      </w:r>
    </w:p>
    <w:p w14:paraId="3467D59D" w14:textId="77777777" w:rsidR="009B0B5A" w:rsidRPr="00944633" w:rsidRDefault="009B0B5A">
      <w:pPr>
        <w:spacing w:line="360" w:lineRule="auto"/>
        <w:jc w:val="both"/>
        <w:rPr>
          <w:rFonts w:ascii="Arial" w:hAnsi="Arial" w:cs="Arial"/>
          <w:color w:val="000000" w:themeColor="text1"/>
        </w:rPr>
      </w:pPr>
    </w:p>
    <w:p w14:paraId="0B64ED34" w14:textId="39EC8CE1" w:rsidR="009B0B5A" w:rsidRPr="00944633" w:rsidRDefault="009B0B5A">
      <w:pPr>
        <w:spacing w:line="360" w:lineRule="auto"/>
        <w:jc w:val="both"/>
        <w:rPr>
          <w:rFonts w:ascii="Arial" w:hAnsi="Arial" w:cs="Arial"/>
          <w:color w:val="000000" w:themeColor="text1"/>
        </w:rPr>
      </w:pPr>
    </w:p>
    <w:p w14:paraId="42E554ED" w14:textId="72F7E2FC" w:rsidR="009B0B5A" w:rsidRPr="00944633" w:rsidRDefault="009B0B5A">
      <w:pPr>
        <w:spacing w:line="360" w:lineRule="auto"/>
        <w:jc w:val="both"/>
        <w:rPr>
          <w:rFonts w:ascii="Arial" w:hAnsi="Arial" w:cs="Arial"/>
          <w:color w:val="000000" w:themeColor="text1"/>
        </w:rPr>
      </w:pPr>
    </w:p>
    <w:p w14:paraId="2ACBC40D" w14:textId="662CECC7" w:rsidR="009B0B5A" w:rsidRPr="00944633" w:rsidRDefault="009B0B5A">
      <w:pPr>
        <w:spacing w:line="360" w:lineRule="auto"/>
        <w:jc w:val="both"/>
        <w:rPr>
          <w:rFonts w:ascii="Arial" w:hAnsi="Arial" w:cs="Arial"/>
          <w:color w:val="000000" w:themeColor="text1"/>
        </w:rPr>
      </w:pPr>
    </w:p>
    <w:p w14:paraId="4D7C08E2" w14:textId="2A6D9AD9" w:rsidR="009B0B5A" w:rsidRPr="00944633" w:rsidRDefault="009B0B5A">
      <w:pPr>
        <w:spacing w:line="360" w:lineRule="auto"/>
        <w:jc w:val="both"/>
        <w:rPr>
          <w:rFonts w:ascii="Arial" w:hAnsi="Arial" w:cs="Arial"/>
          <w:color w:val="000000" w:themeColor="text1"/>
        </w:rPr>
      </w:pPr>
    </w:p>
    <w:p w14:paraId="646FBA1E" w14:textId="202F8C96" w:rsidR="009B0B5A" w:rsidRPr="00944633" w:rsidRDefault="009B0B5A">
      <w:pPr>
        <w:spacing w:line="360" w:lineRule="auto"/>
        <w:jc w:val="both"/>
        <w:rPr>
          <w:rFonts w:ascii="Arial" w:hAnsi="Arial" w:cs="Arial"/>
          <w:b/>
          <w:bCs/>
          <w:color w:val="000000" w:themeColor="text1"/>
        </w:rPr>
      </w:pPr>
      <w:r w:rsidRPr="0073676A">
        <w:rPr>
          <w:rFonts w:ascii="Arial" w:hAnsi="Arial" w:cs="Arial"/>
          <w:b/>
          <w:bCs/>
          <w:color w:val="000000" w:themeColor="text1"/>
          <w:sz w:val="28"/>
          <w:szCs w:val="28"/>
        </w:rPr>
        <w:lastRenderedPageBreak/>
        <w:t>Abstract</w:t>
      </w:r>
    </w:p>
    <w:p w14:paraId="53D901B8" w14:textId="237C2837" w:rsidR="007674DC" w:rsidRPr="009D4B71" w:rsidRDefault="007674DC">
      <w:pPr>
        <w:spacing w:line="360" w:lineRule="auto"/>
        <w:jc w:val="both"/>
        <w:rPr>
          <w:rFonts w:ascii="Arial" w:hAnsi="Arial" w:cs="Arial"/>
          <w:color w:val="000000" w:themeColor="text1"/>
        </w:rPr>
      </w:pPr>
      <w:r w:rsidRPr="00944633">
        <w:rPr>
          <w:rFonts w:ascii="Arial" w:hAnsi="Arial" w:cs="Arial"/>
          <w:color w:val="000000" w:themeColor="text1"/>
        </w:rPr>
        <w:t>Viroids are circular, highly structured, single-stranded</w:t>
      </w:r>
      <w:r w:rsidR="00B56C9D">
        <w:rPr>
          <w:rFonts w:ascii="Arial" w:hAnsi="Arial" w:cs="Arial"/>
          <w:color w:val="000000" w:themeColor="text1"/>
        </w:rPr>
        <w:t>,</w:t>
      </w:r>
      <w:r w:rsidRPr="00944633">
        <w:rPr>
          <w:rFonts w:ascii="Arial" w:hAnsi="Arial" w:cs="Arial"/>
          <w:color w:val="000000" w:themeColor="text1"/>
        </w:rPr>
        <w:t xml:space="preserve"> </w:t>
      </w:r>
      <w:r w:rsidR="005F10ED">
        <w:rPr>
          <w:rFonts w:ascii="Arial" w:hAnsi="Arial" w:cs="Arial"/>
          <w:color w:val="000000" w:themeColor="text1"/>
        </w:rPr>
        <w:t>non-coding</w:t>
      </w:r>
      <w:r w:rsidR="00B56C9D">
        <w:rPr>
          <w:rFonts w:ascii="Arial" w:hAnsi="Arial" w:cs="Arial"/>
          <w:color w:val="000000" w:themeColor="text1"/>
        </w:rPr>
        <w:t>,</w:t>
      </w:r>
      <w:r w:rsidRPr="00944633">
        <w:rPr>
          <w:rFonts w:ascii="Arial" w:hAnsi="Arial" w:cs="Arial"/>
          <w:color w:val="000000" w:themeColor="text1"/>
        </w:rPr>
        <w:t xml:space="preserve"> RNA pathogens </w:t>
      </w:r>
      <w:r w:rsidR="00B56C9D">
        <w:rPr>
          <w:rFonts w:ascii="Arial" w:hAnsi="Arial" w:cs="Arial"/>
          <w:color w:val="000000" w:themeColor="text1"/>
        </w:rPr>
        <w:t xml:space="preserve">that are </w:t>
      </w:r>
      <w:r w:rsidRPr="00944633">
        <w:rPr>
          <w:rFonts w:ascii="Arial" w:hAnsi="Arial" w:cs="Arial"/>
          <w:color w:val="000000" w:themeColor="text1"/>
        </w:rPr>
        <w:t xml:space="preserve">known to infect and cause disease in several plant </w:t>
      </w:r>
      <w:r w:rsidR="0017101B" w:rsidRPr="00944633">
        <w:rPr>
          <w:rFonts w:ascii="Arial" w:hAnsi="Arial" w:cs="Arial"/>
          <w:color w:val="000000" w:themeColor="text1"/>
        </w:rPr>
        <w:t>species</w:t>
      </w:r>
      <w:r w:rsidRPr="00944633">
        <w:rPr>
          <w:rFonts w:ascii="Arial" w:hAnsi="Arial" w:cs="Arial"/>
          <w:color w:val="000000" w:themeColor="text1"/>
        </w:rPr>
        <w:t>.</w:t>
      </w:r>
      <w:r w:rsidR="0017101B" w:rsidRPr="00944633">
        <w:rPr>
          <w:rFonts w:ascii="Arial" w:hAnsi="Arial" w:cs="Arial"/>
          <w:color w:val="000000" w:themeColor="text1"/>
        </w:rPr>
        <w:t xml:space="preserve"> Viroid</w:t>
      </w:r>
      <w:r w:rsidR="00B56C9D">
        <w:rPr>
          <w:rFonts w:ascii="Arial" w:hAnsi="Arial" w:cs="Arial"/>
          <w:color w:val="000000" w:themeColor="text1"/>
        </w:rPr>
        <w:t>s</w:t>
      </w:r>
      <w:r w:rsidR="0017101B" w:rsidRPr="00944633">
        <w:rPr>
          <w:rFonts w:ascii="Arial" w:hAnsi="Arial" w:cs="Arial"/>
          <w:color w:val="000000" w:themeColor="text1"/>
        </w:rPr>
        <w:t xml:space="preserve"> </w:t>
      </w:r>
      <w:r w:rsidR="00B56C9D">
        <w:rPr>
          <w:rFonts w:ascii="Arial" w:hAnsi="Arial" w:cs="Arial"/>
          <w:color w:val="000000" w:themeColor="text1"/>
        </w:rPr>
        <w:t xml:space="preserve">are </w:t>
      </w:r>
      <w:r w:rsidR="005F10ED">
        <w:rPr>
          <w:rFonts w:ascii="Arial" w:hAnsi="Arial" w:cs="Arial"/>
          <w:color w:val="000000" w:themeColor="text1"/>
        </w:rPr>
        <w:t xml:space="preserve">known </w:t>
      </w:r>
      <w:r w:rsidR="0017101B" w:rsidRPr="00944633">
        <w:rPr>
          <w:rFonts w:ascii="Arial" w:hAnsi="Arial" w:cs="Arial"/>
          <w:color w:val="000000" w:themeColor="text1"/>
        </w:rPr>
        <w:t xml:space="preserve">to trigger </w:t>
      </w:r>
      <w:r w:rsidR="00B56C9D">
        <w:rPr>
          <w:rFonts w:ascii="Arial" w:hAnsi="Arial" w:cs="Arial"/>
          <w:color w:val="000000" w:themeColor="text1"/>
        </w:rPr>
        <w:t xml:space="preserve">the host plant's </w:t>
      </w:r>
      <w:r w:rsidR="0017101B" w:rsidRPr="00944633">
        <w:rPr>
          <w:rFonts w:ascii="Arial" w:hAnsi="Arial" w:cs="Arial"/>
          <w:color w:val="000000" w:themeColor="text1"/>
        </w:rPr>
        <w:t>RNA silencing machinery.</w:t>
      </w:r>
      <w:r w:rsidRPr="00944633">
        <w:rPr>
          <w:rFonts w:ascii="Arial" w:hAnsi="Arial" w:cs="Arial"/>
          <w:color w:val="000000" w:themeColor="text1"/>
        </w:rPr>
        <w:t xml:space="preserve"> </w:t>
      </w:r>
      <w:r w:rsidR="00B56C9D">
        <w:rPr>
          <w:rFonts w:ascii="Arial" w:hAnsi="Arial" w:cs="Arial"/>
          <w:color w:val="000000" w:themeColor="text1"/>
        </w:rPr>
        <w:t>The d</w:t>
      </w:r>
      <w:r w:rsidRPr="00944633">
        <w:rPr>
          <w:rFonts w:ascii="Arial" w:hAnsi="Arial" w:cs="Arial"/>
          <w:color w:val="000000" w:themeColor="text1"/>
        </w:rPr>
        <w:t xml:space="preserve">etection of </w:t>
      </w:r>
      <w:r w:rsidR="005F10ED">
        <w:rPr>
          <w:rFonts w:ascii="Arial" w:hAnsi="Arial" w:cs="Arial"/>
          <w:color w:val="000000" w:themeColor="text1"/>
        </w:rPr>
        <w:t>viroid-derived</w:t>
      </w:r>
      <w:r w:rsidRPr="00944633">
        <w:rPr>
          <w:rFonts w:ascii="Arial" w:hAnsi="Arial" w:cs="Arial"/>
          <w:color w:val="000000" w:themeColor="text1"/>
        </w:rPr>
        <w:t xml:space="preserve"> small RNA</w:t>
      </w:r>
      <w:r w:rsidR="00B56C9D">
        <w:rPr>
          <w:rFonts w:ascii="Arial" w:hAnsi="Arial" w:cs="Arial"/>
          <w:color w:val="000000" w:themeColor="text1"/>
        </w:rPr>
        <w:t>s</w:t>
      </w:r>
      <w:r w:rsidRPr="00944633">
        <w:rPr>
          <w:rFonts w:ascii="Arial" w:hAnsi="Arial" w:cs="Arial"/>
          <w:color w:val="000000" w:themeColor="text1"/>
        </w:rPr>
        <w:t xml:space="preserve">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 xml:space="preserve">-sRNA) in viroid infected </w:t>
      </w:r>
      <w:r w:rsidR="0017101B" w:rsidRPr="00944633">
        <w:rPr>
          <w:rFonts w:ascii="Arial" w:hAnsi="Arial" w:cs="Arial"/>
          <w:color w:val="000000" w:themeColor="text1"/>
        </w:rPr>
        <w:t xml:space="preserve">host </w:t>
      </w:r>
      <w:r w:rsidRPr="00944633">
        <w:rPr>
          <w:rFonts w:ascii="Arial" w:hAnsi="Arial" w:cs="Arial"/>
          <w:color w:val="000000" w:themeColor="text1"/>
        </w:rPr>
        <w:t>plant</w:t>
      </w:r>
      <w:r w:rsidR="00B56C9D">
        <w:rPr>
          <w:rFonts w:ascii="Arial" w:hAnsi="Arial" w:cs="Arial"/>
          <w:color w:val="000000" w:themeColor="text1"/>
        </w:rPr>
        <w:t>s</w:t>
      </w:r>
      <w:r w:rsidRPr="00944633">
        <w:rPr>
          <w:rFonts w:ascii="Arial" w:hAnsi="Arial" w:cs="Arial"/>
          <w:color w:val="000000" w:themeColor="text1"/>
        </w:rPr>
        <w:t xml:space="preserve"> opened </w:t>
      </w:r>
      <w:r w:rsidR="005F10ED">
        <w:rPr>
          <w:rFonts w:ascii="Arial" w:hAnsi="Arial" w:cs="Arial"/>
          <w:color w:val="000000" w:themeColor="text1"/>
        </w:rPr>
        <w:t xml:space="preserve">a </w:t>
      </w:r>
      <w:r w:rsidRPr="00944633">
        <w:rPr>
          <w:rFonts w:ascii="Arial" w:hAnsi="Arial" w:cs="Arial"/>
          <w:color w:val="000000" w:themeColor="text1"/>
        </w:rPr>
        <w:t xml:space="preserve">new avenue </w:t>
      </w:r>
      <w:r w:rsidR="00B56C9D">
        <w:rPr>
          <w:rFonts w:ascii="Arial" w:hAnsi="Arial" w:cs="Arial"/>
          <w:color w:val="000000" w:themeColor="text1"/>
        </w:rPr>
        <w:t>of study</w:t>
      </w:r>
      <w:r w:rsidR="001E0BFC">
        <w:rPr>
          <w:rFonts w:ascii="Arial" w:hAnsi="Arial" w:cs="Arial"/>
          <w:color w:val="000000" w:themeColor="text1"/>
        </w:rPr>
        <w:t xml:space="preserve"> </w:t>
      </w:r>
      <w:r w:rsidRPr="00944633">
        <w:rPr>
          <w:rFonts w:ascii="Arial" w:hAnsi="Arial" w:cs="Arial"/>
          <w:color w:val="000000" w:themeColor="text1"/>
        </w:rPr>
        <w:t xml:space="preserve">in viroid-host pathogenicity. Since then, several viroid </w:t>
      </w:r>
      <w:proofErr w:type="gramStart"/>
      <w:r w:rsidRPr="00944633">
        <w:rPr>
          <w:rFonts w:ascii="Arial" w:hAnsi="Arial" w:cs="Arial"/>
          <w:color w:val="000000" w:themeColor="text1"/>
        </w:rPr>
        <w:t>research</w:t>
      </w:r>
      <w:proofErr w:type="gramEnd"/>
      <w:r w:rsidRPr="00944633">
        <w:rPr>
          <w:rFonts w:ascii="Arial" w:hAnsi="Arial" w:cs="Arial"/>
          <w:color w:val="000000" w:themeColor="text1"/>
        </w:rPr>
        <w:t xml:space="preserve"> groups </w:t>
      </w:r>
      <w:r w:rsidR="00B56C9D">
        <w:rPr>
          <w:rFonts w:ascii="Arial" w:hAnsi="Arial" w:cs="Arial"/>
          <w:color w:val="000000" w:themeColor="text1"/>
        </w:rPr>
        <w:t xml:space="preserve">have </w:t>
      </w:r>
      <w:r w:rsidR="0017101B" w:rsidRPr="00944633">
        <w:rPr>
          <w:rFonts w:ascii="Arial" w:hAnsi="Arial" w:cs="Arial"/>
          <w:color w:val="000000" w:themeColor="text1"/>
        </w:rPr>
        <w:t>studied</w:t>
      </w:r>
      <w:r w:rsidRPr="00944633">
        <w:rPr>
          <w:rFonts w:ascii="Arial" w:hAnsi="Arial" w:cs="Arial"/>
          <w:color w:val="000000" w:themeColor="text1"/>
        </w:rPr>
        <w:t xml:space="preserve"> </w:t>
      </w:r>
      <w:r w:rsidR="00B56C9D">
        <w:rPr>
          <w:rFonts w:ascii="Arial" w:hAnsi="Arial" w:cs="Arial"/>
          <w:color w:val="000000" w:themeColor="text1"/>
        </w:rPr>
        <w:t xml:space="preserve">the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-sRNA retrieved from different viroid-host combination</w:t>
      </w:r>
      <w:r w:rsidR="00345979" w:rsidRPr="00944633">
        <w:rPr>
          <w:rFonts w:ascii="Arial" w:hAnsi="Arial" w:cs="Arial"/>
          <w:color w:val="000000" w:themeColor="text1"/>
        </w:rPr>
        <w:t>s</w:t>
      </w:r>
      <w:r w:rsidRPr="00944633">
        <w:rPr>
          <w:rFonts w:ascii="Arial" w:hAnsi="Arial" w:cs="Arial"/>
          <w:color w:val="000000" w:themeColor="text1"/>
        </w:rPr>
        <w:t>.</w:t>
      </w:r>
      <w:r w:rsidR="00CA03C8" w:rsidRPr="00944633">
        <w:rPr>
          <w:rFonts w:ascii="Arial" w:hAnsi="Arial" w:cs="Arial"/>
          <w:color w:val="000000" w:themeColor="text1"/>
        </w:rPr>
        <w:t xml:space="preserve"> Such studies require</w:t>
      </w:r>
      <w:r w:rsidR="00A91086" w:rsidRPr="00944633">
        <w:rPr>
          <w:rFonts w:ascii="Arial" w:hAnsi="Arial" w:cs="Arial"/>
          <w:color w:val="000000" w:themeColor="text1"/>
        </w:rPr>
        <w:t xml:space="preserve"> the segregation </w:t>
      </w:r>
      <w:r w:rsidR="00CA03C8" w:rsidRPr="00944633">
        <w:rPr>
          <w:rFonts w:ascii="Arial" w:hAnsi="Arial" w:cs="Arial"/>
          <w:color w:val="000000" w:themeColor="text1"/>
        </w:rPr>
        <w:t xml:space="preserve">of </w:t>
      </w:r>
      <w:r w:rsidR="00A91086" w:rsidRPr="00944633">
        <w:rPr>
          <w:rFonts w:ascii="Arial" w:hAnsi="Arial" w:cs="Arial"/>
          <w:color w:val="000000" w:themeColor="text1"/>
        </w:rPr>
        <w:t>21- to -24-nucleotide long small RNAs</w:t>
      </w:r>
      <w:r w:rsidR="00CA03C8" w:rsidRPr="00944633">
        <w:rPr>
          <w:rFonts w:ascii="Arial" w:hAnsi="Arial" w:cs="Arial"/>
          <w:color w:val="000000" w:themeColor="text1"/>
        </w:rPr>
        <w:t xml:space="preserve"> (sRNA) from </w:t>
      </w:r>
      <w:r w:rsidR="00B56C9D">
        <w:rPr>
          <w:rFonts w:ascii="Arial" w:hAnsi="Arial" w:cs="Arial"/>
          <w:color w:val="000000" w:themeColor="text1"/>
        </w:rPr>
        <w:t xml:space="preserve">a </w:t>
      </w:r>
      <w:r w:rsidR="00CA03C8" w:rsidRPr="00944633">
        <w:rPr>
          <w:rFonts w:ascii="Arial" w:hAnsi="Arial" w:cs="Arial"/>
          <w:color w:val="000000" w:themeColor="text1"/>
        </w:rPr>
        <w:t>deep-sequencing databank</w:t>
      </w:r>
      <w:r w:rsidR="00A91086" w:rsidRPr="00944633">
        <w:rPr>
          <w:rFonts w:ascii="Arial" w:hAnsi="Arial" w:cs="Arial"/>
          <w:color w:val="000000" w:themeColor="text1"/>
        </w:rPr>
        <w:t xml:space="preserve">, followed by </w:t>
      </w:r>
      <w:r w:rsidR="00B56C9D">
        <w:rPr>
          <w:rFonts w:ascii="Arial" w:hAnsi="Arial" w:cs="Arial"/>
          <w:color w:val="000000" w:themeColor="text1"/>
        </w:rPr>
        <w:t xml:space="preserve">the </w:t>
      </w:r>
      <w:r w:rsidRPr="00944633">
        <w:rPr>
          <w:rFonts w:ascii="Arial" w:hAnsi="Arial" w:cs="Arial"/>
          <w:color w:val="000000" w:themeColor="text1"/>
        </w:rPr>
        <w:t xml:space="preserve">separation of </w:t>
      </w:r>
      <w:r w:rsidR="00B56C9D">
        <w:rPr>
          <w:rFonts w:ascii="Arial" w:hAnsi="Arial" w:cs="Arial"/>
          <w:color w:val="000000" w:themeColor="text1"/>
        </w:rPr>
        <w:t xml:space="preserve">the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 xml:space="preserve">-sRNA from </w:t>
      </w:r>
      <w:r w:rsidR="00B56C9D">
        <w:rPr>
          <w:rFonts w:ascii="Arial" w:hAnsi="Arial" w:cs="Arial"/>
          <w:color w:val="000000" w:themeColor="text1"/>
        </w:rPr>
        <w:t>any</w:t>
      </w:r>
      <w:r w:rsidR="00B56C9D" w:rsidRPr="00944633">
        <w:rPr>
          <w:rFonts w:ascii="Arial" w:hAnsi="Arial" w:cs="Arial"/>
          <w:color w:val="000000" w:themeColor="text1"/>
        </w:rPr>
        <w:t xml:space="preserve"> </w:t>
      </w:r>
      <w:r w:rsidR="00CA03C8" w:rsidRPr="00944633">
        <w:rPr>
          <w:rFonts w:ascii="Arial" w:hAnsi="Arial" w:cs="Arial"/>
          <w:color w:val="000000" w:themeColor="text1"/>
        </w:rPr>
        <w:t>sRNA</w:t>
      </w:r>
      <w:r w:rsidRPr="00944633">
        <w:rPr>
          <w:rFonts w:ascii="Arial" w:hAnsi="Arial" w:cs="Arial"/>
          <w:color w:val="000000" w:themeColor="text1"/>
        </w:rPr>
        <w:t xml:space="preserve"> </w:t>
      </w:r>
      <w:r w:rsidR="00B56C9D">
        <w:rPr>
          <w:rFonts w:ascii="Arial" w:hAnsi="Arial" w:cs="Arial"/>
          <w:color w:val="000000" w:themeColor="text1"/>
        </w:rPr>
        <w:t xml:space="preserve">within this </w:t>
      </w:r>
      <w:r w:rsidRPr="00944633">
        <w:rPr>
          <w:rFonts w:ascii="Arial" w:hAnsi="Arial" w:cs="Arial"/>
          <w:color w:val="000000" w:themeColor="text1"/>
        </w:rPr>
        <w:t xml:space="preserve">group </w:t>
      </w:r>
      <w:r w:rsidR="00CA03C8" w:rsidRPr="00944633">
        <w:rPr>
          <w:rFonts w:ascii="Arial" w:hAnsi="Arial" w:cs="Arial"/>
          <w:color w:val="000000" w:themeColor="text1"/>
        </w:rPr>
        <w:t xml:space="preserve">that </w:t>
      </w:r>
      <w:r w:rsidR="00B56C9D" w:rsidRPr="00944633">
        <w:rPr>
          <w:rFonts w:ascii="Arial" w:hAnsi="Arial" w:cs="Arial"/>
          <w:color w:val="000000" w:themeColor="text1"/>
        </w:rPr>
        <w:t>show</w:t>
      </w:r>
      <w:r w:rsidR="00B56C9D">
        <w:rPr>
          <w:rFonts w:ascii="Arial" w:hAnsi="Arial" w:cs="Arial"/>
          <w:color w:val="000000" w:themeColor="text1"/>
        </w:rPr>
        <w:t>ed</w:t>
      </w:r>
      <w:r w:rsidR="00B56C9D" w:rsidRPr="00944633">
        <w:rPr>
          <w:rFonts w:ascii="Arial" w:hAnsi="Arial" w:cs="Arial"/>
          <w:color w:val="000000" w:themeColor="text1"/>
        </w:rPr>
        <w:t xml:space="preserve"> sequenc</w:t>
      </w:r>
      <w:r w:rsidR="00B56C9D">
        <w:rPr>
          <w:rFonts w:ascii="Arial" w:hAnsi="Arial" w:cs="Arial"/>
          <w:color w:val="000000" w:themeColor="text1"/>
        </w:rPr>
        <w:t>e</w:t>
      </w:r>
      <w:r w:rsidR="00B56C9D" w:rsidRPr="00944633">
        <w:rPr>
          <w:rFonts w:ascii="Arial" w:hAnsi="Arial" w:cs="Arial"/>
          <w:color w:val="000000" w:themeColor="text1"/>
        </w:rPr>
        <w:t xml:space="preserve"> </w:t>
      </w:r>
      <w:r w:rsidR="00CA03C8" w:rsidRPr="00944633">
        <w:rPr>
          <w:rFonts w:ascii="Arial" w:hAnsi="Arial" w:cs="Arial"/>
          <w:color w:val="000000" w:themeColor="text1"/>
        </w:rPr>
        <w:t xml:space="preserve">similarity with </w:t>
      </w:r>
      <w:r w:rsidR="00B56C9D">
        <w:rPr>
          <w:rFonts w:ascii="Arial" w:hAnsi="Arial" w:cs="Arial"/>
          <w:color w:val="000000" w:themeColor="text1"/>
        </w:rPr>
        <w:t xml:space="preserve">either the </w:t>
      </w:r>
      <w:r w:rsidRPr="00944633">
        <w:rPr>
          <w:rFonts w:ascii="Arial" w:hAnsi="Arial" w:cs="Arial"/>
          <w:color w:val="000000" w:themeColor="text1"/>
        </w:rPr>
        <w:t xml:space="preserve">genomic </w:t>
      </w:r>
      <w:r w:rsidR="00B56C9D">
        <w:rPr>
          <w:rFonts w:ascii="Arial" w:hAnsi="Arial" w:cs="Arial"/>
          <w:color w:val="000000" w:themeColor="text1"/>
        </w:rPr>
        <w:t>or the</w:t>
      </w:r>
      <w:r w:rsidR="00B56C9D" w:rsidRPr="00944633">
        <w:rPr>
          <w:rFonts w:ascii="Arial" w:hAnsi="Arial" w:cs="Arial"/>
          <w:color w:val="000000" w:themeColor="text1"/>
        </w:rPr>
        <w:t xml:space="preserve"> </w:t>
      </w:r>
      <w:r w:rsidR="005F10ED">
        <w:rPr>
          <w:rFonts w:ascii="Arial" w:hAnsi="Arial" w:cs="Arial"/>
          <w:color w:val="000000" w:themeColor="text1"/>
        </w:rPr>
        <w:t>antigenomic</w:t>
      </w:r>
      <w:r w:rsidRPr="00944633">
        <w:rPr>
          <w:rFonts w:ascii="Arial" w:hAnsi="Arial" w:cs="Arial"/>
          <w:color w:val="000000" w:themeColor="text1"/>
        </w:rPr>
        <w:t xml:space="preserve"> strands of</w:t>
      </w:r>
      <w:r w:rsidR="00CA03C8" w:rsidRPr="00944633">
        <w:rPr>
          <w:rFonts w:ascii="Arial" w:hAnsi="Arial" w:cs="Arial"/>
          <w:color w:val="000000" w:themeColor="text1"/>
        </w:rPr>
        <w:t xml:space="preserve"> the</w:t>
      </w:r>
      <w:r w:rsidRPr="00944633">
        <w:rPr>
          <w:rFonts w:ascii="Arial" w:hAnsi="Arial" w:cs="Arial"/>
          <w:color w:val="000000" w:themeColor="text1"/>
        </w:rPr>
        <w:t xml:space="preserve"> viroid. </w:t>
      </w:r>
      <w:r w:rsidR="00CA03C8" w:rsidRPr="00944633">
        <w:rPr>
          <w:rFonts w:ascii="Arial" w:hAnsi="Arial" w:cs="Arial"/>
          <w:color w:val="000000" w:themeColor="text1"/>
        </w:rPr>
        <w:t xml:space="preserve">For visualization, such mapped </w:t>
      </w:r>
      <w:proofErr w:type="spellStart"/>
      <w:r w:rsidR="00CA03C8" w:rsidRPr="00944633">
        <w:rPr>
          <w:rFonts w:ascii="Arial" w:hAnsi="Arial" w:cs="Arial"/>
          <w:color w:val="000000" w:themeColor="text1"/>
        </w:rPr>
        <w:t>vd</w:t>
      </w:r>
      <w:proofErr w:type="spellEnd"/>
      <w:r w:rsidR="00B56C9D">
        <w:rPr>
          <w:rFonts w:ascii="Arial" w:hAnsi="Arial" w:cs="Arial"/>
          <w:color w:val="000000" w:themeColor="text1"/>
        </w:rPr>
        <w:noBreakHyphen/>
      </w:r>
      <w:r w:rsidR="00CA03C8" w:rsidRPr="00944633">
        <w:rPr>
          <w:rFonts w:ascii="Arial" w:hAnsi="Arial" w:cs="Arial"/>
          <w:color w:val="000000" w:themeColor="text1"/>
        </w:rPr>
        <w:t xml:space="preserve">sRNAs are then profiled on </w:t>
      </w:r>
      <w:r w:rsidR="00B56C9D">
        <w:rPr>
          <w:rFonts w:ascii="Arial" w:hAnsi="Arial" w:cs="Arial"/>
          <w:color w:val="000000" w:themeColor="text1"/>
        </w:rPr>
        <w:t xml:space="preserve">both </w:t>
      </w:r>
      <w:r w:rsidR="00CA03C8" w:rsidRPr="00944633">
        <w:rPr>
          <w:rFonts w:ascii="Arial" w:hAnsi="Arial" w:cs="Arial"/>
          <w:color w:val="000000" w:themeColor="text1"/>
        </w:rPr>
        <w:t xml:space="preserve">the viroid’s genomic and </w:t>
      </w:r>
      <w:r w:rsidR="005F10ED">
        <w:rPr>
          <w:rFonts w:ascii="Arial" w:hAnsi="Arial" w:cs="Arial"/>
          <w:color w:val="000000" w:themeColor="text1"/>
        </w:rPr>
        <w:t>antigenomic</w:t>
      </w:r>
      <w:r w:rsidR="00CA03C8" w:rsidRPr="00944633">
        <w:rPr>
          <w:rFonts w:ascii="Arial" w:hAnsi="Arial" w:cs="Arial"/>
          <w:color w:val="000000" w:themeColor="text1"/>
        </w:rPr>
        <w:t xml:space="preserve"> strand</w:t>
      </w:r>
      <w:r w:rsidR="00B56C9D">
        <w:rPr>
          <w:rFonts w:ascii="Arial" w:hAnsi="Arial" w:cs="Arial"/>
          <w:color w:val="000000" w:themeColor="text1"/>
        </w:rPr>
        <w:t>s</w:t>
      </w:r>
      <w:r w:rsidR="00CA03C8" w:rsidRPr="00944633">
        <w:rPr>
          <w:rFonts w:ascii="Arial" w:hAnsi="Arial" w:cs="Arial"/>
          <w:color w:val="000000" w:themeColor="text1"/>
        </w:rPr>
        <w:t xml:space="preserve">. </w:t>
      </w:r>
      <w:r w:rsidR="009E4A6C" w:rsidRPr="00944633">
        <w:rPr>
          <w:rFonts w:ascii="Arial" w:hAnsi="Arial" w:cs="Arial"/>
          <w:color w:val="000000" w:themeColor="text1"/>
        </w:rPr>
        <w:t xml:space="preserve">Although several commercial interfaces are available, they are all programmed for linear RNA molecules. </w:t>
      </w:r>
      <w:r w:rsidR="00CA03C8" w:rsidRPr="00944633">
        <w:rPr>
          <w:rFonts w:ascii="Arial" w:hAnsi="Arial" w:cs="Arial"/>
          <w:color w:val="000000" w:themeColor="text1"/>
        </w:rPr>
        <w:t xml:space="preserve">Hence, viroid researchers </w:t>
      </w:r>
      <w:r w:rsidR="001E336C" w:rsidRPr="00944633">
        <w:rPr>
          <w:rFonts w:ascii="Arial" w:hAnsi="Arial" w:cs="Arial"/>
          <w:color w:val="000000" w:themeColor="text1"/>
        </w:rPr>
        <w:t>must</w:t>
      </w:r>
      <w:r w:rsidR="00CA03C8" w:rsidRPr="00944633">
        <w:rPr>
          <w:rFonts w:ascii="Arial" w:hAnsi="Arial" w:cs="Arial"/>
          <w:color w:val="000000" w:themeColor="text1"/>
        </w:rPr>
        <w:t xml:space="preserve"> develop </w:t>
      </w:r>
      <w:r w:rsidR="005F10ED">
        <w:rPr>
          <w:rFonts w:ascii="Arial" w:hAnsi="Arial" w:cs="Arial"/>
          <w:color w:val="000000" w:themeColor="text1"/>
        </w:rPr>
        <w:t>a</w:t>
      </w:r>
      <w:r w:rsidR="00CA03C8" w:rsidRPr="00944633">
        <w:rPr>
          <w:rFonts w:ascii="Arial" w:hAnsi="Arial" w:cs="Arial"/>
          <w:color w:val="000000" w:themeColor="text1"/>
        </w:rPr>
        <w:t xml:space="preserve"> computer program </w:t>
      </w:r>
      <w:r w:rsidR="00B56C9D">
        <w:rPr>
          <w:rFonts w:ascii="Arial" w:hAnsi="Arial" w:cs="Arial"/>
          <w:color w:val="000000" w:themeColor="text1"/>
        </w:rPr>
        <w:t>that</w:t>
      </w:r>
      <w:r w:rsidR="00B56C9D" w:rsidRPr="00944633">
        <w:rPr>
          <w:rFonts w:ascii="Arial" w:hAnsi="Arial" w:cs="Arial"/>
          <w:color w:val="000000" w:themeColor="text1"/>
        </w:rPr>
        <w:t xml:space="preserve"> </w:t>
      </w:r>
      <w:r w:rsidR="00CA03C8" w:rsidRPr="00944633">
        <w:rPr>
          <w:rFonts w:ascii="Arial" w:hAnsi="Arial" w:cs="Arial"/>
          <w:color w:val="000000" w:themeColor="text1"/>
        </w:rPr>
        <w:t>accommodate</w:t>
      </w:r>
      <w:r w:rsidR="00B56C9D">
        <w:rPr>
          <w:rFonts w:ascii="Arial" w:hAnsi="Arial" w:cs="Arial"/>
          <w:color w:val="000000" w:themeColor="text1"/>
        </w:rPr>
        <w:t>s</w:t>
      </w:r>
      <w:r w:rsidR="00CA03C8" w:rsidRPr="00944633">
        <w:rPr>
          <w:rFonts w:ascii="Arial" w:hAnsi="Arial" w:cs="Arial"/>
          <w:color w:val="000000" w:themeColor="text1"/>
        </w:rPr>
        <w:t xml:space="preserve"> the </w:t>
      </w:r>
      <w:proofErr w:type="spellStart"/>
      <w:r w:rsidR="00CA03C8" w:rsidRPr="00944633">
        <w:rPr>
          <w:rFonts w:ascii="Arial" w:hAnsi="Arial" w:cs="Arial"/>
          <w:color w:val="000000" w:themeColor="text1"/>
        </w:rPr>
        <w:t>vd</w:t>
      </w:r>
      <w:proofErr w:type="spellEnd"/>
      <w:r w:rsidR="00CA03C8" w:rsidRPr="00944633">
        <w:rPr>
          <w:rFonts w:ascii="Arial" w:hAnsi="Arial" w:cs="Arial"/>
          <w:color w:val="000000" w:themeColor="text1"/>
        </w:rPr>
        <w:t xml:space="preserve">-sRNAs </w:t>
      </w:r>
      <w:r w:rsidR="00B56C9D">
        <w:rPr>
          <w:rFonts w:ascii="Arial" w:hAnsi="Arial" w:cs="Arial"/>
          <w:color w:val="000000" w:themeColor="text1"/>
        </w:rPr>
        <w:t xml:space="preserve">that are </w:t>
      </w:r>
      <w:r w:rsidR="00CA03C8" w:rsidRPr="00944633">
        <w:rPr>
          <w:rFonts w:ascii="Arial" w:hAnsi="Arial" w:cs="Arial"/>
          <w:color w:val="000000" w:themeColor="text1"/>
        </w:rPr>
        <w:t xml:space="preserve">derived from the circular viroid. This is </w:t>
      </w:r>
      <w:r w:rsidR="001E336C" w:rsidRPr="00944633">
        <w:rPr>
          <w:rFonts w:ascii="Arial" w:hAnsi="Arial" w:cs="Arial"/>
          <w:color w:val="000000" w:themeColor="text1"/>
        </w:rPr>
        <w:t>laborious</w:t>
      </w:r>
      <w:r w:rsidR="00B56C9D">
        <w:rPr>
          <w:rFonts w:ascii="Arial" w:hAnsi="Arial" w:cs="Arial"/>
          <w:color w:val="000000" w:themeColor="text1"/>
        </w:rPr>
        <w:t>,</w:t>
      </w:r>
      <w:r w:rsidR="00CA03C8" w:rsidRPr="00944633">
        <w:rPr>
          <w:rFonts w:ascii="Arial" w:hAnsi="Arial" w:cs="Arial"/>
          <w:color w:val="000000" w:themeColor="text1"/>
        </w:rPr>
        <w:t xml:space="preserve"> and often </w:t>
      </w:r>
      <w:r w:rsidR="00B56C9D">
        <w:rPr>
          <w:rFonts w:ascii="Arial" w:hAnsi="Arial" w:cs="Arial"/>
          <w:color w:val="000000" w:themeColor="text1"/>
        </w:rPr>
        <w:t xml:space="preserve">creates </w:t>
      </w:r>
      <w:r w:rsidR="005F10ED">
        <w:rPr>
          <w:rFonts w:ascii="Arial" w:hAnsi="Arial" w:cs="Arial"/>
          <w:color w:val="000000" w:themeColor="text1"/>
        </w:rPr>
        <w:t>a bottleneck</w:t>
      </w:r>
      <w:r w:rsidR="00CA03C8" w:rsidRPr="00944633">
        <w:rPr>
          <w:rFonts w:ascii="Arial" w:hAnsi="Arial" w:cs="Arial"/>
          <w:color w:val="000000" w:themeColor="text1"/>
        </w:rPr>
        <w:t xml:space="preserve"> for biologists. </w:t>
      </w:r>
      <w:r w:rsidR="00B56C9D">
        <w:rPr>
          <w:rFonts w:ascii="Arial" w:hAnsi="Arial" w:cs="Arial"/>
          <w:color w:val="000000" w:themeColor="text1"/>
        </w:rPr>
        <w:t>In order t</w:t>
      </w:r>
      <w:r w:rsidR="00A91086" w:rsidRPr="00944633">
        <w:rPr>
          <w:rFonts w:ascii="Arial" w:hAnsi="Arial" w:cs="Arial"/>
          <w:color w:val="000000" w:themeColor="text1"/>
        </w:rPr>
        <w:t xml:space="preserve">o </w:t>
      </w:r>
      <w:r w:rsidR="00CA03C8" w:rsidRPr="00944633">
        <w:rPr>
          <w:rFonts w:ascii="Arial" w:hAnsi="Arial" w:cs="Arial"/>
          <w:color w:val="000000" w:themeColor="text1"/>
        </w:rPr>
        <w:t>overcome this constraint</w:t>
      </w:r>
      <w:r w:rsidR="00B56C9D">
        <w:rPr>
          <w:rFonts w:ascii="Arial" w:hAnsi="Arial" w:cs="Arial"/>
          <w:color w:val="000000" w:themeColor="text1"/>
        </w:rPr>
        <w:t>,</w:t>
      </w:r>
      <w:r w:rsidR="00CA03C8" w:rsidRPr="00944633">
        <w:rPr>
          <w:rFonts w:ascii="Arial" w:hAnsi="Arial" w:cs="Arial"/>
          <w:color w:val="000000" w:themeColor="text1"/>
        </w:rPr>
        <w:t xml:space="preserve"> and </w:t>
      </w:r>
      <w:r w:rsidR="001A02D2">
        <w:rPr>
          <w:rFonts w:ascii="Arial" w:hAnsi="Arial" w:cs="Arial"/>
          <w:color w:val="000000" w:themeColor="text1"/>
        </w:rPr>
        <w:t xml:space="preserve">to </w:t>
      </w:r>
      <w:r w:rsidR="00CA03C8" w:rsidRPr="00944633">
        <w:rPr>
          <w:rFonts w:ascii="Arial" w:hAnsi="Arial" w:cs="Arial"/>
          <w:color w:val="000000" w:themeColor="text1"/>
        </w:rPr>
        <w:t>help the viroid research community</w:t>
      </w:r>
      <w:r w:rsidR="001E336C" w:rsidRPr="00944633">
        <w:rPr>
          <w:rFonts w:ascii="Arial" w:hAnsi="Arial" w:cs="Arial"/>
          <w:color w:val="000000" w:themeColor="text1"/>
        </w:rPr>
        <w:t xml:space="preserve">, </w:t>
      </w:r>
      <w:r w:rsidRPr="00944633">
        <w:rPr>
          <w:rFonts w:ascii="Arial" w:hAnsi="Arial" w:cs="Arial"/>
          <w:color w:val="000000" w:themeColor="text1"/>
        </w:rPr>
        <w:t xml:space="preserve">a python-based </w:t>
      </w:r>
      <w:r w:rsidR="00B87309" w:rsidRPr="00944633">
        <w:rPr>
          <w:rFonts w:ascii="Arial" w:hAnsi="Arial" w:cs="Arial"/>
          <w:color w:val="000000" w:themeColor="text1"/>
        </w:rPr>
        <w:t xml:space="preserve">pattern matching </w:t>
      </w:r>
      <w:r w:rsidRPr="00944633">
        <w:rPr>
          <w:rFonts w:ascii="Arial" w:hAnsi="Arial" w:cs="Arial"/>
          <w:color w:val="000000" w:themeColor="text1"/>
        </w:rPr>
        <w:t>interface</w:t>
      </w:r>
      <w:r w:rsidR="001E336C" w:rsidRPr="00944633">
        <w:rPr>
          <w:rFonts w:ascii="Arial" w:hAnsi="Arial" w:cs="Arial"/>
          <w:color w:val="000000" w:themeColor="text1"/>
        </w:rPr>
        <w:t xml:space="preserve"> has been developed </w:t>
      </w:r>
      <w:r w:rsidR="001A02D2">
        <w:rPr>
          <w:rFonts w:ascii="Arial" w:hAnsi="Arial" w:cs="Arial"/>
          <w:color w:val="000000" w:themeColor="text1"/>
        </w:rPr>
        <w:t xml:space="preserve">so as to be able </w:t>
      </w:r>
      <w:r w:rsidR="001E336C" w:rsidRPr="00944633">
        <w:rPr>
          <w:rFonts w:ascii="Arial" w:hAnsi="Arial" w:cs="Arial"/>
          <w:color w:val="000000" w:themeColor="text1"/>
        </w:rPr>
        <w:t xml:space="preserve">to profile and map </w:t>
      </w:r>
      <w:proofErr w:type="spellStart"/>
      <w:r w:rsidR="001E336C" w:rsidRPr="00944633">
        <w:rPr>
          <w:rFonts w:ascii="Arial" w:hAnsi="Arial" w:cs="Arial"/>
          <w:color w:val="000000" w:themeColor="text1"/>
        </w:rPr>
        <w:t>vd</w:t>
      </w:r>
      <w:proofErr w:type="spellEnd"/>
      <w:r w:rsidR="001E336C" w:rsidRPr="00944633">
        <w:rPr>
          <w:rFonts w:ascii="Arial" w:hAnsi="Arial" w:cs="Arial"/>
          <w:color w:val="000000" w:themeColor="text1"/>
        </w:rPr>
        <w:t xml:space="preserve">-sRNA on </w:t>
      </w:r>
      <w:r w:rsidR="005F10ED">
        <w:rPr>
          <w:rFonts w:ascii="Arial" w:hAnsi="Arial" w:cs="Arial"/>
          <w:color w:val="000000" w:themeColor="text1"/>
        </w:rPr>
        <w:t xml:space="preserve">a </w:t>
      </w:r>
      <w:r w:rsidR="001E336C" w:rsidRPr="00944633">
        <w:rPr>
          <w:rFonts w:ascii="Arial" w:hAnsi="Arial" w:cs="Arial"/>
          <w:color w:val="000000" w:themeColor="text1"/>
        </w:rPr>
        <w:t>circular genome</w:t>
      </w:r>
      <w:r w:rsidR="005F10ED">
        <w:rPr>
          <w:rFonts w:ascii="Arial" w:hAnsi="Arial" w:cs="Arial"/>
          <w:color w:val="000000" w:themeColor="text1"/>
        </w:rPr>
        <w:t xml:space="preserve"> in th</w:t>
      </w:r>
      <w:r w:rsidR="001A02D2">
        <w:rPr>
          <w:rFonts w:ascii="Arial" w:hAnsi="Arial" w:cs="Arial"/>
          <w:color w:val="000000" w:themeColor="text1"/>
        </w:rPr>
        <w:t>is</w:t>
      </w:r>
      <w:r w:rsidR="005F10ED">
        <w:rPr>
          <w:rFonts w:ascii="Arial" w:hAnsi="Arial" w:cs="Arial"/>
          <w:color w:val="000000" w:themeColor="text1"/>
        </w:rPr>
        <w:t xml:space="preserve"> study</w:t>
      </w:r>
      <w:r w:rsidR="001E336C" w:rsidRPr="00944633">
        <w:rPr>
          <w:rFonts w:ascii="Arial" w:hAnsi="Arial" w:cs="Arial"/>
          <w:color w:val="000000" w:themeColor="text1"/>
        </w:rPr>
        <w:t xml:space="preserve">. Additionally, a feature of matching tolerance has been added </w:t>
      </w:r>
      <w:r w:rsidR="001A02D2">
        <w:rPr>
          <w:rFonts w:ascii="Arial" w:hAnsi="Arial" w:cs="Arial"/>
          <w:color w:val="000000" w:themeColor="text1"/>
        </w:rPr>
        <w:t xml:space="preserve">so as </w:t>
      </w:r>
      <w:r w:rsidR="001E336C" w:rsidRPr="00944633">
        <w:rPr>
          <w:rFonts w:ascii="Arial" w:hAnsi="Arial" w:cs="Arial"/>
          <w:color w:val="000000" w:themeColor="text1"/>
        </w:rPr>
        <w:t xml:space="preserve">to </w:t>
      </w:r>
      <w:r w:rsidR="001A02D2">
        <w:rPr>
          <w:rFonts w:ascii="Arial" w:hAnsi="Arial" w:cs="Arial"/>
          <w:color w:val="000000" w:themeColor="text1"/>
        </w:rPr>
        <w:t xml:space="preserve">be able to </w:t>
      </w:r>
      <w:r w:rsidR="001E336C" w:rsidRPr="00944633">
        <w:rPr>
          <w:rFonts w:ascii="Arial" w:hAnsi="Arial" w:cs="Arial"/>
          <w:color w:val="000000" w:themeColor="text1"/>
        </w:rPr>
        <w:t xml:space="preserve">map the </w:t>
      </w:r>
      <w:proofErr w:type="spellStart"/>
      <w:r w:rsidR="001E336C" w:rsidRPr="00944633">
        <w:rPr>
          <w:rFonts w:ascii="Arial" w:hAnsi="Arial" w:cs="Arial"/>
          <w:color w:val="000000" w:themeColor="text1"/>
        </w:rPr>
        <w:t>vd</w:t>
      </w:r>
      <w:proofErr w:type="spellEnd"/>
      <w:r w:rsidR="001E336C" w:rsidRPr="00944633">
        <w:rPr>
          <w:rFonts w:ascii="Arial" w:hAnsi="Arial" w:cs="Arial"/>
          <w:color w:val="000000" w:themeColor="text1"/>
        </w:rPr>
        <w:t xml:space="preserve">-sRNA derived from the </w:t>
      </w:r>
      <w:r w:rsidR="005F10ED">
        <w:rPr>
          <w:rFonts w:ascii="Arial" w:hAnsi="Arial" w:cs="Arial"/>
          <w:color w:val="000000" w:themeColor="text1"/>
        </w:rPr>
        <w:t>quasi</w:t>
      </w:r>
      <w:r w:rsidR="007318C5">
        <w:rPr>
          <w:rFonts w:ascii="Arial" w:hAnsi="Arial" w:cs="Arial"/>
          <w:color w:val="000000" w:themeColor="text1"/>
        </w:rPr>
        <w:t>-</w:t>
      </w:r>
      <w:r w:rsidR="005F10ED">
        <w:rPr>
          <w:rFonts w:ascii="Arial" w:hAnsi="Arial" w:cs="Arial"/>
          <w:color w:val="000000" w:themeColor="text1"/>
        </w:rPr>
        <w:t>species</w:t>
      </w:r>
      <w:r w:rsidR="001E336C" w:rsidRPr="00944633">
        <w:rPr>
          <w:rFonts w:ascii="Arial" w:hAnsi="Arial" w:cs="Arial"/>
          <w:color w:val="000000" w:themeColor="text1"/>
        </w:rPr>
        <w:t xml:space="preserve">. </w:t>
      </w:r>
      <w:r w:rsidR="005F10ED">
        <w:rPr>
          <w:rFonts w:ascii="Arial" w:hAnsi="Arial" w:cs="Arial"/>
          <w:color w:val="000000" w:themeColor="text1"/>
        </w:rPr>
        <w:t>The efficacy</w:t>
      </w:r>
      <w:r w:rsidR="001E336C" w:rsidRPr="00944633">
        <w:rPr>
          <w:rFonts w:ascii="Arial" w:hAnsi="Arial" w:cs="Arial"/>
          <w:color w:val="000000" w:themeColor="text1"/>
        </w:rPr>
        <w:t xml:space="preserve"> of the </w:t>
      </w:r>
      <w:r w:rsidRPr="00944633">
        <w:rPr>
          <w:rFonts w:ascii="Arial" w:hAnsi="Arial" w:cs="Arial"/>
          <w:color w:val="000000" w:themeColor="text1"/>
        </w:rPr>
        <w:t xml:space="preserve">software </w:t>
      </w:r>
      <w:r w:rsidR="001A02D2">
        <w:rPr>
          <w:rFonts w:ascii="Arial" w:hAnsi="Arial" w:cs="Arial"/>
          <w:color w:val="000000" w:themeColor="text1"/>
        </w:rPr>
        <w:t>wa</w:t>
      </w:r>
      <w:r w:rsidR="001A02D2" w:rsidRPr="00944633">
        <w:rPr>
          <w:rFonts w:ascii="Arial" w:hAnsi="Arial" w:cs="Arial"/>
          <w:color w:val="000000" w:themeColor="text1"/>
        </w:rPr>
        <w:t xml:space="preserve">s </w:t>
      </w:r>
      <w:r w:rsidRPr="00944633">
        <w:rPr>
          <w:rFonts w:ascii="Arial" w:hAnsi="Arial" w:cs="Arial"/>
          <w:color w:val="000000" w:themeColor="text1"/>
        </w:rPr>
        <w:t xml:space="preserve">tested </w:t>
      </w:r>
      <w:r w:rsidR="001A02D2">
        <w:rPr>
          <w:rFonts w:ascii="Arial" w:hAnsi="Arial" w:cs="Arial"/>
          <w:color w:val="000000" w:themeColor="text1"/>
        </w:rPr>
        <w:t>using</w:t>
      </w:r>
      <w:r w:rsidR="001A02D2" w:rsidRPr="00944633">
        <w:rPr>
          <w:rFonts w:ascii="Arial" w:hAnsi="Arial" w:cs="Arial"/>
          <w:color w:val="000000" w:themeColor="text1"/>
        </w:rPr>
        <w:t xml:space="preserve"> </w:t>
      </w:r>
      <w:r w:rsidRPr="00944633">
        <w:rPr>
          <w:rFonts w:ascii="Arial" w:hAnsi="Arial" w:cs="Arial"/>
          <w:color w:val="000000" w:themeColor="text1"/>
        </w:rPr>
        <w:t>previously reported deep-</w:t>
      </w:r>
      <w:r w:rsidR="001A02D2" w:rsidRPr="00944633">
        <w:rPr>
          <w:rFonts w:ascii="Arial" w:hAnsi="Arial" w:cs="Arial"/>
          <w:color w:val="000000" w:themeColor="text1"/>
        </w:rPr>
        <w:t>sequenc</w:t>
      </w:r>
      <w:r w:rsidR="001A02D2">
        <w:rPr>
          <w:rFonts w:ascii="Arial" w:hAnsi="Arial" w:cs="Arial"/>
          <w:color w:val="000000" w:themeColor="text1"/>
        </w:rPr>
        <w:t>ing</w:t>
      </w:r>
      <w:r w:rsidR="001A02D2" w:rsidRPr="00944633">
        <w:rPr>
          <w:rFonts w:ascii="Arial" w:hAnsi="Arial" w:cs="Arial"/>
          <w:color w:val="000000" w:themeColor="text1"/>
        </w:rPr>
        <w:t xml:space="preserve"> </w:t>
      </w:r>
      <w:r w:rsidRPr="00944633">
        <w:rPr>
          <w:rFonts w:ascii="Arial" w:hAnsi="Arial" w:cs="Arial"/>
          <w:color w:val="000000" w:themeColor="text1"/>
        </w:rPr>
        <w:t xml:space="preserve">data obtained </w:t>
      </w:r>
      <w:r w:rsidR="00A91086" w:rsidRPr="00944633">
        <w:rPr>
          <w:rFonts w:ascii="Arial" w:hAnsi="Arial" w:cs="Arial"/>
          <w:color w:val="000000" w:themeColor="text1"/>
        </w:rPr>
        <w:t>from two independent studies</w:t>
      </w:r>
      <w:r w:rsidRPr="009D4B71">
        <w:rPr>
          <w:rFonts w:ascii="Arial" w:hAnsi="Arial" w:cs="Arial"/>
          <w:color w:val="000000" w:themeColor="text1"/>
        </w:rPr>
        <w:t xml:space="preserve">. </w:t>
      </w:r>
      <w:r w:rsidR="005479E7" w:rsidRPr="001E0BFC">
        <w:rPr>
          <w:rFonts w:ascii="Arial" w:hAnsi="Arial" w:cs="Arial"/>
          <w:color w:val="000000" w:themeColor="text1"/>
        </w:rPr>
        <w:t xml:space="preserve">Clearly this novel software should be a key tool </w:t>
      </w:r>
      <w:r w:rsidR="001A02D2">
        <w:rPr>
          <w:rFonts w:ascii="Arial" w:hAnsi="Arial" w:cs="Arial"/>
          <w:color w:val="000000" w:themeColor="text1"/>
        </w:rPr>
        <w:t xml:space="preserve">with which </w:t>
      </w:r>
      <w:r w:rsidR="005479E7" w:rsidRPr="001E0BFC">
        <w:rPr>
          <w:rFonts w:ascii="Arial" w:hAnsi="Arial" w:cs="Arial"/>
          <w:color w:val="000000" w:themeColor="text1"/>
        </w:rPr>
        <w:t xml:space="preserve">to </w:t>
      </w:r>
      <w:r w:rsidR="001A02D2">
        <w:rPr>
          <w:rFonts w:ascii="Arial" w:hAnsi="Arial" w:cs="Arial"/>
          <w:color w:val="000000" w:themeColor="text1"/>
        </w:rPr>
        <w:t xml:space="preserve">both </w:t>
      </w:r>
      <w:r w:rsidR="005479E7" w:rsidRPr="001E0BFC">
        <w:rPr>
          <w:rFonts w:ascii="Arial" w:hAnsi="Arial" w:cs="Arial"/>
          <w:color w:val="000000" w:themeColor="text1"/>
        </w:rPr>
        <w:t xml:space="preserve">evaluate the production of </w:t>
      </w:r>
      <w:proofErr w:type="spellStart"/>
      <w:r w:rsidR="005479E7" w:rsidRPr="001E0BFC">
        <w:rPr>
          <w:rFonts w:ascii="Arial" w:hAnsi="Arial" w:cs="Arial"/>
          <w:color w:val="000000" w:themeColor="text1"/>
        </w:rPr>
        <w:t>vd</w:t>
      </w:r>
      <w:proofErr w:type="spellEnd"/>
      <w:r w:rsidR="005479E7" w:rsidRPr="001E0BFC">
        <w:rPr>
          <w:rFonts w:ascii="Arial" w:hAnsi="Arial" w:cs="Arial"/>
          <w:color w:val="000000" w:themeColor="text1"/>
        </w:rPr>
        <w:t xml:space="preserve">-sRNA and </w:t>
      </w:r>
      <w:r w:rsidR="001A02D2" w:rsidRPr="001E0BFC">
        <w:rPr>
          <w:rFonts w:ascii="Arial" w:hAnsi="Arial" w:cs="Arial"/>
          <w:color w:val="000000" w:themeColor="text1"/>
        </w:rPr>
        <w:t>profil</w:t>
      </w:r>
      <w:r w:rsidR="001A02D2">
        <w:rPr>
          <w:rFonts w:ascii="Arial" w:hAnsi="Arial" w:cs="Arial"/>
          <w:color w:val="000000" w:themeColor="text1"/>
        </w:rPr>
        <w:t>e</w:t>
      </w:r>
      <w:r w:rsidR="001A02D2" w:rsidRPr="001E0BFC">
        <w:rPr>
          <w:rFonts w:ascii="Arial" w:hAnsi="Arial" w:cs="Arial"/>
          <w:color w:val="000000" w:themeColor="text1"/>
        </w:rPr>
        <w:t xml:space="preserve"> </w:t>
      </w:r>
      <w:r w:rsidR="001A02D2">
        <w:rPr>
          <w:rFonts w:ascii="Arial" w:hAnsi="Arial" w:cs="Arial"/>
          <w:color w:val="000000" w:themeColor="text1"/>
        </w:rPr>
        <w:t xml:space="preserve">them </w:t>
      </w:r>
      <w:r w:rsidR="005479E7" w:rsidRPr="001E0BFC">
        <w:rPr>
          <w:rFonts w:ascii="Arial" w:hAnsi="Arial" w:cs="Arial"/>
          <w:color w:val="000000" w:themeColor="text1"/>
        </w:rPr>
        <w:t>on their target viroid species.</w:t>
      </w:r>
    </w:p>
    <w:p w14:paraId="43D1C6AD" w14:textId="3B13F242" w:rsidR="007674DC" w:rsidRPr="00944633" w:rsidRDefault="007674DC" w:rsidP="00423574">
      <w:pPr>
        <w:spacing w:line="360" w:lineRule="auto"/>
        <w:jc w:val="both"/>
        <w:rPr>
          <w:rFonts w:ascii="Arial" w:hAnsi="Arial" w:cs="Arial"/>
          <w:color w:val="000000" w:themeColor="text1"/>
        </w:rPr>
      </w:pPr>
    </w:p>
    <w:p w14:paraId="07419F5A" w14:textId="77777777" w:rsidR="009E4A6C" w:rsidRPr="00944633" w:rsidRDefault="009E4A6C" w:rsidP="00423574">
      <w:pPr>
        <w:spacing w:line="360" w:lineRule="auto"/>
        <w:jc w:val="both"/>
        <w:rPr>
          <w:rFonts w:ascii="Arial" w:hAnsi="Arial" w:cs="Arial"/>
          <w:color w:val="000000" w:themeColor="text1"/>
        </w:rPr>
      </w:pPr>
    </w:p>
    <w:p w14:paraId="07BC2E34" w14:textId="594533D7" w:rsidR="009B0B5A" w:rsidRPr="00944633" w:rsidRDefault="009B0B5A" w:rsidP="00423574">
      <w:pPr>
        <w:spacing w:line="360" w:lineRule="auto"/>
        <w:jc w:val="both"/>
        <w:rPr>
          <w:rFonts w:ascii="Arial" w:hAnsi="Arial" w:cs="Arial"/>
          <w:color w:val="000000" w:themeColor="text1"/>
        </w:rPr>
      </w:pPr>
    </w:p>
    <w:p w14:paraId="4EE2ACBA" w14:textId="69092B71" w:rsidR="009B0B5A" w:rsidRPr="00944633" w:rsidRDefault="009B0B5A" w:rsidP="00423574">
      <w:pPr>
        <w:spacing w:line="360" w:lineRule="auto"/>
        <w:jc w:val="both"/>
        <w:rPr>
          <w:rFonts w:ascii="Arial" w:hAnsi="Arial" w:cs="Arial"/>
          <w:color w:val="000000" w:themeColor="text1"/>
        </w:rPr>
      </w:pPr>
    </w:p>
    <w:p w14:paraId="1FD48005" w14:textId="363FFDDC" w:rsidR="009B0B5A" w:rsidRPr="00944633" w:rsidRDefault="009B0B5A" w:rsidP="00423574">
      <w:pPr>
        <w:spacing w:line="360" w:lineRule="auto"/>
        <w:jc w:val="both"/>
        <w:rPr>
          <w:rFonts w:ascii="Arial" w:hAnsi="Arial" w:cs="Arial"/>
          <w:color w:val="000000" w:themeColor="text1"/>
        </w:rPr>
      </w:pPr>
    </w:p>
    <w:p w14:paraId="4FFAA3AF" w14:textId="5D664458" w:rsidR="009B0B5A" w:rsidRPr="00944633" w:rsidRDefault="009B0B5A" w:rsidP="00423574">
      <w:pPr>
        <w:spacing w:line="360" w:lineRule="auto"/>
        <w:jc w:val="both"/>
        <w:rPr>
          <w:rFonts w:ascii="Arial" w:hAnsi="Arial" w:cs="Arial"/>
          <w:color w:val="000000" w:themeColor="text1"/>
        </w:rPr>
      </w:pPr>
    </w:p>
    <w:p w14:paraId="3758C0A8" w14:textId="16A094C1" w:rsidR="009B0B5A" w:rsidRDefault="009B0B5A" w:rsidP="00423574">
      <w:pPr>
        <w:spacing w:line="360" w:lineRule="auto"/>
        <w:jc w:val="both"/>
        <w:rPr>
          <w:rFonts w:ascii="Arial" w:hAnsi="Arial" w:cs="Arial"/>
          <w:color w:val="000000" w:themeColor="text1"/>
        </w:rPr>
      </w:pPr>
    </w:p>
    <w:p w14:paraId="29776D42" w14:textId="77777777" w:rsidR="007C0728" w:rsidRPr="00944633" w:rsidRDefault="007C0728" w:rsidP="00423574">
      <w:pPr>
        <w:spacing w:line="360" w:lineRule="auto"/>
        <w:jc w:val="both"/>
        <w:rPr>
          <w:rFonts w:ascii="Arial" w:hAnsi="Arial" w:cs="Arial"/>
          <w:color w:val="000000" w:themeColor="text1"/>
        </w:rPr>
      </w:pPr>
    </w:p>
    <w:p w14:paraId="0021E9B2" w14:textId="77777777" w:rsidR="00C95B2C" w:rsidRPr="00944633" w:rsidRDefault="00C95B2C" w:rsidP="00423574">
      <w:pPr>
        <w:spacing w:line="360" w:lineRule="auto"/>
        <w:jc w:val="both"/>
        <w:rPr>
          <w:rFonts w:ascii="Arial" w:hAnsi="Arial" w:cs="Arial"/>
          <w:color w:val="000000" w:themeColor="text1"/>
        </w:rPr>
      </w:pPr>
    </w:p>
    <w:p w14:paraId="2D3061C1" w14:textId="44D37AFC" w:rsidR="009B0B5A" w:rsidRPr="00944633" w:rsidRDefault="009B0B5A" w:rsidP="00423574">
      <w:pPr>
        <w:spacing w:line="360" w:lineRule="auto"/>
        <w:jc w:val="both"/>
        <w:rPr>
          <w:rFonts w:ascii="Arial" w:hAnsi="Arial" w:cs="Arial"/>
          <w:b/>
          <w:bCs/>
          <w:color w:val="000000" w:themeColor="text1"/>
        </w:rPr>
      </w:pPr>
      <w:r w:rsidRPr="0073676A">
        <w:rPr>
          <w:rFonts w:ascii="Arial" w:hAnsi="Arial" w:cs="Arial"/>
          <w:b/>
          <w:bCs/>
          <w:color w:val="000000" w:themeColor="text1"/>
          <w:sz w:val="28"/>
          <w:szCs w:val="28"/>
        </w:rPr>
        <w:lastRenderedPageBreak/>
        <w:t>Introduction</w:t>
      </w:r>
    </w:p>
    <w:p w14:paraId="6601BFA7" w14:textId="68FD4581" w:rsidR="00122A91" w:rsidRPr="00944633" w:rsidRDefault="00F41857" w:rsidP="00F41857">
      <w:pPr>
        <w:spacing w:line="360" w:lineRule="auto"/>
        <w:jc w:val="both"/>
        <w:rPr>
          <w:rFonts w:ascii="Arial" w:hAnsi="Arial" w:cs="Arial"/>
          <w:color w:val="000000" w:themeColor="text1"/>
        </w:rPr>
      </w:pPr>
      <w:r w:rsidRPr="00944633">
        <w:rPr>
          <w:rFonts w:ascii="Arial" w:hAnsi="Arial" w:cs="Arial"/>
          <w:color w:val="000000" w:themeColor="text1"/>
        </w:rPr>
        <w:t xml:space="preserve">Viroids are </w:t>
      </w:r>
      <w:r w:rsidR="004E5869">
        <w:rPr>
          <w:rFonts w:ascii="Arial" w:hAnsi="Arial" w:cs="Arial"/>
          <w:color w:val="000000" w:themeColor="text1"/>
        </w:rPr>
        <w:t xml:space="preserve">both </w:t>
      </w:r>
      <w:r w:rsidRPr="00944633">
        <w:rPr>
          <w:rFonts w:ascii="Arial" w:hAnsi="Arial" w:cs="Arial"/>
          <w:color w:val="000000" w:themeColor="text1"/>
        </w:rPr>
        <w:t xml:space="preserve">the </w:t>
      </w:r>
      <w:r w:rsidR="00BB6AD8" w:rsidRPr="00944633">
        <w:rPr>
          <w:rFonts w:ascii="Arial" w:hAnsi="Arial" w:cs="Arial"/>
          <w:color w:val="000000" w:themeColor="text1"/>
        </w:rPr>
        <w:t>simplest</w:t>
      </w:r>
      <w:r w:rsidRPr="00944633">
        <w:rPr>
          <w:rFonts w:ascii="Arial" w:hAnsi="Arial" w:cs="Arial"/>
          <w:color w:val="000000" w:themeColor="text1"/>
        </w:rPr>
        <w:t xml:space="preserve"> </w:t>
      </w:r>
      <w:r w:rsidR="00BB6AD8" w:rsidRPr="00944633">
        <w:rPr>
          <w:rFonts w:ascii="Arial" w:hAnsi="Arial" w:cs="Arial"/>
          <w:color w:val="000000" w:themeColor="text1"/>
        </w:rPr>
        <w:t xml:space="preserve">and </w:t>
      </w:r>
      <w:r w:rsidR="004E5869">
        <w:rPr>
          <w:rFonts w:ascii="Arial" w:hAnsi="Arial" w:cs="Arial"/>
          <w:color w:val="000000" w:themeColor="text1"/>
        </w:rPr>
        <w:t xml:space="preserve">the </w:t>
      </w:r>
      <w:r w:rsidR="00BB6AD8" w:rsidRPr="00944633">
        <w:rPr>
          <w:rFonts w:ascii="Arial" w:hAnsi="Arial" w:cs="Arial"/>
          <w:color w:val="000000" w:themeColor="text1"/>
        </w:rPr>
        <w:t xml:space="preserve">smallest known </w:t>
      </w:r>
      <w:r w:rsidR="00C95B2C" w:rsidRPr="00944633">
        <w:rPr>
          <w:rFonts w:ascii="Arial" w:hAnsi="Arial" w:cs="Arial"/>
          <w:color w:val="000000" w:themeColor="text1"/>
        </w:rPr>
        <w:t xml:space="preserve">plant </w:t>
      </w:r>
      <w:r w:rsidRPr="00944633">
        <w:rPr>
          <w:rFonts w:ascii="Arial" w:hAnsi="Arial" w:cs="Arial"/>
          <w:color w:val="000000" w:themeColor="text1"/>
        </w:rPr>
        <w:t>pathogens</w:t>
      </w:r>
      <w:r w:rsidR="00BB6AD8" w:rsidRPr="00944633">
        <w:rPr>
          <w:rFonts w:ascii="Arial" w:hAnsi="Arial" w:cs="Arial"/>
          <w:color w:val="000000" w:themeColor="text1"/>
        </w:rPr>
        <w:t>. They consist of a circular</w:t>
      </w:r>
      <w:r w:rsidR="004E5869">
        <w:rPr>
          <w:rFonts w:ascii="Arial" w:hAnsi="Arial" w:cs="Arial"/>
          <w:color w:val="000000" w:themeColor="text1"/>
        </w:rPr>
        <w:t>,</w:t>
      </w:r>
      <w:r w:rsidR="00BB6AD8" w:rsidRPr="00944633">
        <w:rPr>
          <w:rFonts w:ascii="Arial" w:hAnsi="Arial" w:cs="Arial"/>
          <w:color w:val="000000" w:themeColor="text1"/>
        </w:rPr>
        <w:t xml:space="preserve"> </w:t>
      </w:r>
      <w:r w:rsidR="005F10ED">
        <w:rPr>
          <w:rFonts w:ascii="Arial" w:hAnsi="Arial" w:cs="Arial"/>
          <w:color w:val="000000" w:themeColor="text1"/>
        </w:rPr>
        <w:t>single-stranded</w:t>
      </w:r>
      <w:r w:rsidR="004E5869">
        <w:rPr>
          <w:rFonts w:ascii="Arial" w:hAnsi="Arial" w:cs="Arial"/>
          <w:color w:val="000000" w:themeColor="text1"/>
        </w:rPr>
        <w:t>,</w:t>
      </w:r>
      <w:r w:rsidR="00BB6AD8" w:rsidRPr="00944633">
        <w:rPr>
          <w:rFonts w:ascii="Arial" w:hAnsi="Arial" w:cs="Arial"/>
          <w:color w:val="000000" w:themeColor="text1"/>
        </w:rPr>
        <w:t xml:space="preserve"> </w:t>
      </w:r>
      <w:r w:rsidR="005F10ED">
        <w:rPr>
          <w:rFonts w:ascii="Arial" w:hAnsi="Arial" w:cs="Arial"/>
          <w:color w:val="000000" w:themeColor="text1"/>
        </w:rPr>
        <w:t>non-coding</w:t>
      </w:r>
      <w:r w:rsidR="00BB6AD8" w:rsidRPr="00944633">
        <w:rPr>
          <w:rFonts w:ascii="Arial" w:hAnsi="Arial" w:cs="Arial"/>
          <w:color w:val="000000" w:themeColor="text1"/>
        </w:rPr>
        <w:t xml:space="preserve"> RNA genome of </w:t>
      </w:r>
      <w:r w:rsidR="00345979" w:rsidRPr="00944633">
        <w:rPr>
          <w:rFonts w:ascii="Arial" w:hAnsi="Arial" w:cs="Arial"/>
          <w:color w:val="000000" w:themeColor="text1"/>
        </w:rPr>
        <w:t>24</w:t>
      </w:r>
      <w:r w:rsidR="00BB6AD8" w:rsidRPr="00944633">
        <w:rPr>
          <w:rFonts w:ascii="Arial" w:hAnsi="Arial" w:cs="Arial"/>
          <w:color w:val="000000" w:themeColor="text1"/>
        </w:rPr>
        <w:t>6-434 nucleotides (</w:t>
      </w:r>
      <w:proofErr w:type="spellStart"/>
      <w:r w:rsidR="00BB6AD8" w:rsidRPr="00944633">
        <w:rPr>
          <w:rFonts w:ascii="Arial" w:hAnsi="Arial" w:cs="Arial"/>
          <w:color w:val="000000" w:themeColor="text1"/>
        </w:rPr>
        <w:t>nt</w:t>
      </w:r>
      <w:proofErr w:type="spellEnd"/>
      <w:r w:rsidR="00BB6AD8" w:rsidRPr="00944633">
        <w:rPr>
          <w:rFonts w:ascii="Arial" w:hAnsi="Arial" w:cs="Arial"/>
          <w:color w:val="000000" w:themeColor="text1"/>
        </w:rPr>
        <w:t xml:space="preserve">) in length </w:t>
      </w:r>
      <w:r w:rsidR="00D7635D" w:rsidRPr="00944633">
        <w:rPr>
          <w:rFonts w:ascii="Arial" w:hAnsi="Arial" w:cs="Arial"/>
          <w:color w:val="000000" w:themeColor="text1"/>
        </w:rPr>
        <w:fldChar w:fldCharType="begin" w:fldLock="1"/>
      </w:r>
      <w:r w:rsidR="00510989" w:rsidRPr="00944633">
        <w:rPr>
          <w:rFonts w:ascii="Arial" w:hAnsi="Arial" w:cs="Arial"/>
          <w:color w:val="000000" w:themeColor="text1"/>
        </w:rPr>
        <w:instrText>ADDIN CSL_CITATION {"citationItems":[{"id":"ITEM-1","itemData":{"DOI":"10.3390/ijms21197352","ISSN":"14220067","abstract":"© 2020 by the authors. Licensee MDPI, Basel, Switzerland. While the potato spindle tuber viroid (PSTVd) variant, PSTVd-Dahlia (PSTVd-D or PSTVd-Dwt) induces very mild symptoms in tomato cultivar ‘Rutgers’, PSTVd-Intermediate (PSTVd-I or PSTVd-Iwt) induces severe symptoms. These two variants differ by nine nucleotides, of which six mutations are located in the terminal left (TL) to the pathogenicity (P) domains. To evaluate the importance of mutations located in the TL to the P domains, ten types of point mutants were created by swapping the nucleotides between the two viroid variants. Bioassay in tomato plants demonstrated that two mutants created on PSTVd-Iwt at positions 42 and 64 resulted in symptom attenuation. Phenotypic and RT-qPCR analysis revealed that mutation at position 42 of PSTVd-Iwt significantly reduced disease severity and accumulation of the viroid, whereas mutation at position 64 showed a significant reduction in stunting when compared to the PSTVd-Iwt infected plant. RT-qPCR analysis on pathogenesis-related protein 1b1 and chalcone synthase genes showed a direct correlation with symptom severity whereas the expansin genes were down-regulated irrespective of the symptom severity. These results indicate that the nucleotides at positions 42 and 64 are in concert with the ones at positions 43, 310, and 311/312, which determines the slower and stable accumulation of PSTVd-D without eliciting excessive host defense responses thus contributing in the attenuation of disease symptom.","author":[{"dropping-particle":"","family":"Kitabayashi","given":"S.","non-dropping-particle":"","parse-names":false,"suffix":""},{"dropping-particle":"","family":"Tsushima","given":"D.","non-dropping-particle":"","parse-names":false,"suffix":""},{"dropping-particle":"","family":"Adkar-Purushothama","given":"C.R.","non-dropping-particle":"","parse-names":false,"suffix":""},{"dropping-particle":"","family":"Sano","given":"T.","non-dropping-particle":"","parse-names":false,"suffix":""}],"container-title":"International Journal of Molecular Sciences","id":"ITEM-1","issue":"19","issued":{"date-parts":[["2020"]]},"title":"Identification and molecular mechanisms of key nucleotides causing attenuation in pathogenicity of Dahlia isolate of potato spindle tuber viroid","type":"article-journal","volume":"21"},"uris":["http://www.mendeley.com/documents/?uuid=242e2491-df7e-3af3-a092-f83d7f92d0fe"]}],"mendeley":{"formattedCitation":"[1]","plainTextFormattedCitation":"[1]","previouslyFormattedCitation":"[1]"},"properties":{"noteIndex":0},"schema":"https://github.com/citation-style-language/schema/raw/master/csl-citation.json"}</w:instrText>
      </w:r>
      <w:r w:rsidR="00D7635D" w:rsidRPr="00944633">
        <w:rPr>
          <w:rFonts w:ascii="Arial" w:hAnsi="Arial" w:cs="Arial"/>
          <w:color w:val="000000" w:themeColor="text1"/>
        </w:rPr>
        <w:fldChar w:fldCharType="separate"/>
      </w:r>
      <w:r w:rsidR="00D7635D" w:rsidRPr="00944633">
        <w:rPr>
          <w:rFonts w:ascii="Arial" w:hAnsi="Arial" w:cs="Arial"/>
          <w:noProof/>
          <w:color w:val="000000" w:themeColor="text1"/>
        </w:rPr>
        <w:t>[1]</w:t>
      </w:r>
      <w:r w:rsidR="00D7635D" w:rsidRPr="00944633">
        <w:rPr>
          <w:rFonts w:ascii="Arial" w:hAnsi="Arial" w:cs="Arial"/>
          <w:color w:val="000000" w:themeColor="text1"/>
        </w:rPr>
        <w:fldChar w:fldCharType="end"/>
      </w:r>
      <w:r w:rsidR="00D7635D" w:rsidRPr="00944633">
        <w:rPr>
          <w:rFonts w:ascii="Arial" w:hAnsi="Arial" w:cs="Arial"/>
          <w:color w:val="000000" w:themeColor="text1"/>
        </w:rPr>
        <w:t xml:space="preserve">. </w:t>
      </w:r>
      <w:r w:rsidRPr="00944633">
        <w:rPr>
          <w:rFonts w:ascii="Arial" w:hAnsi="Arial" w:cs="Arial"/>
          <w:color w:val="000000" w:themeColor="text1"/>
        </w:rPr>
        <w:t>Since viroid</w:t>
      </w:r>
      <w:r w:rsidR="004E5869">
        <w:rPr>
          <w:rFonts w:ascii="Arial" w:hAnsi="Arial" w:cs="Arial"/>
          <w:color w:val="000000" w:themeColor="text1"/>
        </w:rPr>
        <w:t>s</w:t>
      </w:r>
      <w:r w:rsidRPr="00944633">
        <w:rPr>
          <w:rFonts w:ascii="Arial" w:hAnsi="Arial" w:cs="Arial"/>
          <w:color w:val="000000" w:themeColor="text1"/>
        </w:rPr>
        <w:t xml:space="preserve"> </w:t>
      </w:r>
      <w:r w:rsidR="005F10ED">
        <w:rPr>
          <w:rFonts w:ascii="Arial" w:hAnsi="Arial" w:cs="Arial"/>
          <w:color w:val="000000" w:themeColor="text1"/>
        </w:rPr>
        <w:t>do</w:t>
      </w:r>
      <w:r w:rsidRPr="00944633">
        <w:rPr>
          <w:rFonts w:ascii="Arial" w:hAnsi="Arial" w:cs="Arial"/>
          <w:color w:val="000000" w:themeColor="text1"/>
        </w:rPr>
        <w:t xml:space="preserve"> not encode for any</w:t>
      </w:r>
      <w:r w:rsidR="00D7635D" w:rsidRPr="00944633">
        <w:rPr>
          <w:rFonts w:ascii="Arial" w:hAnsi="Arial" w:cs="Arial"/>
          <w:color w:val="000000" w:themeColor="text1"/>
        </w:rPr>
        <w:t xml:space="preserve"> known peptides</w:t>
      </w:r>
      <w:r w:rsidRPr="00944633">
        <w:rPr>
          <w:rFonts w:ascii="Arial" w:hAnsi="Arial" w:cs="Arial"/>
          <w:color w:val="000000" w:themeColor="text1"/>
        </w:rPr>
        <w:t>, they rely entirely on their sequence</w:t>
      </w:r>
      <w:r w:rsidR="00D7635D" w:rsidRPr="00944633">
        <w:rPr>
          <w:rFonts w:ascii="Arial" w:hAnsi="Arial" w:cs="Arial"/>
          <w:color w:val="000000" w:themeColor="text1"/>
        </w:rPr>
        <w:t>, structure</w:t>
      </w:r>
      <w:r w:rsidRPr="00944633">
        <w:rPr>
          <w:rFonts w:ascii="Arial" w:hAnsi="Arial" w:cs="Arial"/>
          <w:color w:val="000000" w:themeColor="text1"/>
        </w:rPr>
        <w:t xml:space="preserve"> and host factors </w:t>
      </w:r>
      <w:r w:rsidR="004E5869">
        <w:rPr>
          <w:rFonts w:ascii="Arial" w:hAnsi="Arial" w:cs="Arial"/>
          <w:color w:val="000000" w:themeColor="text1"/>
        </w:rPr>
        <w:t xml:space="preserve">in order </w:t>
      </w:r>
      <w:r w:rsidR="005F10ED">
        <w:rPr>
          <w:rFonts w:ascii="Arial" w:hAnsi="Arial" w:cs="Arial"/>
          <w:color w:val="000000" w:themeColor="text1"/>
        </w:rPr>
        <w:t>to replicate and induce</w:t>
      </w:r>
      <w:r w:rsidR="00D7635D" w:rsidRPr="00944633">
        <w:rPr>
          <w:rFonts w:ascii="Arial" w:hAnsi="Arial" w:cs="Arial"/>
          <w:color w:val="000000" w:themeColor="text1"/>
        </w:rPr>
        <w:t xml:space="preserve"> disease symptoms in </w:t>
      </w:r>
      <w:r w:rsidR="004E5869">
        <w:rPr>
          <w:rFonts w:ascii="Arial" w:hAnsi="Arial" w:cs="Arial"/>
          <w:color w:val="000000" w:themeColor="text1"/>
        </w:rPr>
        <w:t xml:space="preserve">their </w:t>
      </w:r>
      <w:r w:rsidR="00D7635D" w:rsidRPr="00944633">
        <w:rPr>
          <w:rFonts w:ascii="Arial" w:hAnsi="Arial" w:cs="Arial"/>
          <w:color w:val="000000" w:themeColor="text1"/>
        </w:rPr>
        <w:t>host plants. U</w:t>
      </w:r>
      <w:r w:rsidRPr="00944633">
        <w:rPr>
          <w:rFonts w:ascii="Arial" w:hAnsi="Arial" w:cs="Arial"/>
          <w:color w:val="000000" w:themeColor="text1"/>
        </w:rPr>
        <w:t>pon infection</w:t>
      </w:r>
      <w:r w:rsidR="005F10ED">
        <w:rPr>
          <w:rFonts w:ascii="Arial" w:hAnsi="Arial" w:cs="Arial"/>
          <w:color w:val="000000" w:themeColor="text1"/>
        </w:rPr>
        <w:t>,</w:t>
      </w:r>
      <w:r w:rsidRPr="00944633">
        <w:rPr>
          <w:rFonts w:ascii="Arial" w:hAnsi="Arial" w:cs="Arial"/>
          <w:color w:val="000000" w:themeColor="text1"/>
        </w:rPr>
        <w:t xml:space="preserve"> they induce </w:t>
      </w:r>
      <w:r w:rsidR="005F10ED">
        <w:rPr>
          <w:rFonts w:ascii="Arial" w:hAnsi="Arial" w:cs="Arial"/>
          <w:color w:val="000000" w:themeColor="text1"/>
        </w:rPr>
        <w:t xml:space="preserve">a </w:t>
      </w:r>
      <w:r w:rsidRPr="00944633">
        <w:rPr>
          <w:rFonts w:ascii="Arial" w:hAnsi="Arial" w:cs="Arial"/>
          <w:color w:val="000000" w:themeColor="text1"/>
        </w:rPr>
        <w:t xml:space="preserve">wide array of symptoms in </w:t>
      </w:r>
      <w:r w:rsidR="004E5869">
        <w:rPr>
          <w:rFonts w:ascii="Arial" w:hAnsi="Arial" w:cs="Arial"/>
          <w:color w:val="000000" w:themeColor="text1"/>
        </w:rPr>
        <w:t xml:space="preserve">their </w:t>
      </w:r>
      <w:r w:rsidRPr="00944633">
        <w:rPr>
          <w:rFonts w:ascii="Arial" w:hAnsi="Arial" w:cs="Arial"/>
          <w:color w:val="000000" w:themeColor="text1"/>
        </w:rPr>
        <w:t xml:space="preserve">host plants, </w:t>
      </w:r>
      <w:r w:rsidR="004E5869">
        <w:rPr>
          <w:rFonts w:ascii="Arial" w:hAnsi="Arial" w:cs="Arial"/>
          <w:color w:val="000000" w:themeColor="text1"/>
        </w:rPr>
        <w:t xml:space="preserve">symptoms </w:t>
      </w:r>
      <w:r w:rsidR="00D7635D" w:rsidRPr="00944633">
        <w:rPr>
          <w:rFonts w:ascii="Arial" w:hAnsi="Arial" w:cs="Arial"/>
          <w:color w:val="000000" w:themeColor="text1"/>
        </w:rPr>
        <w:t>such as</w:t>
      </w:r>
      <w:r w:rsidRPr="00944633">
        <w:rPr>
          <w:rFonts w:ascii="Arial" w:hAnsi="Arial" w:cs="Arial"/>
          <w:color w:val="000000" w:themeColor="text1"/>
        </w:rPr>
        <w:t xml:space="preserve"> leaf epinasty, leaf distortion, </w:t>
      </w:r>
      <w:r w:rsidR="00D7635D" w:rsidRPr="00944633">
        <w:rPr>
          <w:rFonts w:ascii="Arial" w:hAnsi="Arial" w:cs="Arial"/>
          <w:color w:val="000000" w:themeColor="text1"/>
        </w:rPr>
        <w:t xml:space="preserve">stunting </w:t>
      </w:r>
      <w:r w:rsidR="00345979" w:rsidRPr="00944633">
        <w:rPr>
          <w:rFonts w:ascii="Arial" w:hAnsi="Arial" w:cs="Arial"/>
          <w:color w:val="000000" w:themeColor="text1"/>
        </w:rPr>
        <w:t xml:space="preserve">and </w:t>
      </w:r>
      <w:r w:rsidRPr="00944633">
        <w:rPr>
          <w:rFonts w:ascii="Arial" w:hAnsi="Arial" w:cs="Arial"/>
          <w:color w:val="000000" w:themeColor="text1"/>
        </w:rPr>
        <w:t xml:space="preserve">flower distortion </w:t>
      </w:r>
      <w:r w:rsidRPr="00944633">
        <w:rPr>
          <w:rFonts w:ascii="Arial" w:hAnsi="Arial" w:cs="Arial"/>
          <w:color w:val="000000" w:themeColor="text1"/>
        </w:rPr>
        <w:fldChar w:fldCharType="begin" w:fldLock="1"/>
      </w:r>
      <w:r w:rsidR="00510989" w:rsidRPr="00944633">
        <w:rPr>
          <w:rFonts w:ascii="Arial" w:hAnsi="Arial" w:cs="Arial"/>
          <w:color w:val="000000" w:themeColor="text1"/>
        </w:rPr>
        <w:instrText>ADDIN CSL_CITATION {"citationItems":[{"id":"ITEM-1","itemData":{"DOI":"10.1146/annurev-phyto-080508-081927","ISBN":"0066-4286 (Print)\\r0066-4286 (Linking)","ISSN":"0066-4286","PMID":"19400635","abstract":"Viroids are single-stranded, circular, and noncoding RNAs that infect plants. They replicate in the nucleus or chloroplast and then traffic cell-to-cell through plasmodesmata and long distance through the phloem to establish systemic infection. They also cause diseases in certain hosts. All functions are mediated directly by the viroid RNA genome or genome-derived RNAs. I summarize recent advances in the understanding of viroid structures and cellular factors enabling these functions, emphasizing conceptual developments, major knowledge gaps, and future directions. Newly emerging experimental systems and research tools are discussed that are expected to enable significant progress in a number of key areas. I highlight examples of groundbreaking contributions of viroid research to the development of new biological principles and offer perspectives on using viroid models to continue advancing some frontiers of life science.","author":[{"dropping-particle":"","family":"Ding","given":"Biao","non-dropping-particle":"","parse-names":false,"suffix":""}],"container-title":"Annual review of phytopathology","id":"ITEM-1","issued":{"date-parts":[["2009"]]},"page":"105-131","title":"The biology of viroid-host interactions.","type":"article-journal","volume":"47"},"uris":["http://www.mendeley.com/documents/?uuid=5f6d5ce9-6140-389e-95b6-9300cc9a45d3"]},{"id":"ITEM-2","itemData":{"DOI":"10.1111/j.1462-5822.2008.01231.x","ISSN":"1462-5822","PMID":"18764915","abstract":"Viroids are small, circular RNA pathogens, which infect several crop plants and can cause diseases of economic importance. They do not code for proteins but they contain a number of RNA structural elements, which interact with factors of the host. The resulting set of sophisticated and specific interactions enables them to use the host machinery for their replication and transport, circumvent its defence reactions and alter its gene expression. Although found in plants, viroids have a distant relative in the animal world: hepatitis delta virus (HDV), a satellite virus of hepatitis B virus, which has a similar rod-like structure and replicates in the nucleus of infected cells. Viroids have also a cellular relative: the retroviroids, found in some plants as independent (non-infectious) RNA replicons with a DNA copy. In this review, we summarize recent progress in understanding viroid biology. We discuss the possible role of recently identified viroid-binding host proteins as well as the recent data on the interaction of viroids with one part of the host's defence machinery, the RNA-mediated gene silencing and how this might be connected to viroid replication and pathogenicity.","author":[{"dropping-particle":"","family":"Tsagris","given":"Efthimia Mina","non-dropping-particle":"","parse-names":false,"suffix":""},{"dropping-particle":"","family":"Tsagris","given":"Efthimia Mina","non-dropping-particle":"","parse-names":false,"suffix":""},{"dropping-particle":"","family":"Martínez de Alba","given":"Angel Emilio","non-dropping-particle":"","parse-names":false,"suffix":""},{"dropping-particle":"","family":"Martínez de Alba","given":"Angel Emilio","non-dropping-particle":"","parse-names":false,"suffix":""},{"dropping-particle":"","family":"Gozmanova","given":"Mariyana","non-dropping-particle":"","parse-names":false,"suffix":""},{"dropping-particle":"","family":"Gozmanova","given":"Mariyana","non-dropping-particle":"","parse-names":false,"suffix":""},{"dropping-particle":"","family":"Kalantidis","given":"Kriton","non-dropping-particle":"","parse-names":false,"suffix":""},{"dropping-particle":"","family":"Kalantidis","given":"Kriton","non-dropping-particle":"","parse-names":false,"suffix":""}],"container-title":"Cellular microbiology","id":"ITEM-2","issue":"11","issued":{"date-parts":[["2008"]]},"page":"2168-79","title":"Viroids.","type":"article-journal","volume":"10"},"uris":["http://www.mendeley.com/documents/?uuid=90af591f-0a17-45bf-837f-52c8fe76bc76"]},{"id":"ITEM-3","itemData":{"DOI":"10.1146/annurev.phyto.43.040204.140243","ISBN":"0066-4286 (Print)\\r0066-4286 (Linking)","ISSN":"0066-4286","PMID":"16078879","abstract":"Although they induce symptoms in plants similar to those accompanying virus infections, viroids have unique structural, functional, and evolutionary characteristics. They are composed of a small, nonprotein-coding, single-stranded, circular RNA, with autonomous replication. Viroid species are clustered into the families Pospiviroidae and Avsunviroidae, whose members replicate (and accumulate) in the nucleus and chloroplast, respectively. Viroids replicate in three steps through an RNA-based rolling-circle mechanism: synthesis of longer-than-unit strands catalyzed by host RNA polymerases; processing to unit-length, which in the family Avsunviroidae is mediated by hammerhead ribozymes; and circularization. Within the initially infected cells, viroid RNA must move to its replication organelle, with the resulting progeny then invading adjacent cells through plasmodesmata and reaching distal parts via the vasculature. To carry out these movements, viroids must interact with host factors. The mature viroid RNA ...","author":[{"dropping-particle":"","family":"Flores","given":"Ricardo","non-dropping-particle":"","parse-names":false,"suffix":""},{"dropping-particle":"","family":"Hernández","given":"Carmen","non-dropping-particle":"","parse-names":false,"suffix":""},{"dropping-particle":"de","family":"Alba","given":"A. Emilio Martínez","non-dropping-particle":"","parse-names":false,"suffix":""},{"dropping-particle":"","family":"Daròs","given":"José-Antonio","non-dropping-particle":"","parse-names":false,"suffix":""},{"dropping-particle":"Di","family":"Serio","given":"Francesco","non-dropping-particle":"","parse-names":false,"suffix":""}],"container-title":"Annual Review of Phytopathology","id":"ITEM-3","issue":"1","issued":{"date-parts":[["2005","9"]]},"page":"117-139","title":"Viroids and Viroid-Host Interactions","type":"article-journal","volume":"43"},"uris":["http://www.mendeley.com/documents/?uuid=c731827e-26eb-3908-850e-b1e2abef64b1"]}],"mendeley":{"formattedCitation":"[2–4]","plainTextFormattedCitation":"[2–4]","previouslyFormattedCitation":"[2–4]"},"properties":{"noteIndex":0},"schema":"https://github.com/citation-style-language/schema/raw/master/csl-citation.json"}</w:instrText>
      </w:r>
      <w:r w:rsidRPr="00944633">
        <w:rPr>
          <w:rFonts w:ascii="Arial" w:hAnsi="Arial" w:cs="Arial"/>
          <w:color w:val="000000" w:themeColor="text1"/>
        </w:rPr>
        <w:fldChar w:fldCharType="separate"/>
      </w:r>
      <w:r w:rsidR="00D7635D" w:rsidRPr="00944633">
        <w:rPr>
          <w:rFonts w:ascii="Arial" w:hAnsi="Arial" w:cs="Arial"/>
          <w:noProof/>
          <w:color w:val="000000" w:themeColor="text1"/>
        </w:rPr>
        <w:t>[2–4]</w:t>
      </w:r>
      <w:r w:rsidRPr="00944633">
        <w:rPr>
          <w:rFonts w:ascii="Arial" w:hAnsi="Arial" w:cs="Arial"/>
          <w:color w:val="000000" w:themeColor="text1"/>
        </w:rPr>
        <w:fldChar w:fldCharType="end"/>
      </w:r>
      <w:r w:rsidRPr="00944633">
        <w:rPr>
          <w:rFonts w:ascii="Arial" w:hAnsi="Arial" w:cs="Arial"/>
          <w:color w:val="000000" w:themeColor="text1"/>
        </w:rPr>
        <w:t xml:space="preserve">. Due to </w:t>
      </w:r>
      <w:r w:rsidR="004E5869">
        <w:rPr>
          <w:rFonts w:ascii="Arial" w:hAnsi="Arial" w:cs="Arial"/>
          <w:color w:val="000000" w:themeColor="text1"/>
        </w:rPr>
        <w:t xml:space="preserve">both </w:t>
      </w:r>
      <w:r w:rsidRPr="00944633">
        <w:rPr>
          <w:rFonts w:ascii="Arial" w:hAnsi="Arial" w:cs="Arial"/>
          <w:color w:val="000000" w:themeColor="text1"/>
        </w:rPr>
        <w:t xml:space="preserve">their highly base-paired </w:t>
      </w:r>
      <w:r w:rsidR="00122A91" w:rsidRPr="00944633">
        <w:rPr>
          <w:rFonts w:ascii="Arial" w:hAnsi="Arial" w:cs="Arial"/>
          <w:color w:val="000000" w:themeColor="text1"/>
        </w:rPr>
        <w:t xml:space="preserve">secondary </w:t>
      </w:r>
      <w:r w:rsidRPr="00944633">
        <w:rPr>
          <w:rFonts w:ascii="Arial" w:hAnsi="Arial" w:cs="Arial"/>
          <w:color w:val="000000" w:themeColor="text1"/>
        </w:rPr>
        <w:t xml:space="preserve">structures and </w:t>
      </w:r>
      <w:r w:rsidR="004E5869">
        <w:rPr>
          <w:rFonts w:ascii="Arial" w:hAnsi="Arial" w:cs="Arial"/>
          <w:color w:val="000000" w:themeColor="text1"/>
        </w:rPr>
        <w:t xml:space="preserve">their </w:t>
      </w:r>
      <w:r w:rsidRPr="00944633">
        <w:rPr>
          <w:rFonts w:ascii="Arial" w:hAnsi="Arial" w:cs="Arial"/>
          <w:color w:val="000000" w:themeColor="text1"/>
        </w:rPr>
        <w:t xml:space="preserve">RNA-RNA mode of replication, viroids are both inducers and targets of RNA silencing </w:t>
      </w:r>
      <w:r w:rsidRPr="00944633">
        <w:rPr>
          <w:rFonts w:ascii="Arial" w:hAnsi="Arial" w:cs="Arial"/>
          <w:color w:val="000000" w:themeColor="text1"/>
        </w:rPr>
        <w:fldChar w:fldCharType="begin" w:fldLock="1"/>
      </w:r>
      <w:r w:rsidR="00510989" w:rsidRPr="00944633">
        <w:rPr>
          <w:rFonts w:ascii="Arial" w:hAnsi="Arial" w:cs="Arial"/>
          <w:color w:val="000000" w:themeColor="text1"/>
        </w:rPr>
        <w:instrText>ADDIN CSL_CITATION {"citationItems":[{"id":"ITEM-1","itemData":{"author":[{"dropping-particle":"","family":"Pallas","given":"Vicente","non-dropping-particle":"","parse-names":false,"suffix":""},{"dropping-particle":"","family":"Martinez","given":"German","non-dropping-particle":"","parse-names":false,"suffix":""},{"dropping-particle":"","family":"Gomez","given":"Gustavo","non-dropping-particle":"","parse-names":false,"suffix":""}],"container-title":"Methods in Molecular Biology","id":"ITEM-1","issued":{"date-parts":[["2012"]]},"page":"323-343","title":"The interaction between plant viroid-induced symptoms and RNA silencing","type":"article-journal","volume":"894"},"uris":["http://www.mendeley.com/documents/?uuid=cabef912-35cb-470b-a93d-59dcc4c90072"]}],"mendeley":{"formattedCitation":"[5]","plainTextFormattedCitation":"[5]","previouslyFormattedCitation":"[5]"},"properties":{"noteIndex":0},"schema":"https://github.com/citation-style-language/schema/raw/master/csl-citation.json"}</w:instrText>
      </w:r>
      <w:r w:rsidRPr="00944633">
        <w:rPr>
          <w:rFonts w:ascii="Arial" w:hAnsi="Arial" w:cs="Arial"/>
          <w:color w:val="000000" w:themeColor="text1"/>
        </w:rPr>
        <w:fldChar w:fldCharType="separate"/>
      </w:r>
      <w:r w:rsidR="00D7635D" w:rsidRPr="00944633">
        <w:rPr>
          <w:rFonts w:ascii="Arial" w:hAnsi="Arial" w:cs="Arial"/>
          <w:noProof/>
          <w:color w:val="000000" w:themeColor="text1"/>
        </w:rPr>
        <w:t>[5]</w:t>
      </w:r>
      <w:r w:rsidRPr="00944633">
        <w:rPr>
          <w:rFonts w:ascii="Arial" w:hAnsi="Arial" w:cs="Arial"/>
          <w:color w:val="000000" w:themeColor="text1"/>
        </w:rPr>
        <w:fldChar w:fldCharType="end"/>
      </w:r>
      <w:r w:rsidRPr="00944633">
        <w:rPr>
          <w:rFonts w:ascii="Arial" w:hAnsi="Arial" w:cs="Arial"/>
          <w:color w:val="000000" w:themeColor="text1"/>
        </w:rPr>
        <w:t>.</w:t>
      </w:r>
    </w:p>
    <w:p w14:paraId="2A64A80E" w14:textId="728FE7AA" w:rsidR="00122A91" w:rsidRPr="00944633" w:rsidRDefault="00122A91" w:rsidP="00F41857">
      <w:pPr>
        <w:spacing w:line="360" w:lineRule="auto"/>
        <w:jc w:val="both"/>
        <w:rPr>
          <w:rFonts w:ascii="Arial" w:hAnsi="Arial" w:cs="Arial"/>
          <w:color w:val="000000" w:themeColor="text1"/>
        </w:rPr>
      </w:pPr>
    </w:p>
    <w:p w14:paraId="156CCED7" w14:textId="0BB1B56B" w:rsidR="00A52FE6" w:rsidRPr="00944633" w:rsidRDefault="00122A91" w:rsidP="00A52FE6">
      <w:pPr>
        <w:autoSpaceDE w:val="0"/>
        <w:autoSpaceDN w:val="0"/>
        <w:adjustRightInd w:val="0"/>
        <w:spacing w:line="360" w:lineRule="auto"/>
        <w:jc w:val="both"/>
        <w:rPr>
          <w:rFonts w:ascii="Arial" w:hAnsi="Arial" w:cs="Arial"/>
          <w:color w:val="000000" w:themeColor="text1"/>
        </w:rPr>
      </w:pPr>
      <w:r w:rsidRPr="00944633">
        <w:rPr>
          <w:rFonts w:ascii="Arial" w:hAnsi="Arial" w:cs="Arial"/>
          <w:color w:val="000000" w:themeColor="text1"/>
          <w:lang w:val="en-US"/>
        </w:rPr>
        <w:t>RNA silencing</w:t>
      </w:r>
      <w:r w:rsidR="00510989" w:rsidRPr="00944633">
        <w:rPr>
          <w:rFonts w:ascii="Arial" w:hAnsi="Arial" w:cs="Arial"/>
          <w:color w:val="000000" w:themeColor="text1"/>
          <w:lang w:val="en-US"/>
        </w:rPr>
        <w:t xml:space="preserve"> (</w:t>
      </w:r>
      <w:r w:rsidRPr="00944633">
        <w:rPr>
          <w:rFonts w:ascii="Arial" w:hAnsi="Arial" w:cs="Arial"/>
          <w:color w:val="000000" w:themeColor="text1"/>
          <w:lang w:val="en-US"/>
        </w:rPr>
        <w:t>RNA interference</w:t>
      </w:r>
      <w:r w:rsidR="00510989" w:rsidRPr="00944633">
        <w:rPr>
          <w:rFonts w:ascii="Arial" w:hAnsi="Arial" w:cs="Arial"/>
          <w:color w:val="000000" w:themeColor="text1"/>
          <w:lang w:val="en-US"/>
        </w:rPr>
        <w:t xml:space="preserve"> [</w:t>
      </w:r>
      <w:r w:rsidRPr="00944633">
        <w:rPr>
          <w:rFonts w:ascii="Arial" w:hAnsi="Arial" w:cs="Arial"/>
          <w:color w:val="000000" w:themeColor="text1"/>
          <w:lang w:val="en-US"/>
        </w:rPr>
        <w:t>RNAi</w:t>
      </w:r>
      <w:r w:rsidR="00510989" w:rsidRPr="00944633">
        <w:rPr>
          <w:rFonts w:ascii="Arial" w:hAnsi="Arial" w:cs="Arial"/>
          <w:color w:val="000000" w:themeColor="text1"/>
          <w:lang w:val="en-US"/>
        </w:rPr>
        <w:t>])</w:t>
      </w:r>
      <w:r w:rsidRPr="00944633">
        <w:rPr>
          <w:rFonts w:ascii="Arial" w:hAnsi="Arial" w:cs="Arial"/>
          <w:color w:val="000000" w:themeColor="text1"/>
          <w:lang w:val="en-US"/>
        </w:rPr>
        <w:t xml:space="preserve"> </w:t>
      </w:r>
      <w:r w:rsidR="00510989" w:rsidRPr="00944633">
        <w:rPr>
          <w:rFonts w:ascii="Arial" w:hAnsi="Arial" w:cs="Arial"/>
          <w:color w:val="000000" w:themeColor="text1"/>
          <w:lang w:val="en-US"/>
        </w:rPr>
        <w:t>is</w:t>
      </w:r>
      <w:r w:rsidRPr="00944633">
        <w:rPr>
          <w:rFonts w:ascii="Arial" w:hAnsi="Arial" w:cs="Arial"/>
          <w:color w:val="000000" w:themeColor="text1"/>
          <w:lang w:val="en-US"/>
        </w:rPr>
        <w:t xml:space="preserve"> a multi</w:t>
      </w:r>
      <w:r w:rsidR="007C0728">
        <w:rPr>
          <w:rFonts w:ascii="Arial" w:hAnsi="Arial" w:cs="Arial"/>
          <w:color w:val="000000" w:themeColor="text1"/>
          <w:lang w:val="en-US"/>
        </w:rPr>
        <w:t>-</w:t>
      </w:r>
      <w:r w:rsidRPr="00944633">
        <w:rPr>
          <w:rFonts w:ascii="Arial" w:hAnsi="Arial" w:cs="Arial"/>
          <w:color w:val="000000" w:themeColor="text1"/>
          <w:lang w:val="en-US"/>
        </w:rPr>
        <w:t xml:space="preserve">layer </w:t>
      </w:r>
      <w:proofErr w:type="spellStart"/>
      <w:r w:rsidR="005F10ED">
        <w:rPr>
          <w:rFonts w:ascii="Arial" w:hAnsi="Arial" w:cs="Arial"/>
          <w:color w:val="000000" w:themeColor="text1"/>
          <w:lang w:val="en-US"/>
        </w:rPr>
        <w:t>defence</w:t>
      </w:r>
      <w:proofErr w:type="spellEnd"/>
      <w:r w:rsidR="00510989" w:rsidRPr="00944633">
        <w:rPr>
          <w:rFonts w:ascii="Arial" w:hAnsi="Arial" w:cs="Arial"/>
          <w:color w:val="000000" w:themeColor="text1"/>
          <w:lang w:val="en-US"/>
        </w:rPr>
        <w:t xml:space="preserve"> </w:t>
      </w:r>
      <w:r w:rsidRPr="00944633">
        <w:rPr>
          <w:rFonts w:ascii="Arial" w:hAnsi="Arial" w:cs="Arial"/>
          <w:color w:val="000000" w:themeColor="text1"/>
          <w:lang w:val="en-US"/>
        </w:rPr>
        <w:t>system which protects plants from</w:t>
      </w:r>
      <w:r w:rsidR="00510989" w:rsidRPr="00944633">
        <w:rPr>
          <w:rFonts w:ascii="Arial" w:hAnsi="Arial" w:cs="Arial"/>
          <w:color w:val="000000" w:themeColor="text1"/>
          <w:lang w:val="en-US"/>
        </w:rPr>
        <w:t xml:space="preserve"> invading RNA pathogens such as viruses and viroids </w:t>
      </w:r>
      <w:r w:rsidR="00510989" w:rsidRPr="00944633">
        <w:rPr>
          <w:rFonts w:ascii="Arial" w:hAnsi="Arial" w:cs="Arial"/>
          <w:color w:val="000000" w:themeColor="text1"/>
          <w:lang w:val="en-US"/>
        </w:rPr>
        <w:fldChar w:fldCharType="begin" w:fldLock="1"/>
      </w:r>
      <w:r w:rsidR="00063C09" w:rsidRPr="00944633">
        <w:rPr>
          <w:rFonts w:ascii="Arial" w:hAnsi="Arial" w:cs="Arial"/>
          <w:color w:val="000000" w:themeColor="text1"/>
          <w:lang w:val="en-US"/>
        </w:rPr>
        <w:instrText>ADDIN CSL_CITATION {"citationItems":[{"id":"ITEM-1","itemData":{"DOI":"10.1002/wrna.22","ISBN":"1757-7012","ISSN":"17577004","PMID":"21956936","abstract":"Viroids are small, circular, and noncoding RNAs that infect plants. They replicate in the nucleus or chloroplast and then traffic from cell to cell and from organ to organ to establish systemic infection. Viroids achieve nearly all of the biological functions by directly interacting with host cellular factors. Viroid replication, together with replication of human hepatitis delta virus, demonstrates the biological novelty and significance of RNA-dependent RNA polymerase activities of DNA-dependent RNA polymerases. Viroid systemic infection uncovers a new biological principle--the role of three-dimensional RNA structural motifs mediating RNA trafficking between specific cells. Viroid diseases are virtually the consequences of host gene regulation by noncoding RNAs. A viroid RNA has the highest in vivo mutation rate among all known nucleic acid replicons. The host range of many viroids is expanding, essentially as a result of continuing and fast evolution of noncoding sequences/structures to gain new biological functions. Here, I discuss recent progress in these areas, emphasizing the broad significance of viroid research to the discovery of fundamental biological principles.","author":[{"dropping-particle":"","family":"Ding","given":"Biao","non-dropping-particle":"","parse-names":false,"suffix":""}],"container-title":"Wiley Interdisciplinary Reviews: RNA","id":"ITEM-1","issue":"3","issued":{"date-parts":[["2010"]]},"page":"362-375","title":"Viroids: Self-replicating, mobile, and fast-evolving noncoding regulatory RNAs","type":"article","volume":"1"},"uris":["http://www.mendeley.com/documents/?uuid=86d4431d-a9b4-4154-8099-ce9483b7a160"]}],"mendeley":{"formattedCitation":"[6]","plainTextFormattedCitation":"[6]","previouslyFormattedCitation":"[6]"},"properties":{"noteIndex":0},"schema":"https://github.com/citation-style-language/schema/raw/master/csl-citation.json"}</w:instrText>
      </w:r>
      <w:r w:rsidR="00510989" w:rsidRPr="00944633">
        <w:rPr>
          <w:rFonts w:ascii="Arial" w:hAnsi="Arial" w:cs="Arial"/>
          <w:color w:val="000000" w:themeColor="text1"/>
          <w:lang w:val="en-US"/>
        </w:rPr>
        <w:fldChar w:fldCharType="separate"/>
      </w:r>
      <w:r w:rsidR="00510989" w:rsidRPr="00944633">
        <w:rPr>
          <w:rFonts w:ascii="Arial" w:hAnsi="Arial" w:cs="Arial"/>
          <w:noProof/>
          <w:color w:val="000000" w:themeColor="text1"/>
          <w:lang w:val="en-US"/>
        </w:rPr>
        <w:t>[6]</w:t>
      </w:r>
      <w:r w:rsidR="00510989" w:rsidRPr="00944633">
        <w:rPr>
          <w:rFonts w:ascii="Arial" w:hAnsi="Arial" w:cs="Arial"/>
          <w:color w:val="000000" w:themeColor="text1"/>
          <w:lang w:val="en-US"/>
        </w:rPr>
        <w:fldChar w:fldCharType="end"/>
      </w:r>
      <w:r w:rsidR="00510989" w:rsidRPr="00944633">
        <w:rPr>
          <w:rFonts w:ascii="Arial" w:hAnsi="Arial" w:cs="Arial"/>
          <w:color w:val="000000" w:themeColor="text1"/>
          <w:lang w:val="en-US"/>
        </w:rPr>
        <w:t xml:space="preserve">. </w:t>
      </w:r>
      <w:r w:rsidRPr="00944633">
        <w:rPr>
          <w:rFonts w:ascii="Arial" w:hAnsi="Arial" w:cs="Arial"/>
          <w:color w:val="000000" w:themeColor="text1"/>
          <w:lang w:val="en-US"/>
        </w:rPr>
        <w:t>Silencing is</w:t>
      </w:r>
      <w:r w:rsidR="00FF40C1" w:rsidRPr="00944633">
        <w:rPr>
          <w:rFonts w:ascii="Arial" w:hAnsi="Arial" w:cs="Arial"/>
          <w:color w:val="000000" w:themeColor="text1"/>
          <w:lang w:val="en-US"/>
        </w:rPr>
        <w:t xml:space="preserve"> </w:t>
      </w:r>
      <w:r w:rsidRPr="00944633">
        <w:rPr>
          <w:rFonts w:ascii="Arial" w:hAnsi="Arial" w:cs="Arial"/>
          <w:color w:val="000000" w:themeColor="text1"/>
          <w:lang w:val="en-US"/>
        </w:rPr>
        <w:t xml:space="preserve">triggered by the </w:t>
      </w:r>
      <w:r w:rsidR="00FF40C1" w:rsidRPr="00944633">
        <w:rPr>
          <w:rFonts w:ascii="Arial" w:hAnsi="Arial" w:cs="Arial"/>
          <w:color w:val="000000" w:themeColor="text1"/>
          <w:lang w:val="en-US"/>
        </w:rPr>
        <w:t xml:space="preserve">processing of </w:t>
      </w:r>
      <w:r w:rsidR="004E5869">
        <w:rPr>
          <w:rFonts w:ascii="Arial" w:hAnsi="Arial" w:cs="Arial"/>
          <w:color w:val="000000" w:themeColor="text1"/>
          <w:lang w:val="en-US"/>
        </w:rPr>
        <w:t xml:space="preserve">either a </w:t>
      </w:r>
      <w:r w:rsidR="00FF40C1" w:rsidRPr="00944633">
        <w:rPr>
          <w:rFonts w:ascii="Arial" w:hAnsi="Arial" w:cs="Arial"/>
          <w:color w:val="000000" w:themeColor="text1"/>
          <w:lang w:val="en-US"/>
        </w:rPr>
        <w:t xml:space="preserve">double-stranded or </w:t>
      </w:r>
      <w:r w:rsidR="004E5869">
        <w:rPr>
          <w:rFonts w:ascii="Arial" w:hAnsi="Arial" w:cs="Arial"/>
          <w:color w:val="000000" w:themeColor="text1"/>
          <w:lang w:val="en-US"/>
        </w:rPr>
        <w:t xml:space="preserve">a </w:t>
      </w:r>
      <w:r w:rsidR="00FF40C1" w:rsidRPr="00944633">
        <w:rPr>
          <w:rFonts w:ascii="Arial" w:hAnsi="Arial" w:cs="Arial"/>
          <w:color w:val="000000" w:themeColor="text1"/>
          <w:lang w:val="en-US"/>
        </w:rPr>
        <w:t>highly structured RNA</w:t>
      </w:r>
      <w:r w:rsidR="00063C09" w:rsidRPr="00944633">
        <w:rPr>
          <w:rFonts w:ascii="Arial" w:hAnsi="Arial" w:cs="Arial"/>
          <w:color w:val="000000" w:themeColor="text1"/>
          <w:lang w:val="en-US"/>
        </w:rPr>
        <w:t xml:space="preserve"> </w:t>
      </w:r>
      <w:r w:rsidR="00C95B2C" w:rsidRPr="00944633">
        <w:rPr>
          <w:rFonts w:ascii="Arial" w:hAnsi="Arial" w:cs="Arial"/>
          <w:color w:val="000000" w:themeColor="text1"/>
          <w:lang w:val="en-US"/>
        </w:rPr>
        <w:t xml:space="preserve">by </w:t>
      </w:r>
      <w:r w:rsidR="005F10ED">
        <w:rPr>
          <w:rFonts w:ascii="Arial" w:hAnsi="Arial" w:cs="Arial"/>
          <w:color w:val="000000" w:themeColor="text1"/>
          <w:lang w:val="en-US"/>
        </w:rPr>
        <w:t xml:space="preserve">the </w:t>
      </w:r>
      <w:r w:rsidR="00063C09" w:rsidRPr="00944633">
        <w:rPr>
          <w:rFonts w:ascii="Arial" w:hAnsi="Arial" w:cs="Arial"/>
          <w:color w:val="000000" w:themeColor="text1"/>
          <w:lang w:val="en-US"/>
        </w:rPr>
        <w:t xml:space="preserve">host’s </w:t>
      </w:r>
      <w:r w:rsidR="00FF40C1" w:rsidRPr="00944633">
        <w:rPr>
          <w:rFonts w:ascii="Arial" w:hAnsi="Arial" w:cs="Arial"/>
          <w:color w:val="000000" w:themeColor="text1"/>
          <w:lang w:val="en-US"/>
        </w:rPr>
        <w:t>RNase III-type ribonucleases</w:t>
      </w:r>
      <w:r w:rsidR="00063C09" w:rsidRPr="00944633">
        <w:rPr>
          <w:rFonts w:ascii="Arial" w:hAnsi="Arial" w:cs="Arial"/>
          <w:color w:val="000000" w:themeColor="text1"/>
          <w:lang w:val="en-US"/>
        </w:rPr>
        <w:t xml:space="preserve"> </w:t>
      </w:r>
      <w:r w:rsidR="00FF40C1" w:rsidRPr="00944633">
        <w:rPr>
          <w:rFonts w:ascii="Arial" w:hAnsi="Arial" w:cs="Arial"/>
          <w:color w:val="000000" w:themeColor="text1"/>
          <w:lang w:val="en-US"/>
        </w:rPr>
        <w:t>(i.e., DICER or DICER-LIKE), resulting in the production of s</w:t>
      </w:r>
      <w:r w:rsidR="00063C09" w:rsidRPr="00944633">
        <w:rPr>
          <w:rFonts w:ascii="Arial" w:hAnsi="Arial" w:cs="Arial"/>
          <w:color w:val="000000" w:themeColor="text1"/>
          <w:lang w:val="en-US"/>
        </w:rPr>
        <w:t xml:space="preserve">mall </w:t>
      </w:r>
      <w:r w:rsidR="00FF40C1" w:rsidRPr="00944633">
        <w:rPr>
          <w:rFonts w:ascii="Arial" w:hAnsi="Arial" w:cs="Arial"/>
          <w:color w:val="000000" w:themeColor="text1"/>
          <w:lang w:val="en-US"/>
        </w:rPr>
        <w:t>i</w:t>
      </w:r>
      <w:r w:rsidR="00063C09" w:rsidRPr="00944633">
        <w:rPr>
          <w:rFonts w:ascii="Arial" w:hAnsi="Arial" w:cs="Arial"/>
          <w:color w:val="000000" w:themeColor="text1"/>
          <w:lang w:val="en-US"/>
        </w:rPr>
        <w:t xml:space="preserve">nterference </w:t>
      </w:r>
      <w:r w:rsidR="00FF40C1" w:rsidRPr="00944633">
        <w:rPr>
          <w:rFonts w:ascii="Arial" w:hAnsi="Arial" w:cs="Arial"/>
          <w:color w:val="000000" w:themeColor="text1"/>
          <w:lang w:val="en-US"/>
        </w:rPr>
        <w:t>RNAs</w:t>
      </w:r>
      <w:r w:rsidR="00063C09" w:rsidRPr="00944633">
        <w:rPr>
          <w:rFonts w:ascii="Arial" w:hAnsi="Arial" w:cs="Arial"/>
          <w:color w:val="000000" w:themeColor="text1"/>
          <w:lang w:val="en-US"/>
        </w:rPr>
        <w:t xml:space="preserve"> (siRNAs)</w:t>
      </w:r>
      <w:r w:rsidR="00FF40C1" w:rsidRPr="00944633">
        <w:rPr>
          <w:rFonts w:ascii="Arial" w:hAnsi="Arial" w:cs="Arial"/>
          <w:color w:val="000000" w:themeColor="text1"/>
          <w:lang w:val="en-US"/>
        </w:rPr>
        <w:t xml:space="preserve"> of 21–24 </w:t>
      </w:r>
      <w:proofErr w:type="spellStart"/>
      <w:r w:rsidR="00FF40C1" w:rsidRPr="00944633">
        <w:rPr>
          <w:rFonts w:ascii="Arial" w:hAnsi="Arial" w:cs="Arial"/>
          <w:color w:val="000000" w:themeColor="text1"/>
          <w:lang w:val="en-US"/>
        </w:rPr>
        <w:t>nt</w:t>
      </w:r>
      <w:proofErr w:type="spellEnd"/>
      <w:r w:rsidR="00FF40C1" w:rsidRPr="00944633">
        <w:rPr>
          <w:rFonts w:ascii="Arial" w:hAnsi="Arial" w:cs="Arial"/>
          <w:color w:val="000000" w:themeColor="text1"/>
          <w:lang w:val="en-US"/>
        </w:rPr>
        <w:t xml:space="preserve"> in length</w:t>
      </w:r>
      <w:r w:rsidR="00063C09" w:rsidRPr="00944633">
        <w:rPr>
          <w:rFonts w:ascii="Arial" w:hAnsi="Arial" w:cs="Arial"/>
          <w:color w:val="000000" w:themeColor="text1"/>
          <w:lang w:val="en-US"/>
        </w:rPr>
        <w:t xml:space="preserve"> </w:t>
      </w:r>
      <w:r w:rsidR="00063C09" w:rsidRPr="00944633">
        <w:rPr>
          <w:rFonts w:ascii="Arial" w:hAnsi="Arial" w:cs="Arial"/>
          <w:color w:val="000000" w:themeColor="text1"/>
          <w:lang w:val="en-US"/>
        </w:rPr>
        <w:fldChar w:fldCharType="begin" w:fldLock="1"/>
      </w:r>
      <w:r w:rsidR="00063C09" w:rsidRPr="00944633">
        <w:rPr>
          <w:rFonts w:ascii="Arial" w:hAnsi="Arial" w:cs="Arial"/>
          <w:color w:val="000000" w:themeColor="text1"/>
          <w:lang w:val="en-US"/>
        </w:rPr>
        <w:instrText>ADDIN CSL_CITATION {"citationItems":[{"id":"ITEM-1","itemData":{"DOI":"10.1093/mp/sss118","ISBN":"1752-9867 (Electronic)\r1674-2052 (Linking)","ISSN":"16742052","PMID":"23100483","author":[{"dropping-particle":"","family":"Dadami","given":"Elena","non-dropping-particle":"","parse-names":false,"suffix":""},{"dropping-particle":"","family":"Boutla","given":"Alexandra","non-dropping-particle":"","parse-names":false,"suffix":""},{"dropping-particle":"","family":"Vrettos","given":"Nicholas","non-dropping-particle":"","parse-names":false,"suffix":""},{"dropping-particle":"","family":"Tzortzakaki","given":"Sergia","non-dropping-particle":"","parse-names":false,"suffix":""},{"dropping-particle":"","family":"Karakasilioti","given":"Ismene","non-dropping-particle":"","parse-names":false,"suffix":""},{"dropping-particle":"","family":"Kalantidis","given":"Kriton","non-dropping-particle":"","parse-names":false,"suffix":""}],"container-title":"Molecular Plant","id":"ITEM-1","issued":{"date-parts":[["2013"]]},"title":"DICER-LIKE 4 But Not DICER-LIKE 2 may have a positive effect on potato spindle tuber viroid accumulation in nicotiana benthamiana","type":"article"},"uris":["http://www.mendeley.com/documents/?uuid=51bbe58a-5350-39ac-82c8-bf13ccf35cbc"]}],"mendeley":{"formattedCitation":"[7]","plainTextFormattedCitation":"[7]","previouslyFormattedCitation":"[7]"},"properties":{"noteIndex":0},"schema":"https://github.com/citation-style-language/schema/raw/master/csl-citation.json"}</w:instrText>
      </w:r>
      <w:r w:rsidR="00063C09" w:rsidRPr="00944633">
        <w:rPr>
          <w:rFonts w:ascii="Arial" w:hAnsi="Arial" w:cs="Arial"/>
          <w:color w:val="000000" w:themeColor="text1"/>
          <w:lang w:val="en-US"/>
        </w:rPr>
        <w:fldChar w:fldCharType="separate"/>
      </w:r>
      <w:r w:rsidR="00063C09" w:rsidRPr="00944633">
        <w:rPr>
          <w:rFonts w:ascii="Arial" w:hAnsi="Arial" w:cs="Arial"/>
          <w:noProof/>
          <w:color w:val="000000" w:themeColor="text1"/>
          <w:lang w:val="en-US"/>
        </w:rPr>
        <w:t>[7]</w:t>
      </w:r>
      <w:r w:rsidR="00063C09" w:rsidRPr="00944633">
        <w:rPr>
          <w:rFonts w:ascii="Arial" w:hAnsi="Arial" w:cs="Arial"/>
          <w:color w:val="000000" w:themeColor="text1"/>
          <w:lang w:val="en-US"/>
        </w:rPr>
        <w:fldChar w:fldCharType="end"/>
      </w:r>
      <w:r w:rsidR="00063C09" w:rsidRPr="00944633">
        <w:rPr>
          <w:rFonts w:ascii="Arial" w:hAnsi="Arial" w:cs="Arial"/>
          <w:color w:val="000000" w:themeColor="text1"/>
          <w:lang w:val="en-US"/>
        </w:rPr>
        <w:t xml:space="preserve">. </w:t>
      </w:r>
      <w:r w:rsidR="005535BA" w:rsidRPr="00944633">
        <w:rPr>
          <w:rFonts w:ascii="Arial" w:hAnsi="Arial" w:cs="Arial"/>
          <w:color w:val="000000" w:themeColor="text1"/>
          <w:lang w:val="en-US"/>
        </w:rPr>
        <w:t xml:space="preserve">In 2001, two research groups independently reported the presence of </w:t>
      </w:r>
      <w:r w:rsidR="005F10ED">
        <w:rPr>
          <w:rFonts w:ascii="Arial" w:hAnsi="Arial" w:cs="Arial"/>
          <w:color w:val="000000" w:themeColor="text1"/>
          <w:lang w:val="en-US"/>
        </w:rPr>
        <w:t>viroid-derived</w:t>
      </w:r>
      <w:r w:rsidR="00BC4717" w:rsidRPr="00944633">
        <w:rPr>
          <w:rFonts w:ascii="Arial" w:hAnsi="Arial" w:cs="Arial"/>
          <w:color w:val="000000" w:themeColor="text1"/>
          <w:lang w:val="en-US"/>
        </w:rPr>
        <w:t xml:space="preserve"> small RNAs (</w:t>
      </w:r>
      <w:proofErr w:type="spellStart"/>
      <w:r w:rsidR="005535BA" w:rsidRPr="00944633">
        <w:rPr>
          <w:rFonts w:ascii="Arial" w:hAnsi="Arial" w:cs="Arial"/>
          <w:color w:val="000000" w:themeColor="text1"/>
          <w:lang w:val="en-US"/>
        </w:rPr>
        <w:t>vd</w:t>
      </w:r>
      <w:proofErr w:type="spellEnd"/>
      <w:r w:rsidR="005535BA" w:rsidRPr="00944633">
        <w:rPr>
          <w:rFonts w:ascii="Arial" w:hAnsi="Arial" w:cs="Arial"/>
          <w:color w:val="000000" w:themeColor="text1"/>
          <w:lang w:val="en-US"/>
        </w:rPr>
        <w:t>-sRNA</w:t>
      </w:r>
      <w:r w:rsidR="00BC4717" w:rsidRPr="00944633">
        <w:rPr>
          <w:rFonts w:ascii="Arial" w:hAnsi="Arial" w:cs="Arial"/>
          <w:color w:val="000000" w:themeColor="text1"/>
          <w:lang w:val="en-US"/>
        </w:rPr>
        <w:t>)</w:t>
      </w:r>
      <w:r w:rsidR="005535BA" w:rsidRPr="00944633">
        <w:rPr>
          <w:rFonts w:ascii="Arial" w:hAnsi="Arial" w:cs="Arial"/>
          <w:color w:val="000000" w:themeColor="text1"/>
          <w:lang w:val="en-US"/>
        </w:rPr>
        <w:t xml:space="preserve"> in plants infected with PSTVd</w:t>
      </w:r>
      <w:r w:rsidR="003A156C" w:rsidRPr="00944633">
        <w:rPr>
          <w:rFonts w:ascii="Arial" w:hAnsi="Arial" w:cs="Arial"/>
          <w:color w:val="000000" w:themeColor="text1"/>
          <w:lang w:val="en-US"/>
        </w:rPr>
        <w:t xml:space="preserve"> by RNA gel blot assays</w:t>
      </w:r>
      <w:r w:rsidR="005535BA" w:rsidRPr="00944633">
        <w:rPr>
          <w:rFonts w:ascii="Arial" w:hAnsi="Arial" w:cs="Arial"/>
          <w:color w:val="000000" w:themeColor="text1"/>
          <w:lang w:val="en-US"/>
        </w:rPr>
        <w:t xml:space="preserve"> </w:t>
      </w:r>
      <w:r w:rsidR="005535BA" w:rsidRPr="00944633">
        <w:rPr>
          <w:rFonts w:ascii="Arial" w:hAnsi="Arial" w:cs="Arial"/>
          <w:color w:val="000000" w:themeColor="text1"/>
          <w:lang w:val="en-US"/>
        </w:rPr>
        <w:fldChar w:fldCharType="begin" w:fldLock="1"/>
      </w:r>
      <w:r w:rsidR="00BC4717" w:rsidRPr="00944633">
        <w:rPr>
          <w:rFonts w:ascii="Arial" w:hAnsi="Arial" w:cs="Arial"/>
          <w:color w:val="000000" w:themeColor="text1"/>
          <w:lang w:val="en-US"/>
        </w:rPr>
        <w:instrText>ADDIN CSL_CITATION {"citationItems":[{"id":"ITEM-1","itemData":{"DOI":"10.1094/MPMI.2001.14.11.1332","ISBN":"0894-0282 (Print)","ISSN":"0894-0282","PMID":"11763132","abstract":"Potato spindle tuber viroid (PSTVd), an RNA plant pathogen encoding no known proteins, induces systemic symptoms on tomato plants. We report detection of small RNAs of approximately 25 nucleotides with sequence specificity to PSTVd in infected plants: an indication of the presence of RNA silencing. RNA silencing, however, did not appear to be responsible for the differing symptoms induced by a mild and a severe strain of PSTVd. The unique structural and biological features of viroids make them attractive experimental tools to investigate mechanisms of RNA silencing and pathogen counterdefense.","author":[{"dropping-particle":"","family":"Itaya","given":"A","non-dropping-particle":"","parse-names":false,"suffix":""},{"dropping-particle":"","family":"Folimonov","given":"A","non-dropping-particle":"","parse-names":false,"suffix":""},{"dropping-particle":"","family":"Matsuda","given":"Y","non-dropping-particle":"","parse-names":false,"suffix":""},{"dropping-particle":"","family":"Nelson","given":"R S","non-dropping-particle":"","parse-names":false,"suffix":""},{"dropping-particle":"","family":"Ding","given":"B","non-dropping-particle":"","parse-names":false,"suffix":""}],"container-title":"Molecular plant-microbe interactions : MPMI","id":"ITEM-1","issue":"11","issued":{"date-parts":[["2001"]]},"page":"1332-1334","title":"Potato spindle tuber viroid as inducer of RNA silencing in infected tomato.","type":"article-journal","volume":"14"},"uris":["http://www.mendeley.com/documents/?uuid=5bf0ead6-bff0-4a1b-85c8-f95d8fd0394e"]},{"id":"ITEM-2","itemData":{"DOI":"10.1093/nar/29.11.2395","ISBN":"1362-4962 (Electronic)","ISSN":"1362-4962","PMID":"11376158","abstract":"The low molecular weight fraction of tomato plants inoculated with potato spindle tuber viroid (PSTVd) contains a population of short PSTVd-specific RNAs of either polarity. The main constituents were RNAs of 22 and 23 nt representing different domains of the viroid genome. The occurrence of such distinct RNA species indicated that the nuclear replicating PSTVd RNA induces post-transcriptional gene silencing. The short RNAs were slightly more abundant at 30 days post-inoculation than at later stages and were present in plants infected with a mild, severe or lethal isolate of PSTVD: There was no apparent correlation between the quantity of small PSTVd-specific RNAs and the degree of virulence of the viroid isolate.","author":[{"dropping-particle":"","family":"Papaefthimiou","given":"I","non-dropping-particle":"","parse-names":false,"suffix":""},{"dropping-particle":"","family":"Hamilton","given":"A","non-dropping-particle":"","parse-names":false,"suffix":""},{"dropping-particle":"","family":"Denti","given":"M","non-dropping-particle":"","parse-names":false,"suffix":""},{"dropping-particle":"","family":"Baulcombe","given":"D","non-dropping-particle":"","parse-names":false,"suffix":""},{"dropping-particle":"","family":"Tsagris","given":"M","non-dropping-particle":"","parse-names":false,"suffix":""},{"dropping-particle":"","family":"Tabler","given":"M","non-dropping-particle":"","parse-names":false,"suffix":""}],"container-title":"Nucleic acids research","id":"ITEM-2","issue":"11","issued":{"date-parts":[["2001"]]},"page":"2395-2400","title":"Replicating potato spindle tuber viroid RNA is accompanied by short RNA fragments that are characteristic of post-transcriptional gene silencing.","type":"article-journal","volume":"29"},"uris":["http://www.mendeley.com/documents/?uuid=f744992e-8709-44e3-9588-1e482690512b"]}],"mendeley":{"formattedCitation":"[8,9]","plainTextFormattedCitation":"[8,9]","previouslyFormattedCitation":"[8,9]"},"properties":{"noteIndex":0},"schema":"https://github.com/citation-style-language/schema/raw/master/csl-citation.json"}</w:instrText>
      </w:r>
      <w:r w:rsidR="005535BA" w:rsidRPr="00944633">
        <w:rPr>
          <w:rFonts w:ascii="Arial" w:hAnsi="Arial" w:cs="Arial"/>
          <w:color w:val="000000" w:themeColor="text1"/>
          <w:lang w:val="en-US"/>
        </w:rPr>
        <w:fldChar w:fldCharType="separate"/>
      </w:r>
      <w:r w:rsidR="005535BA" w:rsidRPr="00944633">
        <w:rPr>
          <w:rFonts w:ascii="Arial" w:hAnsi="Arial" w:cs="Arial"/>
          <w:noProof/>
          <w:color w:val="000000" w:themeColor="text1"/>
          <w:lang w:val="en-US"/>
        </w:rPr>
        <w:t>[8,9]</w:t>
      </w:r>
      <w:r w:rsidR="005535BA" w:rsidRPr="00944633">
        <w:rPr>
          <w:rFonts w:ascii="Arial" w:hAnsi="Arial" w:cs="Arial"/>
          <w:color w:val="000000" w:themeColor="text1"/>
          <w:lang w:val="en-US"/>
        </w:rPr>
        <w:fldChar w:fldCharType="end"/>
      </w:r>
      <w:r w:rsidR="005535BA" w:rsidRPr="00944633">
        <w:rPr>
          <w:rFonts w:ascii="Arial" w:hAnsi="Arial" w:cs="Arial"/>
          <w:color w:val="000000" w:themeColor="text1"/>
          <w:lang w:val="en-US"/>
        </w:rPr>
        <w:t xml:space="preserve">, suggesting that viroids are the targets of </w:t>
      </w:r>
      <w:r w:rsidR="003A156C" w:rsidRPr="00944633">
        <w:rPr>
          <w:rFonts w:ascii="Arial" w:hAnsi="Arial" w:cs="Arial"/>
          <w:color w:val="000000" w:themeColor="text1"/>
          <w:lang w:val="en-US"/>
        </w:rPr>
        <w:t>RNA silencing</w:t>
      </w:r>
      <w:r w:rsidR="005535BA" w:rsidRPr="00944633">
        <w:rPr>
          <w:rFonts w:ascii="Arial" w:hAnsi="Arial" w:cs="Arial"/>
          <w:color w:val="000000" w:themeColor="text1"/>
          <w:lang w:val="en-US"/>
        </w:rPr>
        <w:t>.</w:t>
      </w:r>
      <w:r w:rsidR="00E518B0" w:rsidRPr="00944633">
        <w:rPr>
          <w:rFonts w:ascii="Arial" w:hAnsi="Arial" w:cs="Arial"/>
          <w:color w:val="000000" w:themeColor="text1"/>
          <w:lang w:val="en-US"/>
        </w:rPr>
        <w:t xml:space="preserve"> </w:t>
      </w:r>
      <w:r w:rsidR="005F10ED">
        <w:rPr>
          <w:rFonts w:ascii="Arial" w:hAnsi="Arial" w:cs="Arial"/>
          <w:color w:val="000000" w:themeColor="text1"/>
          <w:lang w:val="en-US"/>
        </w:rPr>
        <w:t>The introduction</w:t>
      </w:r>
      <w:r w:rsidR="00E518B0" w:rsidRPr="00944633">
        <w:rPr>
          <w:rFonts w:ascii="Arial" w:hAnsi="Arial" w:cs="Arial"/>
          <w:color w:val="000000" w:themeColor="text1"/>
          <w:lang w:val="en-US"/>
        </w:rPr>
        <w:t xml:space="preserve"> of next-generation sequencing </w:t>
      </w:r>
      <w:r w:rsidR="00BC2E0C" w:rsidRPr="00944633">
        <w:rPr>
          <w:rFonts w:ascii="Arial" w:hAnsi="Arial" w:cs="Arial"/>
          <w:color w:val="000000" w:themeColor="text1"/>
          <w:lang w:val="en-US"/>
        </w:rPr>
        <w:t xml:space="preserve">(NGS) </w:t>
      </w:r>
      <w:r w:rsidR="00E518B0" w:rsidRPr="00944633">
        <w:rPr>
          <w:rFonts w:ascii="Arial" w:hAnsi="Arial" w:cs="Arial"/>
          <w:color w:val="000000" w:themeColor="text1"/>
          <w:lang w:val="en-US"/>
        </w:rPr>
        <w:t xml:space="preserve">technology allowed </w:t>
      </w:r>
      <w:r w:rsidR="005B4507">
        <w:rPr>
          <w:rFonts w:ascii="Arial" w:hAnsi="Arial" w:cs="Arial"/>
          <w:color w:val="000000" w:themeColor="text1"/>
          <w:lang w:val="en-US"/>
        </w:rPr>
        <w:t xml:space="preserve">for </w:t>
      </w:r>
      <w:r w:rsidR="005F10ED">
        <w:rPr>
          <w:rFonts w:ascii="Arial" w:hAnsi="Arial" w:cs="Arial"/>
          <w:color w:val="000000" w:themeColor="text1"/>
          <w:lang w:val="en-US"/>
        </w:rPr>
        <w:t>large-scale</w:t>
      </w:r>
      <w:r w:rsidR="00BC2E0C" w:rsidRPr="00944633">
        <w:rPr>
          <w:rFonts w:ascii="Arial" w:hAnsi="Arial" w:cs="Arial"/>
          <w:color w:val="000000" w:themeColor="text1"/>
          <w:lang w:val="en-US"/>
        </w:rPr>
        <w:t xml:space="preserve"> </w:t>
      </w:r>
      <w:r w:rsidR="00BC4717" w:rsidRPr="00944633">
        <w:rPr>
          <w:rFonts w:ascii="Arial" w:hAnsi="Arial" w:cs="Arial"/>
          <w:color w:val="000000" w:themeColor="text1"/>
          <w:lang w:val="en-US"/>
        </w:rPr>
        <w:t>stud</w:t>
      </w:r>
      <w:r w:rsidR="00BC2E0C" w:rsidRPr="00944633">
        <w:rPr>
          <w:rFonts w:ascii="Arial" w:hAnsi="Arial" w:cs="Arial"/>
          <w:color w:val="000000" w:themeColor="text1"/>
          <w:lang w:val="en-US"/>
        </w:rPr>
        <w:t>ies on</w:t>
      </w:r>
      <w:r w:rsidR="00BC4717" w:rsidRPr="00944633">
        <w:rPr>
          <w:rFonts w:ascii="Arial" w:hAnsi="Arial" w:cs="Arial"/>
          <w:color w:val="000000" w:themeColor="text1"/>
          <w:lang w:val="en-US"/>
        </w:rPr>
        <w:t xml:space="preserve"> the a</w:t>
      </w:r>
      <w:r w:rsidR="00063C09" w:rsidRPr="00944633">
        <w:rPr>
          <w:rFonts w:ascii="Arial" w:hAnsi="Arial" w:cs="Arial"/>
          <w:color w:val="000000" w:themeColor="text1"/>
          <w:lang w:val="en-US"/>
        </w:rPr>
        <w:t xml:space="preserve">ccumulation of such </w:t>
      </w:r>
      <w:proofErr w:type="spellStart"/>
      <w:r w:rsidR="00063C09" w:rsidRPr="00944633">
        <w:rPr>
          <w:rFonts w:ascii="Arial" w:hAnsi="Arial" w:cs="Arial"/>
          <w:color w:val="000000" w:themeColor="text1"/>
          <w:lang w:val="en-US"/>
        </w:rPr>
        <w:t>vd</w:t>
      </w:r>
      <w:proofErr w:type="spellEnd"/>
      <w:r w:rsidR="00063C09" w:rsidRPr="00944633">
        <w:rPr>
          <w:rFonts w:ascii="Arial" w:hAnsi="Arial" w:cs="Arial"/>
          <w:color w:val="000000" w:themeColor="text1"/>
          <w:lang w:val="en-US"/>
        </w:rPr>
        <w:t xml:space="preserve">-sRNA in </w:t>
      </w:r>
      <w:r w:rsidR="005F10ED">
        <w:rPr>
          <w:rFonts w:ascii="Arial" w:hAnsi="Arial" w:cs="Arial"/>
          <w:color w:val="000000" w:themeColor="text1"/>
          <w:lang w:val="en-US"/>
        </w:rPr>
        <w:t>viroid-infected</w:t>
      </w:r>
      <w:r w:rsidR="00063C09" w:rsidRPr="00944633">
        <w:rPr>
          <w:rFonts w:ascii="Arial" w:hAnsi="Arial" w:cs="Arial"/>
          <w:color w:val="000000" w:themeColor="text1"/>
          <w:lang w:val="en-US"/>
        </w:rPr>
        <w:t xml:space="preserve"> plants </w:t>
      </w:r>
      <w:r w:rsidR="00063C09" w:rsidRPr="00944633">
        <w:rPr>
          <w:rFonts w:ascii="Arial" w:hAnsi="Arial" w:cs="Arial"/>
          <w:color w:val="000000" w:themeColor="text1"/>
        </w:rPr>
        <w:fldChar w:fldCharType="begin" w:fldLock="1"/>
      </w:r>
      <w:r w:rsidR="00BC4717" w:rsidRPr="00944633">
        <w:rPr>
          <w:rFonts w:ascii="Arial" w:hAnsi="Arial" w:cs="Arial"/>
          <w:color w:val="000000" w:themeColor="text1"/>
        </w:rPr>
        <w:instrText>ADDIN CSL_CITATION {"citationItems":[{"id":"ITEM-1","itemData":{"DOI":"10.1186/1471-2199-11-16","ISSN":"1471-2199","author":[{"dropping-particle":"","family":"Bolduc","given":"François","non-dropping-particle":"","parse-names":false,"suffix":""},{"dropping-particle":"","family":"Hoareau","given":"Christopher","non-dropping-particle":"","parse-names":false,"suffix":""},{"dropping-particle":"","family":"St-Pierre","given":"Patrick","non-dropping-particle":"","parse-names":false,"suffix":""},{"dropping-particle":"","family":"Perreault","given":"Jean-Pierre","non-dropping-particle":"","parse-names":false,"suffix":""}],"container-title":"BMC Molecular Biology","id":"ITEM-1","issue":"1","issued":{"date-parts":[["2010"]]},"page":"16","title":"In-depth sequencing of the siRNAs associated with peach latent mosaic viroid infection","type":"article-journal","volume":"11"},"uris":["http://www.mendeley.com/documents/?uuid=ac2c4760-7bde-4036-b852-4ff7cf191e67"]},{"id":"ITEM-2","itemData":{"DOI":"10.1016/j.plaphy.2013.11.019","ISSN":"09819428","PMID":"24326144","abstract":"Plants defend themselves against virus/viroid infection by induction of a mechanism of viral RNA degradation or translation inhibition. This is achieved by the production of small RNAs referred to as small interfering RNAs and microRNA, the key molecules in establishment of RNA directed silencing. Potato Spindle Tuber Viroid (PSTVd) was the first viroid species to be identified as naturally infecting potato, and it was found to infect many other crop species, wild and ornamental plants. Recently the experimental host range of PSTVd was extended with the root non-photosynthetic parasitic weed - Phelipanche ramosa (L) Pomel. Here we examined the small RNA population in P.ramosa infected with PSTVd and we observed the presence of PSTVd derived small RNAs. The hotspot regions for production of those PSTVd specific small RNAs were defined by their mapping on the viroid genome sequence. Further, we evaluated the expression levels of selected conserved microRNA families in the viroid infected P.ramosa. Upon infection, two members of miRNA395 family were significantly accumulated, while several members of miRNA390, miRNA396, miRNA319, miRNA166, miRNA167 and miRNA159 were strongly down-regulated. All these findings imply the involvement of various small RNA classes in the P.ramosa response to PSTVd infection. ?? 2013 Elsevier Masson SAS.","author":[{"dropping-particle":"","family":"Ivanova","given":"Desislava","non-dropping-particle":"","parse-names":false,"suffix":""},{"dropping-particle":"","family":"Milev","given":"Ivan","non-dropping-particle":"","parse-names":false,"suffix":""},{"dropping-particle":"","family":"Vachev","given":"Tihomir","non-dropping-particle":"","parse-names":false,"suffix":""},{"dropping-particle":"","family":"Baev","given":"Vesselin","non-dropping-particle":"","parse-names":false,"suffix":""},{"dropping-particle":"","family":"Yahubyan","given":"Galina","non-dropping-particle":"","parse-names":false,"suffix":""},{"dropping-particle":"","family":"Minkov","given":"Georgi","non-dropping-particle":"","parse-names":false,"suffix":""},{"dropping-particle":"","family":"Gozmanova","given":"Mariyana","non-dropping-particle":"","parse-names":false,"suffix":""}],"container-title":"Plant Physiology and Biochemistry","id":"ITEM-2","issued":{"date-parts":[["2014"]]},"page":"276-282","title":"Small RNA analysis of potato spindle tuber viroid infected phelipanche ramosa","type":"article-journal","volume":"74"},"uris":["http://www.mendeley.com/documents/?uuid=cb236c07-6973-4a47-bca1-9c207a41db66"]},{"id":"ITEM-3","itemData":{"DOI":"10.1371/journal.pone.0007686","ISBN":"2006037900","ISSN":"1932-6203","PMID":"19890399","abstract":"BACKGROUND Viroids are circular, highly structured, non-protein-coding RNAs that, usurping cellular enzymes and escaping host defense mechanisms, are able to replicate and move through infected plants. Similarly to viruses, viroid infections are associated with the accumulation of viroid-derived 21-24 nt small RNAs (vd-sRNAs) with the typical features of the small interfering RNAs characteristic of RNA silencing, a sequence-specific mechanism involved in defense against invading nucleic acids and in regulation of gene expression in most eukaryotic organisms. METHODOLOGY/PRINCIPAL FINDINGS To gain further insights on the genesis and possible role of vd-sRNAs in plant-viroid interaction, sRNAs isolated from Vitis vinifera infected by Hop stunt viroid (HSVd) and Grapevine yellow speckle viroid 1 (GYSVd1) were sequenced by the high-throughput platform Solexa-Illumina, and the vd-sRNAs were analyzed. The large majority of HSVd- and GYSVd1-sRNAs derived from a few specific regions (hotspots) of the genomic (+) and (-) viroid RNAs, with a prevalence of those from the (-) strands of both viroids. When grouped according to their sizes, vd-sRNAs always assumed a distribution with prominent 21-, 22- and 24-nt peaks, which, interestingly, mapped at the same hotspots. CONCLUSIONS/SIGNIFICANCE These findings show that different Dicer-like enzymes (DCLs) target viroid RNAs, preferentially accessing to the same viroid domains. Interestingly, our results also suggest that viroid RNAs may interact with host enzymes involved in the RNA-directed DNA methylation pathway, indicating more complex scenarios than previously thought for both vd-sRNAs genesis and possible interference with host gene expression.","author":[{"dropping-particle":"","family":"Navarro","given":"Beatriz","non-dropping-particle":"","parse-names":false,"suffix":""},{"dropping-particle":"","family":"Pantaleo","given":"Vitantonio","non-dropping-particle":"","parse-names":false,"suffix":""},{"dropping-particle":"","family":"Gisel","given":"Andreas","non-dropping-particle":"","parse-names":false,"suffix":""},{"dropping-particle":"","family":"Moxon","given":"Simon","non-dropping-particle":"","parse-names":false,"suffix":""},{"dropping-particle":"","family":"Dalmay","given":"Tamas","non-dropping-particle":"","parse-names":false,"suffix":""},{"dropping-particle":"","family":"Bisztray","given":"György","non-dropping-particle":"","parse-names":false,"suffix":""},{"dropping-particle":"","family":"Serio","given":"Francesco","non-dropping-particle":"Di","parse-names":false,"suffix":""},{"dropping-particle":"","family":"Burgyán","given":"József","non-dropping-particle":"","parse-names":false,"suffix":""}],"container-title":"PloS one","id":"ITEM-3","issue":"11","issued":{"date-parts":[["2009","11","5"]]},"page":"e7686","title":"Deep sequencing of viroid-derived small RNAs from grapevine provides new insights on the role of RNA silencing in plant-viroid interaction.","type":"article-journal","volume":"4"},"uris":["http://www.mendeley.com/documents/?uuid=43b38569-9621-4daf-9902-12129d62df3b"]},{"id":"ITEM-4","itemData":{"author":[{"dropping-particle":"","family":"Tsushima, D., Adkar-Purushothama, C.R., Taneda, A., and Sano","given":"T.","non-dropping-particle":"","parse-names":false,"suffix":""}],"container-title":"J. Gen. Plant Pathol","id":"ITEM-4","issued":{"date-parts":[["2015"]]},"page":"49-62","title":"Changes in relative expression levels of viroid-specific small RNAs and microRNAs in tomato plants infected with severe and mild isolates of Potato spindle tuber viroid","type":"article-journal","volume":"81"},"uris":["http://www.mendeley.com/documents/?uuid=d882895d-fd25-4d30-992a-324eac21ca99"]}],"mendeley":{"formattedCitation":"[10–13]","plainTextFormattedCitation":"[10–13]","previouslyFormattedCitation":"[10–13]"},"properties":{"noteIndex":0},"schema":"https://github.com/citation-style-language/schema/raw/master/csl-citation.json"}</w:instrText>
      </w:r>
      <w:r w:rsidR="00063C09" w:rsidRPr="00944633">
        <w:rPr>
          <w:rFonts w:ascii="Arial" w:hAnsi="Arial" w:cs="Arial"/>
          <w:color w:val="000000" w:themeColor="text1"/>
        </w:rPr>
        <w:fldChar w:fldCharType="separate"/>
      </w:r>
      <w:r w:rsidR="005535BA" w:rsidRPr="00944633">
        <w:rPr>
          <w:rFonts w:ascii="Arial" w:hAnsi="Arial" w:cs="Arial"/>
          <w:noProof/>
          <w:color w:val="000000" w:themeColor="text1"/>
        </w:rPr>
        <w:t>[10–13]</w:t>
      </w:r>
      <w:r w:rsidR="00063C09" w:rsidRPr="00944633">
        <w:rPr>
          <w:rFonts w:ascii="Arial" w:hAnsi="Arial" w:cs="Arial"/>
          <w:color w:val="000000" w:themeColor="text1"/>
        </w:rPr>
        <w:fldChar w:fldCharType="end"/>
      </w:r>
      <w:r w:rsidR="00A52FE6" w:rsidRPr="00944633">
        <w:rPr>
          <w:rFonts w:ascii="Arial" w:hAnsi="Arial" w:cs="Arial"/>
          <w:color w:val="000000" w:themeColor="text1"/>
        </w:rPr>
        <w:t>.</w:t>
      </w:r>
      <w:r w:rsidR="00BC4717" w:rsidRPr="00944633">
        <w:rPr>
          <w:rFonts w:ascii="Arial" w:hAnsi="Arial" w:cs="Arial"/>
          <w:color w:val="000000" w:themeColor="text1"/>
        </w:rPr>
        <w:t xml:space="preserve"> </w:t>
      </w:r>
      <w:r w:rsidR="00A52FE6" w:rsidRPr="00944633">
        <w:rPr>
          <w:rFonts w:ascii="Arial" w:hAnsi="Arial" w:cs="Arial"/>
          <w:color w:val="000000" w:themeColor="text1"/>
        </w:rPr>
        <w:t xml:space="preserve">The role of </w:t>
      </w:r>
      <w:proofErr w:type="spellStart"/>
      <w:r w:rsidR="00A52FE6" w:rsidRPr="00944633">
        <w:rPr>
          <w:rFonts w:ascii="Arial" w:hAnsi="Arial" w:cs="Arial"/>
          <w:color w:val="000000" w:themeColor="text1"/>
        </w:rPr>
        <w:t>vd</w:t>
      </w:r>
      <w:proofErr w:type="spellEnd"/>
      <w:r w:rsidR="00A52FE6" w:rsidRPr="00944633">
        <w:rPr>
          <w:rFonts w:ascii="Arial" w:hAnsi="Arial" w:cs="Arial"/>
          <w:color w:val="000000" w:themeColor="text1"/>
        </w:rPr>
        <w:t xml:space="preserve">-sRNA in </w:t>
      </w:r>
      <w:r w:rsidR="005B4507">
        <w:rPr>
          <w:rFonts w:ascii="Arial" w:hAnsi="Arial" w:cs="Arial"/>
          <w:color w:val="000000" w:themeColor="text1"/>
        </w:rPr>
        <w:t xml:space="preserve">the </w:t>
      </w:r>
      <w:r w:rsidR="005F10ED">
        <w:rPr>
          <w:rFonts w:ascii="Arial" w:hAnsi="Arial" w:cs="Arial"/>
          <w:color w:val="000000" w:themeColor="text1"/>
        </w:rPr>
        <w:t>RNAi-mediated</w:t>
      </w:r>
      <w:r w:rsidR="00A52FE6" w:rsidRPr="00944633">
        <w:rPr>
          <w:rFonts w:ascii="Arial" w:hAnsi="Arial" w:cs="Arial"/>
          <w:color w:val="000000" w:themeColor="text1"/>
        </w:rPr>
        <w:t xml:space="preserve"> down-regulation of the </w:t>
      </w:r>
      <w:r w:rsidR="00F5722E" w:rsidRPr="00944633">
        <w:rPr>
          <w:rFonts w:ascii="Arial" w:hAnsi="Arial" w:cs="Arial"/>
          <w:color w:val="000000" w:themeColor="text1"/>
        </w:rPr>
        <w:t>host</w:t>
      </w:r>
      <w:r w:rsidR="005B4507">
        <w:rPr>
          <w:rFonts w:ascii="Arial" w:hAnsi="Arial" w:cs="Arial"/>
          <w:color w:val="000000" w:themeColor="text1"/>
        </w:rPr>
        <w:t>'s</w:t>
      </w:r>
      <w:r w:rsidR="00F5722E" w:rsidRPr="00944633">
        <w:rPr>
          <w:rFonts w:ascii="Arial" w:hAnsi="Arial" w:cs="Arial"/>
          <w:color w:val="000000" w:themeColor="text1"/>
        </w:rPr>
        <w:t xml:space="preserve"> transcripts </w:t>
      </w:r>
      <w:r w:rsidR="00A52FE6" w:rsidRPr="00944633">
        <w:rPr>
          <w:rFonts w:ascii="Arial" w:hAnsi="Arial" w:cs="Arial"/>
          <w:color w:val="000000" w:themeColor="text1"/>
        </w:rPr>
        <w:t xml:space="preserve">and symptom induction has been explored using different host-viroid combinations </w:t>
      </w:r>
      <w:r w:rsidR="00A52FE6" w:rsidRPr="00944633">
        <w:rPr>
          <w:rFonts w:ascii="Arial" w:hAnsi="Arial" w:cs="Arial"/>
          <w:color w:val="000000" w:themeColor="text1"/>
        </w:rPr>
        <w:fldChar w:fldCharType="begin" w:fldLock="1"/>
      </w:r>
      <w:r w:rsidR="00BC2E0C" w:rsidRPr="00944633">
        <w:rPr>
          <w:rFonts w:ascii="Arial" w:hAnsi="Arial" w:cs="Arial"/>
          <w:color w:val="000000" w:themeColor="text1"/>
        </w:rPr>
        <w:instrText>ADDIN CSL_CITATION {"citationItems":[{"id":"ITEM-1","itemData":{"DOI":"10.1111/j.1365-313X.2012.04940.x","ISBN":"1365-313X (Electronic)\\n0960-7412 (Linking)","ISSN":"09607412","PMID":"22332758","abstract":"How viroids, tiny non-protein-coding RNAs (~250-400 nt), incite disease is unclear. One hypothesis is that viroid-derived small RNAs (vd-sRNAs; 21-24 nt) resulting from the host defensive response, via RNA silencing, may target for cleavage cell mRNAs and trigger a signal cascade, eventually leading to symptoms. Peach latent mosaic viroid (PLMVd), a chloroplast-replicating viroid, is particularly appropriate to tackle this question because it induces an albinism (peach calico, PC) strictly associated with variants containing a specific 12-14-nt hairpin insertion. By dissecting albino and green leaf sectors of Prunus persica (peach) seedlings inoculated with PLMVd natural and artificial variants, and cloning their progeny, we have established that the hairpin insertion sequence is involved in PC. Furthermore, using deep sequencing, semi-quantitative RT-PCR and RNA ligase-mediated rapid amplification of cDNA ends (RACE), we have determined that two PLMVd-sRNAs containing the PC-associated insertion (PC-sRNA8a and PC-sRNA8b) target for cleavage the mRNA encoding the chloroplastic heat-shock protein 90 (cHSP90), thus implicating RNA silencing in the modulation of host gene expression by a viroid. Chloroplast malformations previously reported in PC-expressing tissues are consistent with the downregulation of cHSP90, which participates in chloroplast biogenesis and plastid-to-nucleus signal transduction in Arabidopsis. Besides PC-sRNA8a and PC-sRNA8b, both deriving from the less-abundant PLMVd (-) strand, we have identified other PLMVd-sRNAs potentially targeting peach mRNAs. These results also suggest that sRNAs derived from other PLMVd regions may downregulate additional peach genes, ultimately resulting in other symptoms or in a more favorable host environment for viroid infection.","author":[{"dropping-particle":"","family":"Navarro","given":"Beatriz","non-dropping-particle":"","parse-names":false,"suffix":""},{"dropping-particle":"","family":"Gisel","given":"Andreas","non-dropping-particle":"","parse-names":false,"suffix":""},{"dropping-particle":"","family":"Rodio","given":"Maria Elena","non-dropping-particle":"","parse-names":false,"suffix":""},{"dropping-particle":"","family":"Delgado","given":"Sonia","non-dropping-particle":"","parse-names":false,"suffix":""},{"dropping-particle":"","family":"Flores","given":"Ricardo","non-dropping-particle":"","parse-names":false,"suffix":""},{"dropping-particle":"","family":"Serio","given":"Francesco","non-dropping-particle":"Di","parse-names":false,"suffix":""}],"container-title":"Plant Journal","id":"ITEM-1","issue":"6","issued":{"date-parts":[["2012"]]},"page":"991-1003","title":"Small RNAs containing the pathogenic determinant of a chloroplast- replicating viroid guide the degradation of a host mRNA as predicted by RNA silencing","type":"article-journal","volume":"70"},"uris":["http://www.mendeley.com/documents/?uuid=a32a092d-9223-337b-8e68-6340b4189efb"]},{"id":"ITEM-2","itemData":{"DOI":"10.1016/j.virol.2013.12.019","ISSN":"00426822","PMID":"24503090","abstract":"Potato spindle tuber viroid (PSTVd) is a small non-protein-coding RNA pathogen that can induce disease symptoms in a variety of plant species. How PSTVd induces disease symptoms is a long standing question. It has been suggested that PSTVd-derived small RNAs (sRNAs) could direct RNA silencing of a targeted host gene(s) resulting in symptom development. To test this, we expressed PSTVd sequences as artificial microRNAs (amiRNAs) in Nicotiana tabacum and Nicotiana benthamiana. One amiRNA, amiR46 that corresponds to sequences within the PSTVd virulence modulating region (VMR), induced abnormal phenotypes in both Nicotiana species that closely resemble those displayed by PSTVd infected plants. In N. tabacum amiR46 plants, phenotype severity correlated with amiR46 accumulation and expression down-regulation of the bioinformatically-identified target gene, a Nicotiana soluble inorganic pyrophosphatase (siPPase). Taken together, our phenotypic and molecular analyses suggest that disease symptom development in Nicotiana species following PSTVd infection results from sRNA-directed RNA silencing of the host gene, siPPase. ?? 2013 Elsevier Inc.","author":[{"dropping-particle":"","family":"Eamens","given":"Andrew L.","non-dropping-particle":"","parse-names":false,"suffix":""},{"dropping-particle":"","family":"Smith","given":"Neil A.","non-dropping-particle":"","parse-names":false,"suffix":""},{"dropping-particle":"","family":"Dennis","given":"Elizabeth S.","non-dropping-particle":"","parse-names":false,"suffix":""},{"dropping-particle":"","family":"Wassenegger","given":"Michael","non-dropping-particle":"","parse-names":false,"suffix":""},{"dropping-particle":"","family":"Wang","given":"Ming Bo","non-dropping-particle":"","parse-names":false,"suffix":""}],"container-title":"Virology","id":"ITEM-2","issued":{"date-parts":[["2014"]]},"page":"266-277","title":"In Nicotiana species, an artificial microRNA corresponding to the virulence modulating region of Potato spindle tuber viroid directs RNA silencing of a soluble inorganic pyrophosphatase gene and the development of abnormal phenotypes","type":"article-journal","volume":"450-451"},"uris":["http://www.mendeley.com/documents/?uuid=55b821d5-6cbd-30e7-a9c5-1670eb7c5e40"]},{"id":"ITEM-3","itemData":{"DOI":"10.1105/tpc.15.00523","ISSN":"1532-298X","PMID":"26290537","abstract":"The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cell","id":"ITEM-3","issue":"8","issued":{"date-parts":[["2015","8"]]},"page":"2178-94","title":"Small RNA Derived from the Virulence Modulating Region of the Potato spindle tuber viroid Silences callose synthase Genes of Tomato Plants.","type":"article-journal","volume":"27"},"uris":["http://www.mendeley.com/documents/?uuid=7c015a2c-2f58-417b-80bf-4c3276d8d61f"]},{"id":"ITEM-4","itemData":{"DOI":"10.1111/mpp.12721","ISSN":"1364-3703","PMID":"30011126","abstract":"Viroid infection often leads to early flowering in the host plant. This report describes the targeting of the FRIGIDA-Like protein 3 (FRL3) mRNA in tomato plants by a small RNA derived from the conserved left terminal region of the potato spindle tuber viroid. This targeting lead to the silencing of the FRL3 mRNA. Viroid infection assays using a severe variant of PSTVd induced early flowering in tomato plants by down-regulating greater amounts of the target than did a mild PSTVd variant. The targeting of the FRL3 mRNA by RNA silencing was validated by both an artificial microRNA experiment transiently expressing viroid derived small RNAs in tomato plants, and by 5' RNA ligase mediated RACE. These data unambiguously demonstrated the role of small RNAs in the early flowering seen in the viroid infected plants. This article is protected by copyright. All rights reserved.","author":[{"dropping-particle":"","family":"Adkar-Purushothama","given":"Charith Raj","non-dropping-particle":"","parse-names":false,"suffix":""},{"dropping-particle":"","family":"Sano","given":"Teruo","non-dropping-particle":"","parse-names":false,"suffix":""},{"dropping-particle":"","family":"Perreault","given":"Jean-Pierre","non-dropping-particle":"","parse-names":false,"suffix":""}],"container-title":"Molecular plant pathology","id":"ITEM-4","issued":{"date-parts":[["2018","7","16"]]},"title":"Viroid derived small RNA induces early flowering in tomato plants by RNA silencing.","type":"article-journal"},"uris":["http://www.mendeley.com/documents/?uuid=a0b220a7-603f-4de5-ade8-d44fb29b52d0"]},{"id":"ITEM-5","itemData":{"DOI":"10.1080/15476286.2018.1462653","ISSN":"1547-6286","abstract":"© 2018 Informa UK Limited, trading as Taylor &amp; Francis Group Understanding in intimate details how the viroid interaction with host's defense genes is a cornerstone for developing viroid resistant plants. In this present study, small RNAs (sRNA) derived from Potato spindle tuber viroid (PSTVd) were studied in silico in order to detect any interactions with the serine threonine kinase receptor, a transmembrane protein that plays a role in disease resistance in plants. Using molecular biology techniques, it was determined that PSTVd infection negatively affects at least three serine threonine kinase receptors as well as with three other genes that are known to be involved in the overall development of the tomato plants. The transient expression of these putative PSTVd-sRNAs, using the microRNA sequence as a backbone, in tomato plants induced phenotypes similar to viroid infection. Mutants created by altering the sequence of PSTVd in these regions failed to infect the tomato plant. The data presented here illustrates the importance of these regions in viroid survival, and suggests a possible avenue of exploration for the development of viroid resistant plants.","author":[{"dropping-particle":"","family":"Adkar-Purushothama","given":"Charith Raj","non-dropping-particle":"","parse-names":false,"suffix":""},{"dropping-particle":"","family":"Perreault","given":"Jean-Pierre","non-dropping-particle":"","parse-names":false,"suffix":""}],"container-title":"RNA Biology","id":"ITEM-5","issued":{"date-parts":[["2018","5","22"]]},"page":"1-12","title":"Alterations of the viroid regions that interact with the host defense genes attenuate viroid infection in host plant","type":"article-journal"},"uris":["http://www.mendeley.com/documents/?uuid=3735f148-4e03-3e96-8b27-16c3e526399e"]}],"mendeley":{"formattedCitation":"[14–18]","plainTextFormattedCitation":"[14–18]","previouslyFormattedCitation":"[14–18]"},"properties":{"noteIndex":0},"schema":"https://github.com/citation-style-language/schema/raw/master/csl-citation.json"}</w:instrText>
      </w:r>
      <w:r w:rsidR="00A52FE6" w:rsidRPr="00944633">
        <w:rPr>
          <w:rFonts w:ascii="Arial" w:hAnsi="Arial" w:cs="Arial"/>
          <w:color w:val="000000" w:themeColor="text1"/>
        </w:rPr>
        <w:fldChar w:fldCharType="separate"/>
      </w:r>
      <w:r w:rsidR="00BC2E0C" w:rsidRPr="00944633">
        <w:rPr>
          <w:rFonts w:ascii="Arial" w:hAnsi="Arial" w:cs="Arial"/>
          <w:noProof/>
          <w:color w:val="000000" w:themeColor="text1"/>
        </w:rPr>
        <w:t>[14–18]</w:t>
      </w:r>
      <w:r w:rsidR="00A52FE6" w:rsidRPr="00944633">
        <w:rPr>
          <w:rFonts w:ascii="Arial" w:hAnsi="Arial" w:cs="Arial"/>
          <w:color w:val="000000" w:themeColor="text1"/>
        </w:rPr>
        <w:fldChar w:fldCharType="end"/>
      </w:r>
      <w:r w:rsidR="00A52FE6" w:rsidRPr="00944633">
        <w:rPr>
          <w:rFonts w:ascii="Arial" w:hAnsi="Arial" w:cs="Arial"/>
          <w:color w:val="000000" w:themeColor="text1"/>
        </w:rPr>
        <w:t>. This has been reviewed elsewhere</w:t>
      </w:r>
      <w:r w:rsidR="00345979" w:rsidRPr="00944633">
        <w:rPr>
          <w:rFonts w:ascii="Arial" w:hAnsi="Arial" w:cs="Arial"/>
          <w:color w:val="000000" w:themeColor="text1"/>
        </w:rPr>
        <w:t xml:space="preserve"> </w:t>
      </w:r>
      <w:r w:rsidR="00A52FE6" w:rsidRPr="00944633">
        <w:rPr>
          <w:rFonts w:ascii="Arial" w:hAnsi="Arial" w:cs="Arial"/>
          <w:color w:val="000000" w:themeColor="text1"/>
        </w:rPr>
        <w:fldChar w:fldCharType="begin" w:fldLock="1"/>
      </w:r>
      <w:r w:rsidR="00BC2E0C" w:rsidRPr="00944633">
        <w:rPr>
          <w:rFonts w:ascii="Arial" w:hAnsi="Arial" w:cs="Arial"/>
          <w:color w:val="000000" w:themeColor="text1"/>
        </w:rPr>
        <w:instrText>ADDIN CSL_CITATION {"citationItems":[{"id":"ITEM-1","itemData":{"DOI":"10.1002/wrna.1570","ISSN":"1757-7012","PMID":"31642206","abstract":"Viroids are one of the most enigmatic highly structured, circular, single-stranded RNA phytopathogens. Although they are not known to code for any peptide, viroids induce visible symptoms in susceptible host plants that resemble those associated with many plant viruses. It is known that viroids induce disease symptoms by direct interaction with host factors; however, the precise mechanism by which this occurs remains poorly understood. Studies on the host's responses to viroid infection, host susceptibility and nonhost resistance have been underway for several years, but much remains to be done in order to fully understand the complex nature of viroid-host interactions. Recent progress using molecular biology techniques combined with computational algorithms, in particular evidence of the role of viroid-derived small RNAs in the RNA silencing pathways of a disease network, has widened the knowledge of viroid pathogenicity. The complexity of viroid-host interactions has been revealed in the past decades to include, but not be limited to, the involvement of host factors, viroid structural complexity, and viroid-induced ribosomal stress, which is further boosted by the discovery of long noncoding RNAs (lncRNAs). In this review, the current understanding of the viroid-host interaction has been summarized with the goal of simplifying the complexity of viroid biology for future research. This article is categorized under: RNA in Disease and Development &gt; RNA in Disease.","author":[{"dropping-particle":"","family":"Adkar-Purushothama","given":"Charith Raj","non-dropping-particle":"","parse-names":false,"suffix":""},{"dropping-particle":"","family":"Perreault","given":"Jean</w:instrText>
      </w:r>
      <w:r w:rsidR="00BC2E0C" w:rsidRPr="00944633">
        <w:rPr>
          <w:rFonts w:ascii="Cambria Math" w:hAnsi="Cambria Math" w:cs="Cambria Math"/>
          <w:color w:val="000000" w:themeColor="text1"/>
        </w:rPr>
        <w:instrText>‐</w:instrText>
      </w:r>
      <w:r w:rsidR="00BC2E0C" w:rsidRPr="00944633">
        <w:rPr>
          <w:rFonts w:ascii="Arial" w:hAnsi="Arial" w:cs="Arial"/>
          <w:color w:val="000000" w:themeColor="text1"/>
        </w:rPr>
        <w:instrText>Pierre","non-dropping-particle":"","parse-names":false,"suffix":""}],"container-title":"Wiley interdisciplinary reviews. RNA","id":"ITEM-1","issue":"2","issued":{"date-parts":[["2020","3"]]},"page":"e1570","title":"Current overview on viroid-host interactions.","type":"article-journal","volume":"11"},"uris":["http://www.mendeley.com/documents/?uuid=a90de335-ea6f-4964-b39d-8f8a626273cf"]}],"mendeley":{"formattedCitation":"[19]","plainTextFormattedCitation":"[19]","previouslyFormattedCitation":"[19]"},"properties":{"noteIndex":0},"schema":"https://github.com/citation-style-language/schema/raw/master/csl-citation.json"}</w:instrText>
      </w:r>
      <w:r w:rsidR="00A52FE6" w:rsidRPr="00944633">
        <w:rPr>
          <w:rFonts w:ascii="Arial" w:hAnsi="Arial" w:cs="Arial"/>
          <w:color w:val="000000" w:themeColor="text1"/>
        </w:rPr>
        <w:fldChar w:fldCharType="separate"/>
      </w:r>
      <w:r w:rsidR="00BC2E0C" w:rsidRPr="00944633">
        <w:rPr>
          <w:rFonts w:ascii="Arial" w:hAnsi="Arial" w:cs="Arial"/>
          <w:noProof/>
          <w:color w:val="000000" w:themeColor="text1"/>
        </w:rPr>
        <w:t>[19]</w:t>
      </w:r>
      <w:r w:rsidR="00A52FE6" w:rsidRPr="00944633">
        <w:rPr>
          <w:rFonts w:ascii="Arial" w:hAnsi="Arial" w:cs="Arial"/>
          <w:color w:val="000000" w:themeColor="text1"/>
        </w:rPr>
        <w:fldChar w:fldCharType="end"/>
      </w:r>
      <w:r w:rsidR="00A52FE6" w:rsidRPr="00944633">
        <w:rPr>
          <w:rFonts w:ascii="Arial" w:hAnsi="Arial" w:cs="Arial"/>
          <w:color w:val="000000" w:themeColor="text1"/>
        </w:rPr>
        <w:t>.</w:t>
      </w:r>
    </w:p>
    <w:p w14:paraId="2672D882" w14:textId="1EE8C32D" w:rsidR="00BC2E0C" w:rsidRPr="00944633" w:rsidRDefault="00BC2E0C" w:rsidP="00A52FE6">
      <w:pPr>
        <w:autoSpaceDE w:val="0"/>
        <w:autoSpaceDN w:val="0"/>
        <w:adjustRightInd w:val="0"/>
        <w:spacing w:line="360" w:lineRule="auto"/>
        <w:jc w:val="both"/>
        <w:rPr>
          <w:rFonts w:ascii="Arial" w:hAnsi="Arial" w:cs="Arial"/>
          <w:color w:val="000000" w:themeColor="text1"/>
        </w:rPr>
      </w:pPr>
    </w:p>
    <w:p w14:paraId="3B6EA8AE" w14:textId="790AA49C" w:rsidR="002A0E97" w:rsidRPr="00944633" w:rsidRDefault="005F10ED" w:rsidP="00A52FE6">
      <w:pPr>
        <w:autoSpaceDE w:val="0"/>
        <w:autoSpaceDN w:val="0"/>
        <w:adjustRightInd w:val="0"/>
        <w:spacing w:line="360" w:lineRule="auto"/>
        <w:jc w:val="both"/>
        <w:rPr>
          <w:rFonts w:ascii="Arial" w:hAnsi="Arial" w:cs="Arial"/>
          <w:color w:val="000000" w:themeColor="text1"/>
        </w:rPr>
      </w:pPr>
      <w:r>
        <w:rPr>
          <w:rFonts w:ascii="Arial" w:hAnsi="Arial" w:cs="Arial"/>
          <w:color w:val="000000" w:themeColor="text1"/>
        </w:rPr>
        <w:t>Viroid researchers extensively use NGS</w:t>
      </w:r>
      <w:r w:rsidR="00BC2E0C" w:rsidRPr="00944633">
        <w:rPr>
          <w:rFonts w:ascii="Arial" w:hAnsi="Arial" w:cs="Arial"/>
          <w:color w:val="000000" w:themeColor="text1"/>
        </w:rPr>
        <w:t xml:space="preserve"> to study the </w:t>
      </w:r>
      <w:r w:rsidR="00F25EAD" w:rsidRPr="00944633">
        <w:rPr>
          <w:rFonts w:ascii="Arial" w:hAnsi="Arial" w:cs="Arial"/>
          <w:color w:val="000000" w:themeColor="text1"/>
        </w:rPr>
        <w:t>viroid-host interaction</w:t>
      </w:r>
      <w:r w:rsidR="00503007">
        <w:rPr>
          <w:rFonts w:ascii="Arial" w:hAnsi="Arial" w:cs="Arial"/>
          <w:color w:val="000000" w:themeColor="text1"/>
        </w:rPr>
        <w:t>,</w:t>
      </w:r>
      <w:r w:rsidR="00F25EAD" w:rsidRPr="00944633">
        <w:rPr>
          <w:rFonts w:ascii="Arial" w:hAnsi="Arial" w:cs="Arial"/>
          <w:color w:val="000000" w:themeColor="text1"/>
        </w:rPr>
        <w:t xml:space="preserve"> emphasizing </w:t>
      </w:r>
      <w:proofErr w:type="spellStart"/>
      <w:r w:rsidR="00F25EAD" w:rsidRPr="00944633">
        <w:rPr>
          <w:rFonts w:ascii="Arial" w:hAnsi="Arial" w:cs="Arial"/>
          <w:color w:val="000000" w:themeColor="text1"/>
        </w:rPr>
        <w:t>vd</w:t>
      </w:r>
      <w:proofErr w:type="spellEnd"/>
      <w:r w:rsidR="00F25EAD" w:rsidRPr="00944633">
        <w:rPr>
          <w:rFonts w:ascii="Arial" w:hAnsi="Arial" w:cs="Arial"/>
          <w:color w:val="000000" w:themeColor="text1"/>
        </w:rPr>
        <w:t>-sRNA production</w:t>
      </w:r>
      <w:r w:rsidR="00345979" w:rsidRPr="00944633">
        <w:rPr>
          <w:rFonts w:ascii="Arial" w:hAnsi="Arial" w:cs="Arial"/>
          <w:color w:val="000000" w:themeColor="text1"/>
        </w:rPr>
        <w:t xml:space="preserve"> </w:t>
      </w:r>
      <w:r w:rsidR="00F25EAD" w:rsidRPr="00944633">
        <w:rPr>
          <w:rFonts w:ascii="Arial" w:hAnsi="Arial" w:cs="Arial"/>
          <w:color w:val="000000" w:themeColor="text1"/>
        </w:rPr>
        <w:fldChar w:fldCharType="begin" w:fldLock="1"/>
      </w:r>
      <w:r w:rsidR="00615CA5" w:rsidRPr="00944633">
        <w:rPr>
          <w:rFonts w:ascii="Arial" w:hAnsi="Arial" w:cs="Arial"/>
          <w:color w:val="000000" w:themeColor="text1"/>
        </w:rPr>
        <w:instrText>ADDIN CSL_CITATION {"citationItems":[{"id":"ITEM-1","itemData":{"DOI":"10.3390/ijms21155532","ISSN":"14220067","abstract":"The early 1970s marked two breakthroughs in the field of biology: (i) The development of nucleotide sequencing technology; and, (ii) the discovery of the viroids. The first DNA sequences were obtained by two­dimensional chromatography which was later replaced by sequencing using electrophoresis technique. The subsequent development of fluorescence­based sequencing method which made DNA sequencing not only easier, but many orders of magnitude faster. The knowledge of DNA sequences has become an indispensable tool for both basic and applied research. It has shed light biology of viroids, the highly structured, circular, single­stranded non­coding RNA molecules that infect numerous economically important plants. Our understanding of viroid molecular biology and biochemistry has been intimately associated with the evolution of nucleic acid sequencing technologies. With the development of the next­generation sequence method, viroid research exponentially progressed, notably in the areas of the molecular mechanisms of viroids and viroid diseases, viroid pathogenesis, viroid quasi­species, viroid adaptability, and viroid–host interactions, to name a few examples. In this review, the progress in the understanding of viroid biology in conjunction with the improvements in nucleotide sequencing technology is summarized. The future of viroid research with respect to the use of third­generation sequencing technology is also briefly envisaged.","author":[{"dropping-particle":"","family":"Adkar-Purushothama","given":"Charith Raj","non-dropping-particle":"","parse-names":false,"suffix":""},{"dropping-particle":"","family":"Perreault","given":"Jean Pierre","non-dropping-particle":"","parse-names":false,"suffix":""}],"container-title":"International Journal of Molecular Sciences","id":"ITEM-1","issue":"15","issued":{"date-parts":[["2020"]]},"title":"Impact of nucleic acid sequencing on viroid biology","type":"article-journal","volume":"21"},"uris":["http://www.mendeley.com/documents/?uuid=996979d5-1275-3e56-b82d-b0c7e340546b"]}],"mendeley":{"formattedCitation":"[20]","plainTextFormattedCitation":"[20]","previouslyFormattedCitation":"[20]"},"properties":{"noteIndex":0},"schema":"https://github.com/citation-style-language/schema/raw/master/csl-citation.json"}</w:instrText>
      </w:r>
      <w:r w:rsidR="00F25EAD" w:rsidRPr="00944633">
        <w:rPr>
          <w:rFonts w:ascii="Arial" w:hAnsi="Arial" w:cs="Arial"/>
          <w:color w:val="000000" w:themeColor="text1"/>
        </w:rPr>
        <w:fldChar w:fldCharType="separate"/>
      </w:r>
      <w:r w:rsidR="00F25EAD" w:rsidRPr="00944633">
        <w:rPr>
          <w:rFonts w:ascii="Arial" w:hAnsi="Arial" w:cs="Arial"/>
          <w:noProof/>
          <w:color w:val="000000" w:themeColor="text1"/>
        </w:rPr>
        <w:t>[20]</w:t>
      </w:r>
      <w:r w:rsidR="00F25EAD" w:rsidRPr="00944633">
        <w:rPr>
          <w:rFonts w:ascii="Arial" w:hAnsi="Arial" w:cs="Arial"/>
          <w:color w:val="000000" w:themeColor="text1"/>
        </w:rPr>
        <w:fldChar w:fldCharType="end"/>
      </w:r>
      <w:r w:rsidR="00F25EAD" w:rsidRPr="00944633">
        <w:rPr>
          <w:rFonts w:ascii="Arial" w:hAnsi="Arial" w:cs="Arial"/>
          <w:color w:val="000000" w:themeColor="text1"/>
        </w:rPr>
        <w:t xml:space="preserve">. </w:t>
      </w:r>
      <w:r w:rsidR="00C0520D" w:rsidRPr="00944633">
        <w:rPr>
          <w:rFonts w:ascii="Arial" w:hAnsi="Arial" w:cs="Arial"/>
          <w:color w:val="000000" w:themeColor="text1"/>
        </w:rPr>
        <w:t>Profiling</w:t>
      </w:r>
      <w:r w:rsidR="00C04519" w:rsidRPr="00944633">
        <w:rPr>
          <w:rFonts w:ascii="Arial" w:hAnsi="Arial" w:cs="Arial"/>
          <w:color w:val="000000" w:themeColor="text1"/>
        </w:rPr>
        <w:t xml:space="preserve"> of </w:t>
      </w:r>
      <w:proofErr w:type="spellStart"/>
      <w:r w:rsidR="00095D8A" w:rsidRPr="00944633">
        <w:rPr>
          <w:rFonts w:ascii="Arial" w:hAnsi="Arial" w:cs="Arial"/>
          <w:color w:val="000000" w:themeColor="text1"/>
        </w:rPr>
        <w:t>vd</w:t>
      </w:r>
      <w:proofErr w:type="spellEnd"/>
      <w:r w:rsidR="00095D8A" w:rsidRPr="00944633">
        <w:rPr>
          <w:rFonts w:ascii="Arial" w:hAnsi="Arial" w:cs="Arial"/>
          <w:color w:val="000000" w:themeColor="text1"/>
        </w:rPr>
        <w:t>-sRNA</w:t>
      </w:r>
      <w:r w:rsidR="00C0520D" w:rsidRPr="00944633">
        <w:rPr>
          <w:rFonts w:ascii="Arial" w:hAnsi="Arial" w:cs="Arial"/>
          <w:color w:val="000000" w:themeColor="text1"/>
        </w:rPr>
        <w:t xml:space="preserve">s </w:t>
      </w:r>
      <w:r w:rsidR="00095D8A" w:rsidRPr="00944633">
        <w:rPr>
          <w:rFonts w:ascii="Arial" w:hAnsi="Arial" w:cs="Arial"/>
          <w:color w:val="000000" w:themeColor="text1"/>
        </w:rPr>
        <w:t>on</w:t>
      </w:r>
      <w:r w:rsidR="00345979" w:rsidRPr="00944633">
        <w:rPr>
          <w:rFonts w:ascii="Arial" w:hAnsi="Arial" w:cs="Arial"/>
          <w:color w:val="000000" w:themeColor="text1"/>
        </w:rPr>
        <w:t xml:space="preserve"> both the</w:t>
      </w:r>
      <w:r w:rsidR="00095D8A" w:rsidRPr="00944633">
        <w:rPr>
          <w:rFonts w:ascii="Arial" w:hAnsi="Arial" w:cs="Arial"/>
          <w:color w:val="000000" w:themeColor="text1"/>
        </w:rPr>
        <w:t xml:space="preserve"> genomic </w:t>
      </w:r>
      <w:r w:rsidR="00503007">
        <w:rPr>
          <w:rFonts w:ascii="Arial" w:hAnsi="Arial" w:cs="Arial"/>
          <w:color w:val="000000" w:themeColor="text1"/>
        </w:rPr>
        <w:t>and</w:t>
      </w:r>
      <w:r w:rsidR="00503007" w:rsidRPr="00944633">
        <w:rPr>
          <w:rFonts w:ascii="Arial" w:hAnsi="Arial" w:cs="Arial"/>
          <w:color w:val="000000" w:themeColor="text1"/>
        </w:rPr>
        <w:t xml:space="preserve"> </w:t>
      </w:r>
      <w:r>
        <w:rPr>
          <w:rFonts w:ascii="Arial" w:hAnsi="Arial" w:cs="Arial"/>
          <w:color w:val="000000" w:themeColor="text1"/>
        </w:rPr>
        <w:t>antigenomic</w:t>
      </w:r>
      <w:r w:rsidR="00095D8A" w:rsidRPr="00944633">
        <w:rPr>
          <w:rFonts w:ascii="Arial" w:hAnsi="Arial" w:cs="Arial"/>
          <w:color w:val="000000" w:themeColor="text1"/>
        </w:rPr>
        <w:t xml:space="preserve"> strand</w:t>
      </w:r>
      <w:r w:rsidR="00345979" w:rsidRPr="00944633">
        <w:rPr>
          <w:rFonts w:ascii="Arial" w:hAnsi="Arial" w:cs="Arial"/>
          <w:color w:val="000000" w:themeColor="text1"/>
        </w:rPr>
        <w:t>s</w:t>
      </w:r>
      <w:r w:rsidR="00095D8A" w:rsidRPr="00944633">
        <w:rPr>
          <w:rFonts w:ascii="Arial" w:hAnsi="Arial" w:cs="Arial"/>
          <w:color w:val="000000" w:themeColor="text1"/>
        </w:rPr>
        <w:t xml:space="preserve"> of viroid </w:t>
      </w:r>
      <w:r w:rsidR="00503007">
        <w:rPr>
          <w:rFonts w:ascii="Arial" w:hAnsi="Arial" w:cs="Arial"/>
          <w:color w:val="000000" w:themeColor="text1"/>
        </w:rPr>
        <w:t>yields</w:t>
      </w:r>
      <w:r w:rsidR="00503007" w:rsidRPr="00944633">
        <w:rPr>
          <w:rFonts w:ascii="Arial" w:hAnsi="Arial" w:cs="Arial"/>
          <w:color w:val="000000" w:themeColor="text1"/>
        </w:rPr>
        <w:t xml:space="preserve"> </w:t>
      </w:r>
      <w:r w:rsidR="002A0E97" w:rsidRPr="00944633">
        <w:rPr>
          <w:rFonts w:ascii="Arial" w:hAnsi="Arial" w:cs="Arial"/>
          <w:color w:val="000000" w:themeColor="text1"/>
        </w:rPr>
        <w:t xml:space="preserve">several </w:t>
      </w:r>
      <w:r w:rsidR="00503007">
        <w:rPr>
          <w:rFonts w:ascii="Arial" w:hAnsi="Arial" w:cs="Arial"/>
          <w:color w:val="000000" w:themeColor="text1"/>
        </w:rPr>
        <w:t xml:space="preserve">types of </w:t>
      </w:r>
      <w:r w:rsidR="002A0E97" w:rsidRPr="00944633">
        <w:rPr>
          <w:rFonts w:ascii="Arial" w:hAnsi="Arial" w:cs="Arial"/>
          <w:color w:val="000000" w:themeColor="text1"/>
        </w:rPr>
        <w:t>information</w:t>
      </w:r>
      <w:r w:rsidR="00C04519" w:rsidRPr="00944633">
        <w:rPr>
          <w:rFonts w:ascii="Arial" w:hAnsi="Arial" w:cs="Arial"/>
          <w:color w:val="000000" w:themeColor="text1"/>
        </w:rPr>
        <w:t xml:space="preserve"> such as</w:t>
      </w:r>
      <w:r w:rsidR="00503007">
        <w:rPr>
          <w:rFonts w:ascii="Arial" w:hAnsi="Arial" w:cs="Arial"/>
          <w:color w:val="000000" w:themeColor="text1"/>
        </w:rPr>
        <w:t>,</w:t>
      </w:r>
      <w:r w:rsidR="00C0520D" w:rsidRPr="00944633">
        <w:rPr>
          <w:rFonts w:ascii="Arial" w:hAnsi="Arial" w:cs="Arial"/>
          <w:color w:val="000000" w:themeColor="text1"/>
        </w:rPr>
        <w:t xml:space="preserve"> but not limited to</w:t>
      </w:r>
      <w:proofErr w:type="gramStart"/>
      <w:r w:rsidR="00345979" w:rsidRPr="00944633">
        <w:rPr>
          <w:rFonts w:ascii="Arial" w:hAnsi="Arial" w:cs="Arial"/>
          <w:color w:val="000000" w:themeColor="text1"/>
        </w:rPr>
        <w:t>:</w:t>
      </w:r>
      <w:r w:rsidR="00C04519" w:rsidRPr="00944633">
        <w:rPr>
          <w:rFonts w:ascii="Arial" w:hAnsi="Arial" w:cs="Arial"/>
          <w:color w:val="000000" w:themeColor="text1"/>
        </w:rPr>
        <w:t xml:space="preserve"> </w:t>
      </w:r>
      <w:r w:rsidR="00503007">
        <w:rPr>
          <w:rFonts w:ascii="Arial" w:hAnsi="Arial" w:cs="Arial"/>
          <w:color w:val="000000" w:themeColor="text1"/>
        </w:rPr>
        <w:t xml:space="preserve"> </w:t>
      </w:r>
      <w:r w:rsidR="00C04519" w:rsidRPr="00944633">
        <w:rPr>
          <w:rFonts w:ascii="Arial" w:hAnsi="Arial" w:cs="Arial"/>
          <w:color w:val="000000" w:themeColor="text1"/>
        </w:rPr>
        <w:t>(</w:t>
      </w:r>
      <w:proofErr w:type="spellStart"/>
      <w:proofErr w:type="gramEnd"/>
      <w:r w:rsidR="00C04519" w:rsidRPr="00944633">
        <w:rPr>
          <w:rFonts w:ascii="Arial" w:hAnsi="Arial" w:cs="Arial"/>
          <w:color w:val="000000" w:themeColor="text1"/>
        </w:rPr>
        <w:t>i</w:t>
      </w:r>
      <w:proofErr w:type="spellEnd"/>
      <w:r w:rsidR="00C04519" w:rsidRPr="00944633">
        <w:rPr>
          <w:rFonts w:ascii="Arial" w:hAnsi="Arial" w:cs="Arial"/>
          <w:color w:val="000000" w:themeColor="text1"/>
        </w:rPr>
        <w:t xml:space="preserve">) </w:t>
      </w:r>
      <w:r w:rsidR="00C0520D" w:rsidRPr="00944633">
        <w:rPr>
          <w:rFonts w:ascii="Arial" w:hAnsi="Arial" w:cs="Arial"/>
          <w:color w:val="000000" w:themeColor="text1"/>
        </w:rPr>
        <w:t>the proportion of</w:t>
      </w:r>
      <w:r w:rsidR="00C04519" w:rsidRPr="00944633">
        <w:rPr>
          <w:rFonts w:ascii="Arial" w:hAnsi="Arial" w:cs="Arial"/>
          <w:color w:val="000000" w:themeColor="text1"/>
        </w:rPr>
        <w:t xml:space="preserve"> </w:t>
      </w:r>
      <w:proofErr w:type="spellStart"/>
      <w:r w:rsidR="00C04519" w:rsidRPr="00944633">
        <w:rPr>
          <w:rFonts w:ascii="Arial" w:hAnsi="Arial" w:cs="Arial"/>
          <w:color w:val="000000" w:themeColor="text1"/>
        </w:rPr>
        <w:t>vd</w:t>
      </w:r>
      <w:proofErr w:type="spellEnd"/>
      <w:r w:rsidR="00C04519" w:rsidRPr="00944633">
        <w:rPr>
          <w:rFonts w:ascii="Arial" w:hAnsi="Arial" w:cs="Arial"/>
          <w:color w:val="000000" w:themeColor="text1"/>
        </w:rPr>
        <w:t xml:space="preserve">-sRNA </w:t>
      </w:r>
      <w:r w:rsidR="00C0520D" w:rsidRPr="00944633">
        <w:rPr>
          <w:rFonts w:ascii="Arial" w:hAnsi="Arial" w:cs="Arial"/>
          <w:color w:val="000000" w:themeColor="text1"/>
        </w:rPr>
        <w:t xml:space="preserve">produced </w:t>
      </w:r>
      <w:r w:rsidR="00C04519" w:rsidRPr="00944633">
        <w:rPr>
          <w:rFonts w:ascii="Arial" w:hAnsi="Arial" w:cs="Arial"/>
          <w:color w:val="000000" w:themeColor="text1"/>
        </w:rPr>
        <w:t xml:space="preserve">from </w:t>
      </w:r>
      <w:r w:rsidR="00503007">
        <w:rPr>
          <w:rFonts w:ascii="Arial" w:hAnsi="Arial" w:cs="Arial"/>
          <w:color w:val="000000" w:themeColor="text1"/>
        </w:rPr>
        <w:t xml:space="preserve">the </w:t>
      </w:r>
      <w:r w:rsidR="00C04519" w:rsidRPr="00944633">
        <w:rPr>
          <w:rFonts w:ascii="Arial" w:hAnsi="Arial" w:cs="Arial"/>
          <w:color w:val="000000" w:themeColor="text1"/>
        </w:rPr>
        <w:t xml:space="preserve">genomic </w:t>
      </w:r>
      <w:r w:rsidR="00503007">
        <w:rPr>
          <w:rFonts w:ascii="Arial" w:hAnsi="Arial" w:cs="Arial"/>
          <w:color w:val="000000" w:themeColor="text1"/>
        </w:rPr>
        <w:t>and the</w:t>
      </w:r>
      <w:r w:rsidR="00503007" w:rsidRPr="00944633">
        <w:rPr>
          <w:rFonts w:ascii="Arial" w:hAnsi="Arial" w:cs="Arial"/>
          <w:color w:val="000000" w:themeColor="text1"/>
        </w:rPr>
        <w:t xml:space="preserve"> </w:t>
      </w:r>
      <w:r>
        <w:rPr>
          <w:rFonts w:ascii="Arial" w:hAnsi="Arial" w:cs="Arial"/>
          <w:color w:val="000000" w:themeColor="text1"/>
        </w:rPr>
        <w:t>antigenomic</w:t>
      </w:r>
      <w:r w:rsidR="00C04519" w:rsidRPr="00944633">
        <w:rPr>
          <w:rFonts w:ascii="Arial" w:hAnsi="Arial" w:cs="Arial"/>
          <w:color w:val="000000" w:themeColor="text1"/>
        </w:rPr>
        <w:t xml:space="preserve"> strand</w:t>
      </w:r>
      <w:r w:rsidR="00345979" w:rsidRPr="00944633">
        <w:rPr>
          <w:rFonts w:ascii="Arial" w:hAnsi="Arial" w:cs="Arial"/>
          <w:color w:val="000000" w:themeColor="text1"/>
        </w:rPr>
        <w:t>s</w:t>
      </w:r>
      <w:r w:rsidR="00C04519" w:rsidRPr="00944633">
        <w:rPr>
          <w:rFonts w:ascii="Arial" w:hAnsi="Arial" w:cs="Arial"/>
          <w:color w:val="000000" w:themeColor="text1"/>
        </w:rPr>
        <w:t xml:space="preserve"> of the viroid; (ii) </w:t>
      </w:r>
      <w:r w:rsidR="00503007">
        <w:rPr>
          <w:rFonts w:ascii="Arial" w:hAnsi="Arial" w:cs="Arial"/>
          <w:color w:val="000000" w:themeColor="text1"/>
        </w:rPr>
        <w:t xml:space="preserve">the </w:t>
      </w:r>
      <w:r w:rsidR="00C04519" w:rsidRPr="00944633">
        <w:rPr>
          <w:rFonts w:ascii="Arial" w:hAnsi="Arial" w:cs="Arial"/>
          <w:color w:val="000000" w:themeColor="text1"/>
        </w:rPr>
        <w:t xml:space="preserve">distribution of </w:t>
      </w:r>
      <w:proofErr w:type="spellStart"/>
      <w:r w:rsidR="00C04519" w:rsidRPr="00944633">
        <w:rPr>
          <w:rFonts w:ascii="Arial" w:hAnsi="Arial" w:cs="Arial"/>
          <w:color w:val="000000" w:themeColor="text1"/>
        </w:rPr>
        <w:t>vd</w:t>
      </w:r>
      <w:proofErr w:type="spellEnd"/>
      <w:r w:rsidR="00C04519" w:rsidRPr="00944633">
        <w:rPr>
          <w:rFonts w:ascii="Arial" w:hAnsi="Arial" w:cs="Arial"/>
          <w:color w:val="000000" w:themeColor="text1"/>
        </w:rPr>
        <w:t xml:space="preserve">-sRNA </w:t>
      </w:r>
      <w:r w:rsidR="00C0520D" w:rsidRPr="00944633">
        <w:rPr>
          <w:rFonts w:ascii="Arial" w:hAnsi="Arial" w:cs="Arial"/>
          <w:color w:val="000000" w:themeColor="text1"/>
        </w:rPr>
        <w:t xml:space="preserve">on the </w:t>
      </w:r>
      <w:r w:rsidR="00C04519" w:rsidRPr="00944633">
        <w:rPr>
          <w:rFonts w:ascii="Arial" w:hAnsi="Arial" w:cs="Arial"/>
          <w:color w:val="000000" w:themeColor="text1"/>
        </w:rPr>
        <w:t xml:space="preserve">genomic </w:t>
      </w:r>
      <w:r w:rsidR="00503007">
        <w:rPr>
          <w:rFonts w:ascii="Arial" w:hAnsi="Arial" w:cs="Arial"/>
          <w:color w:val="000000" w:themeColor="text1"/>
        </w:rPr>
        <w:t>and the</w:t>
      </w:r>
      <w:r w:rsidR="00503007" w:rsidRPr="00944633">
        <w:rPr>
          <w:rFonts w:ascii="Arial" w:hAnsi="Arial" w:cs="Arial"/>
          <w:color w:val="000000" w:themeColor="text1"/>
        </w:rPr>
        <w:t xml:space="preserve"> </w:t>
      </w:r>
      <w:r>
        <w:rPr>
          <w:rFonts w:ascii="Arial" w:hAnsi="Arial" w:cs="Arial"/>
          <w:color w:val="000000" w:themeColor="text1"/>
        </w:rPr>
        <w:t>antigenomic</w:t>
      </w:r>
      <w:r w:rsidR="00C04519" w:rsidRPr="00944633">
        <w:rPr>
          <w:rFonts w:ascii="Arial" w:hAnsi="Arial" w:cs="Arial"/>
          <w:color w:val="000000" w:themeColor="text1"/>
        </w:rPr>
        <w:t xml:space="preserve"> strand</w:t>
      </w:r>
      <w:r w:rsidR="00345979" w:rsidRPr="00944633">
        <w:rPr>
          <w:rFonts w:ascii="Arial" w:hAnsi="Arial" w:cs="Arial"/>
          <w:color w:val="000000" w:themeColor="text1"/>
        </w:rPr>
        <w:t>s</w:t>
      </w:r>
      <w:r w:rsidR="00C04519" w:rsidRPr="00944633">
        <w:rPr>
          <w:rFonts w:ascii="Arial" w:hAnsi="Arial" w:cs="Arial"/>
          <w:color w:val="000000" w:themeColor="text1"/>
        </w:rPr>
        <w:t xml:space="preserve">; </w:t>
      </w:r>
      <w:r w:rsidR="009955D9" w:rsidRPr="00944633">
        <w:rPr>
          <w:rFonts w:ascii="Arial" w:hAnsi="Arial" w:cs="Arial"/>
          <w:color w:val="000000" w:themeColor="text1"/>
        </w:rPr>
        <w:t>and</w:t>
      </w:r>
      <w:r w:rsidR="009D4B71">
        <w:rPr>
          <w:rFonts w:ascii="Arial" w:hAnsi="Arial" w:cs="Arial"/>
          <w:color w:val="000000" w:themeColor="text1"/>
        </w:rPr>
        <w:t>,</w:t>
      </w:r>
      <w:r w:rsidR="00C04519" w:rsidRPr="00944633">
        <w:rPr>
          <w:rFonts w:ascii="Arial" w:hAnsi="Arial" w:cs="Arial"/>
          <w:color w:val="000000" w:themeColor="text1"/>
        </w:rPr>
        <w:t xml:space="preserve"> (iii) </w:t>
      </w:r>
      <w:r w:rsidR="00503007">
        <w:rPr>
          <w:rFonts w:ascii="Arial" w:hAnsi="Arial" w:cs="Arial"/>
          <w:color w:val="000000" w:themeColor="text1"/>
        </w:rPr>
        <w:t xml:space="preserve">the </w:t>
      </w:r>
      <w:r w:rsidR="00C04519" w:rsidRPr="00944633">
        <w:rPr>
          <w:rFonts w:ascii="Arial" w:hAnsi="Arial" w:cs="Arial"/>
          <w:color w:val="000000" w:themeColor="text1"/>
        </w:rPr>
        <w:t xml:space="preserve">regions of </w:t>
      </w:r>
      <w:r w:rsidR="00503007">
        <w:rPr>
          <w:rFonts w:ascii="Arial" w:hAnsi="Arial" w:cs="Arial"/>
          <w:color w:val="000000" w:themeColor="text1"/>
        </w:rPr>
        <w:t xml:space="preserve">the </w:t>
      </w:r>
      <w:r w:rsidR="00C04519" w:rsidRPr="00944633">
        <w:rPr>
          <w:rFonts w:ascii="Arial" w:hAnsi="Arial" w:cs="Arial"/>
          <w:color w:val="000000" w:themeColor="text1"/>
        </w:rPr>
        <w:t xml:space="preserve">viroid that </w:t>
      </w:r>
      <w:r w:rsidR="00345979" w:rsidRPr="00944633">
        <w:rPr>
          <w:rFonts w:ascii="Arial" w:hAnsi="Arial" w:cs="Arial"/>
          <w:color w:val="000000" w:themeColor="text1"/>
        </w:rPr>
        <w:t>are</w:t>
      </w:r>
      <w:r w:rsidR="00C04519" w:rsidRPr="00944633">
        <w:rPr>
          <w:rFonts w:ascii="Arial" w:hAnsi="Arial" w:cs="Arial"/>
          <w:color w:val="000000" w:themeColor="text1"/>
        </w:rPr>
        <w:t xml:space="preserve"> </w:t>
      </w:r>
      <w:r w:rsidR="00503007">
        <w:rPr>
          <w:rFonts w:ascii="Arial" w:hAnsi="Arial" w:cs="Arial"/>
          <w:color w:val="000000" w:themeColor="text1"/>
        </w:rPr>
        <w:t xml:space="preserve">either </w:t>
      </w:r>
      <w:r w:rsidR="00C04519" w:rsidRPr="00944633">
        <w:rPr>
          <w:rFonts w:ascii="Arial" w:hAnsi="Arial" w:cs="Arial"/>
          <w:color w:val="000000" w:themeColor="text1"/>
        </w:rPr>
        <w:t>susceptible</w:t>
      </w:r>
      <w:r w:rsidR="00503007">
        <w:rPr>
          <w:rFonts w:ascii="Arial" w:hAnsi="Arial" w:cs="Arial"/>
          <w:color w:val="000000" w:themeColor="text1"/>
        </w:rPr>
        <w:t xml:space="preserve"> to</w:t>
      </w:r>
      <w:r w:rsidR="00C0520D" w:rsidRPr="00944633">
        <w:rPr>
          <w:rFonts w:ascii="Arial" w:hAnsi="Arial" w:cs="Arial"/>
          <w:color w:val="000000" w:themeColor="text1"/>
        </w:rPr>
        <w:t>,</w:t>
      </w:r>
      <w:r w:rsidR="00C04519" w:rsidRPr="00944633">
        <w:rPr>
          <w:rFonts w:ascii="Arial" w:hAnsi="Arial" w:cs="Arial"/>
          <w:color w:val="000000" w:themeColor="text1"/>
        </w:rPr>
        <w:t xml:space="preserve"> </w:t>
      </w:r>
      <w:r w:rsidR="00503007">
        <w:rPr>
          <w:rFonts w:ascii="Arial" w:hAnsi="Arial" w:cs="Arial"/>
          <w:color w:val="000000" w:themeColor="text1"/>
        </w:rPr>
        <w:t>or</w:t>
      </w:r>
      <w:r w:rsidR="00503007" w:rsidRPr="00944633">
        <w:rPr>
          <w:rFonts w:ascii="Arial" w:hAnsi="Arial" w:cs="Arial"/>
          <w:color w:val="000000" w:themeColor="text1"/>
        </w:rPr>
        <w:t xml:space="preserve"> </w:t>
      </w:r>
      <w:r w:rsidR="00C04519" w:rsidRPr="00944633">
        <w:rPr>
          <w:rFonts w:ascii="Arial" w:hAnsi="Arial" w:cs="Arial"/>
          <w:color w:val="000000" w:themeColor="text1"/>
        </w:rPr>
        <w:t>resist</w:t>
      </w:r>
      <w:r w:rsidR="00503007">
        <w:rPr>
          <w:rFonts w:ascii="Arial" w:hAnsi="Arial" w:cs="Arial"/>
          <w:color w:val="000000" w:themeColor="text1"/>
        </w:rPr>
        <w:t>,</w:t>
      </w:r>
      <w:r w:rsidR="00C04519" w:rsidRPr="00944633">
        <w:rPr>
          <w:rFonts w:ascii="Arial" w:hAnsi="Arial" w:cs="Arial"/>
          <w:color w:val="000000" w:themeColor="text1"/>
        </w:rPr>
        <w:t xml:space="preserve"> </w:t>
      </w:r>
      <w:r w:rsidR="00503007">
        <w:rPr>
          <w:rFonts w:ascii="Arial" w:hAnsi="Arial" w:cs="Arial"/>
          <w:color w:val="000000" w:themeColor="text1"/>
        </w:rPr>
        <w:t>the</w:t>
      </w:r>
      <w:r w:rsidR="00503007" w:rsidRPr="00944633">
        <w:rPr>
          <w:rFonts w:ascii="Arial" w:hAnsi="Arial" w:cs="Arial"/>
          <w:color w:val="000000" w:themeColor="text1"/>
        </w:rPr>
        <w:t xml:space="preserve"> </w:t>
      </w:r>
      <w:r w:rsidR="00C04519" w:rsidRPr="00944633">
        <w:rPr>
          <w:rFonts w:ascii="Arial" w:hAnsi="Arial" w:cs="Arial"/>
          <w:color w:val="000000" w:themeColor="text1"/>
        </w:rPr>
        <w:t>host</w:t>
      </w:r>
      <w:r w:rsidR="00C0520D" w:rsidRPr="00944633">
        <w:rPr>
          <w:rFonts w:ascii="Arial" w:hAnsi="Arial" w:cs="Arial"/>
          <w:color w:val="000000" w:themeColor="text1"/>
        </w:rPr>
        <w:t>’s</w:t>
      </w:r>
      <w:r w:rsidR="00C04519" w:rsidRPr="00944633">
        <w:rPr>
          <w:rFonts w:ascii="Arial" w:hAnsi="Arial" w:cs="Arial"/>
          <w:color w:val="000000" w:themeColor="text1"/>
        </w:rPr>
        <w:t xml:space="preserve"> RNA silencing machinery. Such information could be used to understand host-viroid species relationship</w:t>
      </w:r>
      <w:r w:rsidR="00345979" w:rsidRPr="00944633">
        <w:rPr>
          <w:rFonts w:ascii="Arial" w:hAnsi="Arial" w:cs="Arial"/>
          <w:color w:val="000000" w:themeColor="text1"/>
        </w:rPr>
        <w:t>s</w:t>
      </w:r>
      <w:r w:rsidR="00C04519" w:rsidRPr="00944633">
        <w:rPr>
          <w:rFonts w:ascii="Arial" w:hAnsi="Arial" w:cs="Arial"/>
          <w:color w:val="000000" w:themeColor="text1"/>
        </w:rPr>
        <w:t xml:space="preserve"> </w:t>
      </w:r>
      <w:r w:rsidR="002A0E97" w:rsidRPr="00944633">
        <w:rPr>
          <w:rFonts w:ascii="Arial" w:hAnsi="Arial" w:cs="Arial"/>
          <w:color w:val="000000" w:themeColor="text1"/>
        </w:rPr>
        <w:fldChar w:fldCharType="begin" w:fldLock="1"/>
      </w:r>
      <w:r w:rsidR="00617CCB" w:rsidRPr="00944633">
        <w:rPr>
          <w:rFonts w:ascii="Arial" w:hAnsi="Arial" w:cs="Arial"/>
          <w:color w:val="000000" w:themeColor="text1"/>
        </w:rPr>
        <w:instrText>ADDIN CSL_CITATION {"citationItems":[{"id":"ITEM-1","itemData":{"author":[{"dropping-particle":"","family":"Tsushima, D., Adkar-Purushothama, C.R., Taneda, A., and Sano","given":"T.","non-dropping-particle":"","parse-names":false,"suffix":""}],"container-title":"J. Gen. Plant Pathol","id":"ITEM-1","issued":{"date-parts":[["2015"]]},"page":"49-62","title":"Changes in relative expression levels of viroid-specific small RNAs and microRNAs in tomato plants infected with severe and mild isolates of Potato spindle tuber viroid","type":"article-journal","volume":"81"},"uris":["http://www.mendeley.com/documents/?uuid=d882895d-fd25-4d30-992a-324eac21ca99"]},{"id":"ITEM-2","itemData":{"DOI":"10.1016/j.plaphy.2013.11.019","ISSN":"09819428","PMID":"24326144","abstract":"Plants defend themselves against virus/viroid infection by induction of a mechanism of viral RNA degradation or translation inhibition. This is achieved by the production of small RNAs referred to as small interfering RNAs and microRNA, the key molecules in establishment of RNA directed silencing. Potato Spindle Tuber Viroid (PSTVd) was the first viroid species to be identified as naturally infecting potato, and it was found to infect many other crop species, wild and ornamental plants. Recently the experimental host range of PSTVd was extended with the root non-photosynthetic parasitic weed - Phelipanche ramosa (L) Pomel. Here we examined the small RNA population in P.ramosa infected with PSTVd and we observed the presence of PSTVd derived small RNAs. The hotspot regions for production of those PSTVd specific small RNAs were defined by their mapping on the viroid genome sequence. Further, we evaluated the expression levels of selected conserved microRNA families in the viroid infected P.ramosa. Upon infection, two members of miRNA395 family were significantly accumulated, while several members of miRNA390, miRNA396, miRNA319, miRNA166, miRNA167 and miRNA159 were strongly down-regulated. All these findings imply the involvement of various small RNA classes in the P.ramosa response to PSTVd infection. ?? 2013 Elsevier Masson SAS.","author":[{"dropping-particle":"","family":"Ivanova","given":"Desislava","non-dropping-particle":"","parse-names":false,"suffix":""},{"dropping-particle":"","family":"Milev","given":"Ivan","non-dropping-particle":"","parse-names":false,"suffix":""},{"dropping-particle":"","family":"Vachev","given":"Tihomir","non-dropping-particle":"","parse-names":false,"suffix":""},{"dropping-particle":"","family":"Baev","given":"Vesselin","non-dropping-particle":"","parse-names":false,"suffix":""},{"dropping-particle":"","family":"Yahubyan","given":"Galina","non-dropping-particle":"","parse-names":false,"suffix":""},{"dropping-particle":"","family":"Minkov","given":"Georgi","non-dropping-particle":"","parse-names":false,"suffix":""},{"dropping-particle":"","family":"Gozmanova","given":"Mariyana","non-dropping-particle":"","parse-names":false,"suffix":""}],"container-title":"Plant Physiology and Biochemistry","id":"ITEM-2","issued":{"date-parts":[["2014"]]},"page":"276-282","title":"Small RNA analysis of potato spindle tuber viroid infected phelipanche ramosa","type":"article-journal","volume":"74"},"uris":["http://www.mendeley.com/documents/?uuid=cb236c07-6973-4a47-bca1-9c207a41db66"]},{"id":"ITEM-3","itemData":{"DOI":"10.1515/BC.2010.148","ISBN":"1437-4315 (Electronic)\\r1431-6730 (Linking)","ISSN":"14316730","PMID":"21087089","abstract":"To defend against invading pathogens, plants possess RNA silencing mechanisms involving small RNAs (miRNAs, siRNAs). Also viroids - plant infectious, non-coding, unencapsidated RNA - cause the production of viroid-specific small RNAs (vsRNA), but viroids do escape the cytoplasmic silencing mechanism. Viroids with minor sequence variations can produce different symptoms in infected plants, suggesting an involvement of vsRNAs in symptom production. We analyzed by deep sequencing the spectrum of vsRNAs induced by the PSTVd strain AS1, which causes strong symptoms such as dwarfing and necrosis upon infection of tomato plants cv Rutgers. Indeed, vsRNAs found with highest frequency mapped to the pathogenicity-modulating domain of PSTVd, supporting an involvement of vsRNAs in symptom production. Furthermore, in PSTVd AS1-infected plants the accumulation of some endogenous miRNAs, which are involved in leaf development via regulation of transcription factors, is suppressed. The latter finding supports the hypothesis that a miRNA-dependent (mis)regulation of transcription factors causes the viroid symptoms.","author":[{"dropping-particle":"","family":"Diermann","given":"Natalie","non-dropping-particle":"","parse-names":false,"suffix":""},{"dropping-particle":"","family":"Matoušek","given":"Jaroslav","non-dropping-particle":"","parse-names":false,"suffix":""},{"dropping-particle":"","family":"Junge","given":"Markus","non-dropping-particle":"","parse-names":false,"suffix":""},{"dropping-particle":"","family":"Riesner","given":"Detlev","non-dropping-particle":"","parse-names":false,"suffix":""},{"dropping-particle":"","family":"Steger","given":"Gerhard","non-dropping-particle":"","parse-names":false,"suffix":""}],"container-title":"Biological Chemistry","id":"ITEM-3","issue":"12","issued":{"date-parts":[["2010"]]},"page":"1379-1390","title":"Characterization of plant miRNAs and small RNAs derived from potato spindle tuber viroid (PSTVd) in infected tomato","type":"article-journal","volume":"391"},"uris":["http://www.mendeley.com/documents/?uuid=44510fb3-d029-4f8f-bc29-ccfc3048460b"]}],"mendeley":{"formattedCitation":"[11,13,21]","plainTextFormattedCitation":"[11,13,21]","previouslyFormattedCitation":"[11,13,21]"},"properties":{"noteIndex":0},"schema":"https://github.com/citation-style-language/schema/raw/master/csl-citation.json"}</w:instrText>
      </w:r>
      <w:r w:rsidR="002A0E97" w:rsidRPr="00944633">
        <w:rPr>
          <w:rFonts w:ascii="Arial" w:hAnsi="Arial" w:cs="Arial"/>
          <w:color w:val="000000" w:themeColor="text1"/>
        </w:rPr>
        <w:fldChar w:fldCharType="separate"/>
      </w:r>
      <w:r w:rsidR="002A0E97" w:rsidRPr="00944633">
        <w:rPr>
          <w:rFonts w:ascii="Arial" w:hAnsi="Arial" w:cs="Arial"/>
          <w:noProof/>
          <w:color w:val="000000" w:themeColor="text1"/>
        </w:rPr>
        <w:t>[11,13,21]</w:t>
      </w:r>
      <w:r w:rsidR="002A0E97" w:rsidRPr="00944633">
        <w:rPr>
          <w:rFonts w:ascii="Arial" w:hAnsi="Arial" w:cs="Arial"/>
          <w:color w:val="000000" w:themeColor="text1"/>
        </w:rPr>
        <w:fldChar w:fldCharType="end"/>
      </w:r>
      <w:r w:rsidR="00C0520D" w:rsidRPr="00944633">
        <w:rPr>
          <w:rFonts w:ascii="Arial" w:hAnsi="Arial" w:cs="Arial"/>
          <w:color w:val="000000" w:themeColor="text1"/>
        </w:rPr>
        <w:t xml:space="preserve">, </w:t>
      </w:r>
      <w:r w:rsidR="00C04519" w:rsidRPr="00944633">
        <w:rPr>
          <w:rFonts w:ascii="Arial" w:hAnsi="Arial" w:cs="Arial"/>
          <w:color w:val="000000" w:themeColor="text1"/>
        </w:rPr>
        <w:t xml:space="preserve">viroid quasi-species </w:t>
      </w:r>
      <w:r w:rsidR="00F71412" w:rsidRPr="00944633">
        <w:rPr>
          <w:rFonts w:ascii="Arial" w:hAnsi="Arial" w:cs="Arial"/>
          <w:color w:val="000000" w:themeColor="text1"/>
        </w:rPr>
        <w:fldChar w:fldCharType="begin" w:fldLock="1"/>
      </w:r>
      <w:r w:rsidR="00F71412" w:rsidRPr="00944633">
        <w:rPr>
          <w:rFonts w:ascii="Arial" w:hAnsi="Arial" w:cs="Arial"/>
          <w:color w:val="000000" w:themeColor="text1"/>
        </w:rPr>
        <w:instrText>ADDIN CSL_CITATION {"citationItems":[{"id":"ITEM-1","itemData":{"DOI":"10.1080/15476286.2016.1272745","ISSN":"15558584","abstract":"Viroids are non-coding single-stranded circular RNA molecules that replicate autonomously in infected host plants causing mild to lethal symptoms. Their genomes contain about 250–400 nucleotides, depending on viroid species. Members of the family Pospiviroidae, like the Potato spindle tuber viroid (PSTVd), replicate via an asymmetric rolling-circle mechanism using the host DNA-dependent RNA-Polymerase II in the nucleus, while members of Avsunviroidae are replicated in a symmetric rolling-circle mechanism probably by the nuclear-encoded polymerase in chloroplasts. Viroids induce the production of viroid-specific small RNAs (vsRNA) that can direct (post-)transcriptional gene silencing against host transcripts or genomic sequences. Here, we used deep-sequencing to analyze vsRNAs from plants infected with different PSTVd variants to elucidate the PSTVd quasipecies evolved during infection. We recovered several novel as well as previously known PSTVd variants that were obviously competent in replication and identified common strand-specific mutations. The calculated mean error rate per nucleotide position was less than 5 × 10-3, quite comparable to the value of 2.5 × 10-3 reported for a member of Avsunviroidae. The resulting error threshold allows the synthesis of longer-than-unit-length replication intermediates as required by the asymmetric rolling-circle mechanism of members of Pospiviroidae.","author":[{"dropping-particle":"","family":"Brass","given":"Joseph R.J.","non-dropping-particle":"","parse-names":false,"suffix":""},{"dropping-particle":"","family":"Owens","given":"Robert A.","non-dropping-particle":"","parse-names":false,"suffix":""},{"dropping-particle":"","family":"Matoušek","given":"Jaroslav","non-dropping-particle":"","parse-names":false,"suffix":""},{"dropping-particle":"","family":"Steger","given":"Gerhard","non-dropping-particle":"","parse-names":false,"suffix":""}],"container-title":"RNA Biology","id":"ITEM-1","issue":"3","issued":{"date-parts":[["2017"]]},"title":"Viroid quasispecies revealed by deep sequencing","type":"article-journal","volume":"14"},"uris":["http://www.mendeley.com/documents/?uuid=3a25586b-b9a8-3956-8b39-0423e9315302"]},{"id":"ITEM-2","itemData":{"DOI":"10.3389/fmicb.2020.01235","ISSN":"1664-302X","author":[{"dropping-particle":"","family":"Adkar-Purushothama","given":"Charith Raj","non-dropping-particle":"","parse-names":false,"suffix":""},{"dropping-particle":"","family":"Bolduc","given":"François","non-dropping-particle":"","parse-names":false,"suffix":""},{"dropping-particle":"","family":"Bru","given":"Pierrick","non-dropping-particle":"","parse-names":false,"suffix":""},{"dropping-particle":"","family":"Perreault","given":"Jean-Pierre","non-dropping-particle":"","parse-names":false,"suffix":""}],"container-title":"Frontiers in Microbiology","id":"ITEM-2","issued":{"date-parts":[["2020","7"]]},"page":"1235","title":"Insights Into Potato Spindle Tuber Viroid Quasi-Species From Infection to Disease","type":"article-journal","volume":"11"},"uris":["http://www.mendeley.com/documents/?uuid=f27f4678-f4da-4f22-b228-b984d016f4b2"]}],"mendeley":{"formattedCitation":"[22,23]","plainTextFormattedCitation":"[22,23]","previouslyFormattedCitation":"[22,23]"},"properties":{"noteIndex":0},"schema":"https://github.com/citation-style-language/schema/raw/master/csl-citation.json"}</w:instrText>
      </w:r>
      <w:r w:rsidR="00F71412" w:rsidRPr="00944633">
        <w:rPr>
          <w:rFonts w:ascii="Arial" w:hAnsi="Arial" w:cs="Arial"/>
          <w:color w:val="000000" w:themeColor="text1"/>
        </w:rPr>
        <w:fldChar w:fldCharType="separate"/>
      </w:r>
      <w:r w:rsidR="00F71412" w:rsidRPr="00944633">
        <w:rPr>
          <w:rFonts w:ascii="Arial" w:hAnsi="Arial" w:cs="Arial"/>
          <w:noProof/>
          <w:color w:val="000000" w:themeColor="text1"/>
        </w:rPr>
        <w:t>[22,23]</w:t>
      </w:r>
      <w:r w:rsidR="00F71412" w:rsidRPr="00944633">
        <w:rPr>
          <w:rFonts w:ascii="Arial" w:hAnsi="Arial" w:cs="Arial"/>
          <w:color w:val="000000" w:themeColor="text1"/>
        </w:rPr>
        <w:fldChar w:fldCharType="end"/>
      </w:r>
      <w:r w:rsidR="00C04519" w:rsidRPr="00944633">
        <w:rPr>
          <w:rFonts w:ascii="Arial" w:hAnsi="Arial" w:cs="Arial"/>
          <w:color w:val="000000" w:themeColor="text1"/>
        </w:rPr>
        <w:t xml:space="preserve"> and to develop </w:t>
      </w:r>
      <w:r w:rsidR="00C0520D" w:rsidRPr="00944633">
        <w:rPr>
          <w:rFonts w:ascii="Arial" w:hAnsi="Arial" w:cs="Arial"/>
          <w:color w:val="000000" w:themeColor="text1"/>
        </w:rPr>
        <w:t xml:space="preserve">viroid </w:t>
      </w:r>
      <w:r w:rsidR="00503007" w:rsidRPr="00944633">
        <w:rPr>
          <w:rFonts w:ascii="Arial" w:hAnsi="Arial" w:cs="Arial"/>
          <w:color w:val="000000" w:themeColor="text1"/>
        </w:rPr>
        <w:t>resistan</w:t>
      </w:r>
      <w:r w:rsidR="00503007">
        <w:rPr>
          <w:rFonts w:ascii="Arial" w:hAnsi="Arial" w:cs="Arial"/>
          <w:color w:val="000000" w:themeColor="text1"/>
        </w:rPr>
        <w:t>t</w:t>
      </w:r>
      <w:r w:rsidR="00503007" w:rsidRPr="00944633">
        <w:rPr>
          <w:rFonts w:ascii="Arial" w:hAnsi="Arial" w:cs="Arial"/>
          <w:color w:val="000000" w:themeColor="text1"/>
        </w:rPr>
        <w:t xml:space="preserve"> </w:t>
      </w:r>
      <w:r w:rsidR="00C0520D" w:rsidRPr="00944633">
        <w:rPr>
          <w:rFonts w:ascii="Arial" w:hAnsi="Arial" w:cs="Arial"/>
          <w:color w:val="000000" w:themeColor="text1"/>
        </w:rPr>
        <w:t>plants</w:t>
      </w:r>
      <w:r w:rsidR="00C04519" w:rsidRPr="00944633">
        <w:rPr>
          <w:rFonts w:ascii="Arial" w:hAnsi="Arial" w:cs="Arial"/>
          <w:color w:val="000000" w:themeColor="text1"/>
        </w:rPr>
        <w:t xml:space="preserve"> </w:t>
      </w:r>
      <w:r w:rsidR="00C04519" w:rsidRPr="00944633">
        <w:rPr>
          <w:rFonts w:ascii="Arial" w:hAnsi="Arial" w:cs="Arial"/>
          <w:color w:val="000000" w:themeColor="text1"/>
        </w:rPr>
        <w:lastRenderedPageBreak/>
        <w:fldChar w:fldCharType="begin" w:fldLock="1"/>
      </w:r>
      <w:r w:rsidR="007117D1">
        <w:rPr>
          <w:rFonts w:ascii="Arial" w:hAnsi="Arial" w:cs="Arial"/>
          <w:color w:val="000000" w:themeColor="text1"/>
        </w:rPr>
        <w:instrText>ADDIN CSL_CITATION {"citationItems":[{"id":"ITEM-1","itemData":{"DOI":"10.1038/srep17949","ISSN":"2045-2322","author":[{"dropping-particle":"","family":"Adkar-Purushothama","given":"Charith Raj","non-dropping-particle":"","parse-names":false,"suffix":""},{"dropping-particle":"","family":"Kasai","given":"Atsushi","non-dropping-particle":"","parse-names":false,"suffix":""},{"dropping-particle":"","family":"Sugawara","given":"Kohei","non-dropping-particle":"","parse-names":false,"suffix":""},{"dropping-particle":"","family":"Yamamoto","given":"Hideki","non-dropping-particle":"","parse-names":false,"suffix":""},{"dropping-particle":"","family":"Yamazaki","given":"Yuto","non-dropping-particle":"","parse-names":false,"suffix":""},{"dropping-particle":"","family":"He","given":"Ying-Hong","non-dropping-particle":"","parse-names":false,"suffix":""},{"dropping-particle":"","family":"Takada","given":"Nobuyuki","non-dropping-particle":"","parse-names":false,"suffix":""},{"dropping-particle":"","family":"Goto","given":"Hideki","non-dropping-particle":"","parse-names":false,"suffix":""},{"dropping-particle":"","family":"Shindo","given":"Sahori","non-dropping-particle":"","parse-names":false,"suffix":""},{"dropping-particle":"","family":"Harada","given":"Takeo","non-dropping-particle":"","parse-names":false,"suffix":""},{"dropping-particle":"","family":"Sano","given":"Teruo","non-dropping-particle":"","parse-names":false,"suffix":""}],"container-title":"Scientific Reports","id":"ITEM-1","issue":"1","issued":{"date-parts":[["2015","12","14"]]},"page":"17949","title":"RNAi mediated inhibition of viroid infection in transgenic plants expressing viroid-specific small RNAs derived from various functional domains","type":"article-journal","volume":"5"},"uris":["http://www.mendeley.com/documents/?uuid=89c1a30c-61d4-3f43-91d2-c4b474cb7b64"]},{"id":"ITEM-2","itemData":{"DOI":"10.1016/j.plantsci.2014.05.006","ISSN":"01689452","author":[{"dropping-particle":"","family":"Kovalskaya","given":"Natalia","non-dropping-particle":"","parse-names":false,"suffix":""},{"dropping-particle":"","family":"Hammond","given":"Rosemarie W.","non-dropping-particle":"","parse-names":false,"suffix":""}],"container-title":"Plant Science","id":"ITEM-2","issued":{"date-parts":[["2014"]]},"page":"48-60","title":"Molecular biology of viroid–host interactions and disease control strategies","type":"article-journal","volume":"228"},"uris":["http://www.mendeley.com/documents/?uuid=0c4736f3-25b3-357b-8ce7-024546802655"]}],"mendeley":{"formattedCitation":"[24,25]","plainTextFormattedCitation":"[24,25]","previouslyFormattedCitation":"[24,25]"},"properties":{"noteIndex":0},"schema":"https://github.com/citation-style-language/schema/raw/master/csl-citation.json"}</w:instrText>
      </w:r>
      <w:r w:rsidR="00C04519" w:rsidRPr="00944633">
        <w:rPr>
          <w:rFonts w:ascii="Arial" w:hAnsi="Arial" w:cs="Arial"/>
          <w:color w:val="000000" w:themeColor="text1"/>
        </w:rPr>
        <w:fldChar w:fldCharType="separate"/>
      </w:r>
      <w:r w:rsidR="007117D1" w:rsidRPr="007117D1">
        <w:rPr>
          <w:rFonts w:ascii="Arial" w:hAnsi="Arial" w:cs="Arial"/>
          <w:noProof/>
          <w:color w:val="000000" w:themeColor="text1"/>
        </w:rPr>
        <w:t>[24,25]</w:t>
      </w:r>
      <w:r w:rsidR="00C04519" w:rsidRPr="00944633">
        <w:rPr>
          <w:rFonts w:ascii="Arial" w:hAnsi="Arial" w:cs="Arial"/>
          <w:color w:val="000000" w:themeColor="text1"/>
        </w:rPr>
        <w:fldChar w:fldCharType="end"/>
      </w:r>
      <w:r w:rsidR="00C04519" w:rsidRPr="00944633">
        <w:rPr>
          <w:rFonts w:ascii="Arial" w:hAnsi="Arial" w:cs="Arial"/>
          <w:color w:val="000000" w:themeColor="text1"/>
        </w:rPr>
        <w:t>.</w:t>
      </w:r>
      <w:r w:rsidR="002A0E97" w:rsidRPr="00944633">
        <w:rPr>
          <w:rFonts w:ascii="Arial" w:hAnsi="Arial" w:cs="Arial"/>
          <w:color w:val="000000" w:themeColor="text1"/>
        </w:rPr>
        <w:t xml:space="preserve"> </w:t>
      </w:r>
      <w:r w:rsidR="00503007">
        <w:rPr>
          <w:rFonts w:ascii="Arial" w:hAnsi="Arial" w:cs="Arial"/>
          <w:color w:val="000000" w:themeColor="text1"/>
        </w:rPr>
        <w:t>F</w:t>
      </w:r>
      <w:r w:rsidR="00503007" w:rsidRPr="00944633">
        <w:rPr>
          <w:rFonts w:ascii="Arial" w:hAnsi="Arial" w:cs="Arial"/>
          <w:color w:val="000000" w:themeColor="text1"/>
        </w:rPr>
        <w:t xml:space="preserve">irst and </w:t>
      </w:r>
      <w:proofErr w:type="gramStart"/>
      <w:r w:rsidR="00503007" w:rsidRPr="00944633">
        <w:rPr>
          <w:rFonts w:ascii="Arial" w:hAnsi="Arial" w:cs="Arial"/>
          <w:color w:val="000000" w:themeColor="text1"/>
        </w:rPr>
        <w:t>foremost</w:t>
      </w:r>
      <w:proofErr w:type="gramEnd"/>
      <w:r w:rsidR="00503007" w:rsidRPr="00944633">
        <w:rPr>
          <w:rFonts w:ascii="Arial" w:hAnsi="Arial" w:cs="Arial"/>
          <w:color w:val="000000" w:themeColor="text1"/>
        </w:rPr>
        <w:t xml:space="preserve"> </w:t>
      </w:r>
      <w:r w:rsidR="00503007">
        <w:rPr>
          <w:rFonts w:ascii="Arial" w:hAnsi="Arial" w:cs="Arial"/>
          <w:color w:val="000000" w:themeColor="text1"/>
        </w:rPr>
        <w:t>in order t</w:t>
      </w:r>
      <w:r w:rsidR="009955D9" w:rsidRPr="00944633">
        <w:rPr>
          <w:rFonts w:ascii="Arial" w:hAnsi="Arial" w:cs="Arial"/>
          <w:color w:val="000000" w:themeColor="text1"/>
        </w:rPr>
        <w:t xml:space="preserve">o </w:t>
      </w:r>
      <w:r w:rsidR="00503007">
        <w:rPr>
          <w:rFonts w:ascii="Arial" w:hAnsi="Arial" w:cs="Arial"/>
          <w:color w:val="000000" w:themeColor="text1"/>
        </w:rPr>
        <w:t>obtain</w:t>
      </w:r>
      <w:r w:rsidR="00503007" w:rsidRPr="00944633">
        <w:rPr>
          <w:rFonts w:ascii="Arial" w:hAnsi="Arial" w:cs="Arial"/>
          <w:color w:val="000000" w:themeColor="text1"/>
        </w:rPr>
        <w:t xml:space="preserve"> </w:t>
      </w:r>
      <w:r w:rsidR="009955D9" w:rsidRPr="00944633">
        <w:rPr>
          <w:rFonts w:ascii="Arial" w:hAnsi="Arial" w:cs="Arial"/>
          <w:color w:val="000000" w:themeColor="text1"/>
        </w:rPr>
        <w:t xml:space="preserve">all </w:t>
      </w:r>
      <w:r w:rsidR="00503007">
        <w:rPr>
          <w:rFonts w:ascii="Arial" w:hAnsi="Arial" w:cs="Arial"/>
          <w:color w:val="000000" w:themeColor="text1"/>
        </w:rPr>
        <w:t xml:space="preserve">of </w:t>
      </w:r>
      <w:r w:rsidR="009955D9" w:rsidRPr="00944633">
        <w:rPr>
          <w:rFonts w:ascii="Arial" w:hAnsi="Arial" w:cs="Arial"/>
          <w:color w:val="000000" w:themeColor="text1"/>
        </w:rPr>
        <w:t>this information,</w:t>
      </w:r>
      <w:r w:rsidR="007C0728">
        <w:rPr>
          <w:rFonts w:ascii="Arial" w:hAnsi="Arial" w:cs="Arial"/>
          <w:color w:val="000000" w:themeColor="text1"/>
        </w:rPr>
        <w:t xml:space="preserve"> is the mapping of deep-sequenced </w:t>
      </w:r>
      <w:proofErr w:type="spellStart"/>
      <w:r w:rsidR="007C0728">
        <w:rPr>
          <w:rFonts w:ascii="Arial" w:hAnsi="Arial" w:cs="Arial"/>
          <w:color w:val="000000" w:themeColor="text1"/>
        </w:rPr>
        <w:t>vd</w:t>
      </w:r>
      <w:proofErr w:type="spellEnd"/>
      <w:r w:rsidR="007C0728">
        <w:rPr>
          <w:rFonts w:ascii="Arial" w:hAnsi="Arial" w:cs="Arial"/>
          <w:color w:val="000000" w:themeColor="text1"/>
        </w:rPr>
        <w:t>-sRNA on the viroid genomic and anti-genomic sequence</w:t>
      </w:r>
      <w:r w:rsidR="009955D9" w:rsidRPr="00944633">
        <w:rPr>
          <w:rFonts w:ascii="Arial" w:hAnsi="Arial" w:cs="Arial"/>
          <w:color w:val="000000" w:themeColor="text1"/>
        </w:rPr>
        <w:t xml:space="preserve">. The biggest </w:t>
      </w:r>
      <w:r w:rsidR="002A0E97" w:rsidRPr="00944633">
        <w:rPr>
          <w:rFonts w:ascii="Arial" w:hAnsi="Arial" w:cs="Arial"/>
          <w:color w:val="000000" w:themeColor="text1"/>
        </w:rPr>
        <w:t xml:space="preserve">hurdle for such studies is the lack of </w:t>
      </w:r>
      <w:r w:rsidR="00503007">
        <w:rPr>
          <w:rFonts w:ascii="Arial" w:hAnsi="Arial" w:cs="Arial"/>
          <w:color w:val="000000" w:themeColor="text1"/>
        </w:rPr>
        <w:t xml:space="preserve">software foe mapping the </w:t>
      </w:r>
      <w:r w:rsidR="002A0E97" w:rsidRPr="00944633">
        <w:rPr>
          <w:rFonts w:ascii="Arial" w:hAnsi="Arial" w:cs="Arial"/>
          <w:color w:val="000000" w:themeColor="text1"/>
        </w:rPr>
        <w:t xml:space="preserve">sRNA </w:t>
      </w:r>
      <w:r w:rsidR="00345979" w:rsidRPr="00944633">
        <w:rPr>
          <w:rFonts w:ascii="Arial" w:hAnsi="Arial" w:cs="Arial"/>
          <w:color w:val="000000" w:themeColor="text1"/>
        </w:rPr>
        <w:t xml:space="preserve">on </w:t>
      </w:r>
      <w:r w:rsidR="00503007">
        <w:rPr>
          <w:rFonts w:ascii="Arial" w:hAnsi="Arial" w:cs="Arial"/>
          <w:color w:val="000000" w:themeColor="text1"/>
        </w:rPr>
        <w:t>a</w:t>
      </w:r>
      <w:r w:rsidR="00503007" w:rsidRPr="00944633">
        <w:rPr>
          <w:rFonts w:ascii="Arial" w:hAnsi="Arial" w:cs="Arial"/>
          <w:color w:val="000000" w:themeColor="text1"/>
        </w:rPr>
        <w:t xml:space="preserve"> </w:t>
      </w:r>
      <w:r w:rsidR="002A0E97" w:rsidRPr="00944633">
        <w:rPr>
          <w:rFonts w:ascii="Arial" w:hAnsi="Arial" w:cs="Arial"/>
          <w:color w:val="000000" w:themeColor="text1"/>
        </w:rPr>
        <w:t xml:space="preserve">circular genome, </w:t>
      </w:r>
      <w:r w:rsidR="00345979" w:rsidRPr="00944633">
        <w:rPr>
          <w:rFonts w:ascii="Arial" w:hAnsi="Arial" w:cs="Arial"/>
          <w:color w:val="000000" w:themeColor="text1"/>
        </w:rPr>
        <w:t xml:space="preserve">such as </w:t>
      </w:r>
      <w:r w:rsidR="00503007">
        <w:rPr>
          <w:rFonts w:ascii="Arial" w:hAnsi="Arial" w:cs="Arial"/>
          <w:color w:val="000000" w:themeColor="text1"/>
        </w:rPr>
        <w:t xml:space="preserve">that of </w:t>
      </w:r>
      <w:r w:rsidR="002A0E97" w:rsidRPr="00944633">
        <w:rPr>
          <w:rFonts w:ascii="Arial" w:hAnsi="Arial" w:cs="Arial"/>
          <w:color w:val="000000" w:themeColor="text1"/>
        </w:rPr>
        <w:t>viroid</w:t>
      </w:r>
      <w:r w:rsidR="009955D9" w:rsidRPr="00944633">
        <w:rPr>
          <w:rFonts w:ascii="Arial" w:hAnsi="Arial" w:cs="Arial"/>
          <w:color w:val="000000" w:themeColor="text1"/>
        </w:rPr>
        <w:t>s</w:t>
      </w:r>
      <w:r w:rsidR="002A0E97" w:rsidRPr="00944633">
        <w:rPr>
          <w:rFonts w:ascii="Arial" w:hAnsi="Arial" w:cs="Arial"/>
          <w:color w:val="000000" w:themeColor="text1"/>
        </w:rPr>
        <w:t xml:space="preserve">. </w:t>
      </w:r>
      <w:r w:rsidR="00345979" w:rsidRPr="00944633">
        <w:rPr>
          <w:rFonts w:ascii="Arial" w:hAnsi="Arial" w:cs="Arial"/>
          <w:color w:val="000000" w:themeColor="text1"/>
        </w:rPr>
        <w:t>Alt</w:t>
      </w:r>
      <w:r w:rsidR="002A0E97" w:rsidRPr="00944633">
        <w:rPr>
          <w:rFonts w:ascii="Arial" w:hAnsi="Arial" w:cs="Arial"/>
          <w:color w:val="000000" w:themeColor="text1"/>
        </w:rPr>
        <w:t xml:space="preserve">hough several </w:t>
      </w:r>
      <w:r w:rsidR="00345979" w:rsidRPr="00944633">
        <w:rPr>
          <w:rFonts w:ascii="Arial" w:hAnsi="Arial" w:cs="Arial"/>
          <w:color w:val="000000" w:themeColor="text1"/>
        </w:rPr>
        <w:t xml:space="preserve">commercial </w:t>
      </w:r>
      <w:r w:rsidR="009955D9" w:rsidRPr="00944633">
        <w:rPr>
          <w:rFonts w:ascii="Arial" w:hAnsi="Arial" w:cs="Arial"/>
          <w:color w:val="000000" w:themeColor="text1"/>
        </w:rPr>
        <w:t>platforms</w:t>
      </w:r>
      <w:r w:rsidR="002A0E97" w:rsidRPr="00944633">
        <w:rPr>
          <w:rFonts w:ascii="Arial" w:hAnsi="Arial" w:cs="Arial"/>
          <w:color w:val="000000" w:themeColor="text1"/>
        </w:rPr>
        <w:t xml:space="preserve"> are available, they are </w:t>
      </w:r>
      <w:r w:rsidR="00345979" w:rsidRPr="00944633">
        <w:rPr>
          <w:rFonts w:ascii="Arial" w:hAnsi="Arial" w:cs="Arial"/>
          <w:color w:val="000000" w:themeColor="text1"/>
        </w:rPr>
        <w:t xml:space="preserve">all </w:t>
      </w:r>
      <w:r w:rsidR="002A0E97" w:rsidRPr="00944633">
        <w:rPr>
          <w:rFonts w:ascii="Arial" w:hAnsi="Arial" w:cs="Arial"/>
          <w:color w:val="000000" w:themeColor="text1"/>
        </w:rPr>
        <w:t xml:space="preserve">programmed for linear DNA or RNA molecules. </w:t>
      </w:r>
      <w:r w:rsidR="00345979" w:rsidRPr="00944633">
        <w:rPr>
          <w:rFonts w:ascii="Arial" w:hAnsi="Arial" w:cs="Arial"/>
          <w:color w:val="000000" w:themeColor="text1"/>
        </w:rPr>
        <w:t xml:space="preserve">Consequently, </w:t>
      </w:r>
      <w:r w:rsidR="009955D9" w:rsidRPr="00944633">
        <w:rPr>
          <w:rFonts w:ascii="Arial" w:hAnsi="Arial" w:cs="Arial"/>
          <w:color w:val="000000" w:themeColor="text1"/>
        </w:rPr>
        <w:t xml:space="preserve">either viroid researchers develop their </w:t>
      </w:r>
      <w:r w:rsidR="00503007">
        <w:rPr>
          <w:rFonts w:ascii="Arial" w:hAnsi="Arial" w:cs="Arial"/>
          <w:color w:val="000000" w:themeColor="text1"/>
        </w:rPr>
        <w:t xml:space="preserve">own </w:t>
      </w:r>
      <w:r w:rsidR="009955D9" w:rsidRPr="00944633">
        <w:rPr>
          <w:rFonts w:ascii="Arial" w:hAnsi="Arial" w:cs="Arial"/>
          <w:color w:val="000000" w:themeColor="text1"/>
        </w:rPr>
        <w:t>interface</w:t>
      </w:r>
      <w:r w:rsidR="00503007">
        <w:rPr>
          <w:rFonts w:ascii="Arial" w:hAnsi="Arial" w:cs="Arial"/>
          <w:color w:val="000000" w:themeColor="text1"/>
        </w:rPr>
        <w:t>,</w:t>
      </w:r>
      <w:r w:rsidR="009955D9" w:rsidRPr="00944633">
        <w:rPr>
          <w:rFonts w:ascii="Arial" w:hAnsi="Arial" w:cs="Arial"/>
          <w:color w:val="000000" w:themeColor="text1"/>
        </w:rPr>
        <w:t xml:space="preserve"> or </w:t>
      </w:r>
      <w:r w:rsidR="002A0E97" w:rsidRPr="00944633">
        <w:rPr>
          <w:rFonts w:ascii="Arial" w:hAnsi="Arial" w:cs="Arial"/>
          <w:color w:val="000000" w:themeColor="text1"/>
        </w:rPr>
        <w:t xml:space="preserve">depend on </w:t>
      </w:r>
      <w:r w:rsidR="00503007">
        <w:rPr>
          <w:rFonts w:ascii="Arial" w:hAnsi="Arial" w:cs="Arial"/>
          <w:color w:val="000000" w:themeColor="text1"/>
        </w:rPr>
        <w:t xml:space="preserve">the work of </w:t>
      </w:r>
      <w:r w:rsidR="00345979" w:rsidRPr="00944633">
        <w:rPr>
          <w:rFonts w:ascii="Arial" w:hAnsi="Arial" w:cs="Arial"/>
          <w:color w:val="000000" w:themeColor="text1"/>
        </w:rPr>
        <w:t>bio</w:t>
      </w:r>
      <w:r w:rsidR="009955D9" w:rsidRPr="00944633">
        <w:rPr>
          <w:rFonts w:ascii="Arial" w:hAnsi="Arial" w:cs="Arial"/>
          <w:color w:val="000000" w:themeColor="text1"/>
        </w:rPr>
        <w:t>informaticians</w:t>
      </w:r>
      <w:r w:rsidR="00345979" w:rsidRPr="00944633">
        <w:rPr>
          <w:rFonts w:ascii="Arial" w:hAnsi="Arial" w:cs="Arial"/>
          <w:color w:val="000000" w:themeColor="text1"/>
        </w:rPr>
        <w:t xml:space="preserve"> </w:t>
      </w:r>
      <w:r w:rsidR="00503007">
        <w:rPr>
          <w:rFonts w:ascii="Arial" w:hAnsi="Arial" w:cs="Arial"/>
          <w:color w:val="000000" w:themeColor="text1"/>
        </w:rPr>
        <w:t xml:space="preserve">in order </w:t>
      </w:r>
      <w:r w:rsidR="00345979" w:rsidRPr="00944633">
        <w:rPr>
          <w:rFonts w:ascii="Arial" w:hAnsi="Arial" w:cs="Arial"/>
          <w:color w:val="000000" w:themeColor="text1"/>
        </w:rPr>
        <w:t xml:space="preserve">to </w:t>
      </w:r>
      <w:r w:rsidR="009955D9" w:rsidRPr="00944633">
        <w:rPr>
          <w:rFonts w:ascii="Arial" w:hAnsi="Arial" w:cs="Arial"/>
          <w:color w:val="000000" w:themeColor="text1"/>
        </w:rPr>
        <w:t>progress in</w:t>
      </w:r>
      <w:r w:rsidR="00345979" w:rsidRPr="00944633">
        <w:rPr>
          <w:rFonts w:ascii="Arial" w:hAnsi="Arial" w:cs="Arial"/>
          <w:color w:val="000000" w:themeColor="text1"/>
        </w:rPr>
        <w:t xml:space="preserve"> their studies</w:t>
      </w:r>
      <w:r w:rsidR="002A0E97" w:rsidRPr="00944633">
        <w:rPr>
          <w:rFonts w:ascii="Arial" w:hAnsi="Arial" w:cs="Arial"/>
          <w:color w:val="000000" w:themeColor="text1"/>
        </w:rPr>
        <w:t>.</w:t>
      </w:r>
    </w:p>
    <w:p w14:paraId="062B0E0E" w14:textId="77777777" w:rsidR="00F41857" w:rsidRPr="00944633" w:rsidRDefault="00F41857">
      <w:pPr>
        <w:spacing w:line="360" w:lineRule="auto"/>
        <w:jc w:val="both"/>
        <w:rPr>
          <w:rFonts w:ascii="Arial" w:hAnsi="Arial" w:cs="Arial"/>
          <w:color w:val="000000" w:themeColor="text1"/>
        </w:rPr>
      </w:pPr>
    </w:p>
    <w:p w14:paraId="7CC62A4B" w14:textId="7D97D474" w:rsidR="00657EE3" w:rsidRPr="00944633" w:rsidRDefault="00BA0A07" w:rsidP="00657EE3">
      <w:pPr>
        <w:spacing w:line="360" w:lineRule="auto"/>
        <w:jc w:val="both"/>
        <w:rPr>
          <w:rFonts w:ascii="Arial" w:hAnsi="Arial" w:cs="Arial"/>
          <w:color w:val="000000" w:themeColor="text1"/>
        </w:rPr>
      </w:pPr>
      <w:r>
        <w:rPr>
          <w:rFonts w:ascii="Arial" w:hAnsi="Arial" w:cs="Arial"/>
          <w:color w:val="000000" w:themeColor="text1"/>
        </w:rPr>
        <w:t>The m</w:t>
      </w:r>
      <w:r w:rsidR="00657EE3" w:rsidRPr="00944633">
        <w:rPr>
          <w:rFonts w:ascii="Arial" w:hAnsi="Arial" w:cs="Arial"/>
          <w:color w:val="000000" w:themeColor="text1"/>
        </w:rPr>
        <w:t>apping</w:t>
      </w:r>
      <w:r w:rsidR="005806F7" w:rsidRPr="00944633">
        <w:rPr>
          <w:rFonts w:ascii="Arial" w:hAnsi="Arial" w:cs="Arial"/>
          <w:color w:val="000000" w:themeColor="text1"/>
        </w:rPr>
        <w:t xml:space="preserve"> of</w:t>
      </w:r>
      <w:r w:rsidR="00657EE3" w:rsidRPr="00944633">
        <w:rPr>
          <w:rFonts w:ascii="Arial" w:hAnsi="Arial" w:cs="Arial"/>
          <w:color w:val="000000" w:themeColor="text1"/>
        </w:rPr>
        <w:t xml:space="preserve"> </w:t>
      </w:r>
      <w:r>
        <w:rPr>
          <w:rFonts w:ascii="Arial" w:hAnsi="Arial" w:cs="Arial"/>
          <w:color w:val="000000" w:themeColor="text1"/>
        </w:rPr>
        <w:t xml:space="preserve">a </w:t>
      </w:r>
      <w:proofErr w:type="spellStart"/>
      <w:r w:rsidR="00657EE3" w:rsidRPr="00944633">
        <w:rPr>
          <w:rFonts w:ascii="Arial" w:hAnsi="Arial" w:cs="Arial"/>
          <w:color w:val="000000" w:themeColor="text1"/>
        </w:rPr>
        <w:t>vd</w:t>
      </w:r>
      <w:proofErr w:type="spellEnd"/>
      <w:r w:rsidR="00657EE3" w:rsidRPr="00944633">
        <w:rPr>
          <w:rFonts w:ascii="Arial" w:hAnsi="Arial" w:cs="Arial"/>
          <w:color w:val="000000" w:themeColor="text1"/>
        </w:rPr>
        <w:t xml:space="preserve">-sRNA to a target </w:t>
      </w:r>
      <w:r w:rsidR="00092AFF" w:rsidRPr="00944633">
        <w:rPr>
          <w:rFonts w:ascii="Arial" w:hAnsi="Arial" w:cs="Arial"/>
          <w:color w:val="000000" w:themeColor="text1"/>
        </w:rPr>
        <w:t>viroid</w:t>
      </w:r>
      <w:r w:rsidR="005806F7" w:rsidRPr="00944633">
        <w:rPr>
          <w:rFonts w:ascii="Arial" w:hAnsi="Arial" w:cs="Arial"/>
          <w:color w:val="000000" w:themeColor="text1"/>
        </w:rPr>
        <w:t xml:space="preserve">’s genomic and/or </w:t>
      </w:r>
      <w:r w:rsidR="005F10ED">
        <w:rPr>
          <w:rFonts w:ascii="Arial" w:hAnsi="Arial" w:cs="Arial"/>
          <w:color w:val="000000" w:themeColor="text1"/>
        </w:rPr>
        <w:t>antigenomic</w:t>
      </w:r>
      <w:r w:rsidR="005806F7" w:rsidRPr="00944633">
        <w:rPr>
          <w:rFonts w:ascii="Arial" w:hAnsi="Arial" w:cs="Arial"/>
          <w:color w:val="000000" w:themeColor="text1"/>
        </w:rPr>
        <w:t xml:space="preserve"> strand</w:t>
      </w:r>
      <w:r w:rsidR="00092AFF" w:rsidRPr="00944633">
        <w:rPr>
          <w:rFonts w:ascii="Arial" w:hAnsi="Arial" w:cs="Arial"/>
          <w:color w:val="000000" w:themeColor="text1"/>
        </w:rPr>
        <w:t xml:space="preserve"> sequence</w:t>
      </w:r>
      <w:r w:rsidR="00657EE3" w:rsidRPr="00944633">
        <w:rPr>
          <w:rFonts w:ascii="Arial" w:hAnsi="Arial" w:cs="Arial"/>
          <w:color w:val="000000" w:themeColor="text1"/>
        </w:rPr>
        <w:t xml:space="preserve"> is innately tied to the </w:t>
      </w:r>
      <w:r w:rsidR="005F10ED">
        <w:rPr>
          <w:rFonts w:ascii="Arial" w:hAnsi="Arial" w:cs="Arial"/>
          <w:color w:val="000000" w:themeColor="text1"/>
        </w:rPr>
        <w:t>classic</w:t>
      </w:r>
      <w:r w:rsidR="00657EE3" w:rsidRPr="00944633">
        <w:rPr>
          <w:rFonts w:ascii="Arial" w:hAnsi="Arial" w:cs="Arial"/>
          <w:color w:val="000000" w:themeColor="text1"/>
        </w:rPr>
        <w:t xml:space="preserve"> </w:t>
      </w:r>
      <w:r w:rsidR="005806F7" w:rsidRPr="00944633">
        <w:rPr>
          <w:rFonts w:ascii="Arial" w:hAnsi="Arial" w:cs="Arial"/>
          <w:color w:val="000000" w:themeColor="text1"/>
        </w:rPr>
        <w:t>example</w:t>
      </w:r>
      <w:r w:rsidR="00657EE3" w:rsidRPr="00944633">
        <w:rPr>
          <w:rFonts w:ascii="Arial" w:hAnsi="Arial" w:cs="Arial"/>
          <w:color w:val="000000" w:themeColor="text1"/>
        </w:rPr>
        <w:t xml:space="preserve"> of determining the number of pattern matchings. </w:t>
      </w:r>
      <w:r w:rsidR="00092AFF" w:rsidRPr="00944633">
        <w:rPr>
          <w:rFonts w:ascii="Arial" w:hAnsi="Arial" w:cs="Arial"/>
          <w:color w:val="000000" w:themeColor="text1"/>
        </w:rPr>
        <w:t xml:space="preserve">In computer science, </w:t>
      </w:r>
      <w:r w:rsidR="00092AFF" w:rsidRPr="00944633">
        <w:rPr>
          <w:rFonts w:ascii="Arial" w:hAnsi="Arial" w:cs="Arial"/>
          <w:color w:val="000000" w:themeColor="text1"/>
          <w:shd w:val="clear" w:color="auto" w:fill="FFFFFF"/>
        </w:rPr>
        <w:t>pattern matching is the process of checking a given sequence of characters (</w:t>
      </w:r>
      <w:r w:rsidR="005806F7" w:rsidRPr="00944633">
        <w:rPr>
          <w:rFonts w:ascii="Arial" w:hAnsi="Arial" w:cs="Arial"/>
          <w:color w:val="000000" w:themeColor="text1"/>
          <w:shd w:val="clear" w:color="auto" w:fill="FFFFFF"/>
        </w:rPr>
        <w:t xml:space="preserve">in </w:t>
      </w:r>
      <w:r w:rsidR="005F10ED">
        <w:rPr>
          <w:rFonts w:ascii="Arial" w:hAnsi="Arial" w:cs="Arial"/>
          <w:color w:val="000000" w:themeColor="text1"/>
          <w:shd w:val="clear" w:color="auto" w:fill="FFFFFF"/>
        </w:rPr>
        <w:t xml:space="preserve">the </w:t>
      </w:r>
      <w:r w:rsidR="005806F7" w:rsidRPr="00944633">
        <w:rPr>
          <w:rFonts w:ascii="Arial" w:hAnsi="Arial" w:cs="Arial"/>
          <w:color w:val="000000" w:themeColor="text1"/>
          <w:shd w:val="clear" w:color="auto" w:fill="FFFFFF"/>
        </w:rPr>
        <w:t>present scenario,</w:t>
      </w:r>
      <w:r w:rsidR="00092AFF" w:rsidRPr="00944633">
        <w:rPr>
          <w:rFonts w:ascii="Arial" w:hAnsi="Arial" w:cs="Arial"/>
          <w:color w:val="000000" w:themeColor="text1"/>
          <w:shd w:val="clear" w:color="auto" w:fill="FFFFFF"/>
        </w:rPr>
        <w:t xml:space="preserve"> nucleotides) </w:t>
      </w:r>
      <w:r w:rsidR="005F10ED">
        <w:rPr>
          <w:rFonts w:ascii="Arial" w:hAnsi="Arial" w:cs="Arial"/>
          <w:color w:val="000000" w:themeColor="text1"/>
          <w:shd w:val="clear" w:color="auto" w:fill="FFFFFF"/>
        </w:rPr>
        <w:t xml:space="preserve">that </w:t>
      </w:r>
      <w:r w:rsidR="00092AFF" w:rsidRPr="00944633">
        <w:rPr>
          <w:rFonts w:ascii="Arial" w:hAnsi="Arial" w:cs="Arial"/>
          <w:color w:val="000000" w:themeColor="text1"/>
          <w:shd w:val="clear" w:color="auto" w:fill="FFFFFF"/>
        </w:rPr>
        <w:t xml:space="preserve">exists among the </w:t>
      </w:r>
      <w:r w:rsidR="005F10ED">
        <w:rPr>
          <w:rFonts w:ascii="Arial" w:hAnsi="Arial" w:cs="Arial"/>
          <w:color w:val="000000" w:themeColor="text1"/>
          <w:shd w:val="clear" w:color="auto" w:fill="FFFFFF"/>
        </w:rPr>
        <w:t>provided</w:t>
      </w:r>
      <w:r w:rsidR="00092AFF" w:rsidRPr="00944633">
        <w:rPr>
          <w:rFonts w:ascii="Arial" w:hAnsi="Arial" w:cs="Arial"/>
          <w:color w:val="000000" w:themeColor="text1"/>
          <w:shd w:val="clear" w:color="auto" w:fill="FFFFFF"/>
        </w:rPr>
        <w:t xml:space="preserve"> data. </w:t>
      </w:r>
      <w:r w:rsidR="00657EE3" w:rsidRPr="00944633">
        <w:rPr>
          <w:rFonts w:ascii="Arial" w:hAnsi="Arial" w:cs="Arial"/>
          <w:color w:val="000000" w:themeColor="text1"/>
        </w:rPr>
        <w:t xml:space="preserve">In </w:t>
      </w:r>
      <w:r w:rsidR="00092AFF" w:rsidRPr="00944633">
        <w:rPr>
          <w:rFonts w:ascii="Arial" w:hAnsi="Arial" w:cs="Arial"/>
          <w:color w:val="000000" w:themeColor="text1"/>
        </w:rPr>
        <w:t>other words</w:t>
      </w:r>
      <w:r w:rsidR="00657EE3" w:rsidRPr="00944633">
        <w:rPr>
          <w:rFonts w:ascii="Arial" w:hAnsi="Arial" w:cs="Arial"/>
          <w:color w:val="000000" w:themeColor="text1"/>
        </w:rPr>
        <w:t xml:space="preserve">, </w:t>
      </w:r>
      <w:r w:rsidR="00657EE3" w:rsidRPr="00944633">
        <w:rPr>
          <w:rFonts w:ascii="Arial" w:hAnsi="Arial" w:cs="Arial"/>
          <w:iCs/>
          <w:color w:val="000000" w:themeColor="text1"/>
        </w:rPr>
        <w:t xml:space="preserve">given two strings </w:t>
      </w:r>
      <m:oMath>
        <m:r>
          <m:rPr>
            <m:sty m:val="p"/>
          </m:rPr>
          <w:rPr>
            <w:rFonts w:ascii="Cambria Math" w:hAnsi="Cambria Math" w:cs="Arial"/>
            <w:color w:val="000000" w:themeColor="text1"/>
          </w:rPr>
          <m:t>α</m:t>
        </m:r>
      </m:oMath>
      <w:r w:rsidR="00657EE3" w:rsidRPr="00944633">
        <w:rPr>
          <w:rFonts w:ascii="Arial" w:hAnsi="Arial" w:cs="Arial"/>
          <w:iCs/>
          <w:color w:val="000000" w:themeColor="text1"/>
        </w:rPr>
        <w:t xml:space="preserve"> and </w:t>
      </w:r>
      <m:oMath>
        <m:r>
          <m:rPr>
            <m:sty m:val="p"/>
          </m:rPr>
          <w:rPr>
            <w:rFonts w:ascii="Cambria Math" w:hAnsi="Cambria Math" w:cs="Arial"/>
            <w:color w:val="000000" w:themeColor="text1"/>
          </w:rPr>
          <m:t>β</m:t>
        </m:r>
      </m:oMath>
      <w:r w:rsidR="00657EE3" w:rsidRPr="00944633">
        <w:rPr>
          <w:rFonts w:ascii="Arial" w:hAnsi="Arial" w:cs="Arial"/>
          <w:iCs/>
          <w:color w:val="000000" w:themeColor="text1"/>
        </w:rPr>
        <w:t xml:space="preserve">, does string </w:t>
      </w:r>
      <m:oMath>
        <m:r>
          <m:rPr>
            <m:sty m:val="p"/>
          </m:rPr>
          <w:rPr>
            <w:rFonts w:ascii="Cambria Math" w:hAnsi="Cambria Math" w:cs="Arial"/>
            <w:color w:val="000000" w:themeColor="text1"/>
          </w:rPr>
          <m:t>β</m:t>
        </m:r>
      </m:oMath>
      <w:r w:rsidR="00657EE3" w:rsidRPr="00944633">
        <w:rPr>
          <w:rFonts w:ascii="Arial" w:hAnsi="Arial" w:cs="Arial"/>
          <w:iCs/>
          <w:color w:val="000000" w:themeColor="text1"/>
        </w:rPr>
        <w:t xml:space="preserve"> occur as a sub-string of</w:t>
      </w:r>
      <m:oMath>
        <m:r>
          <m:rPr>
            <m:sty m:val="p"/>
          </m:rPr>
          <w:rPr>
            <w:rFonts w:ascii="Cambria Math" w:hAnsi="Cambria Math" w:cs="Arial"/>
            <w:color w:val="000000" w:themeColor="text1"/>
          </w:rPr>
          <m:t xml:space="preserve"> α</m:t>
        </m:r>
      </m:oMath>
      <w:r w:rsidR="00657EE3" w:rsidRPr="00944633">
        <w:rPr>
          <w:rFonts w:ascii="Arial" w:hAnsi="Arial" w:cs="Arial"/>
          <w:iCs/>
          <w:color w:val="000000" w:themeColor="text1"/>
        </w:rPr>
        <w:t>?</w:t>
      </w:r>
      <w:r w:rsidR="00657EE3" w:rsidRPr="00944633">
        <w:rPr>
          <w:rFonts w:ascii="Arial" w:hAnsi="Arial" w:cs="Arial"/>
          <w:color w:val="000000" w:themeColor="text1"/>
        </w:rPr>
        <w:t xml:space="preserve"> Knuth, </w:t>
      </w:r>
      <w:proofErr w:type="spellStart"/>
      <w:r w:rsidR="00657EE3" w:rsidRPr="00944633">
        <w:rPr>
          <w:rFonts w:ascii="Arial" w:hAnsi="Arial" w:cs="Arial"/>
          <w:color w:val="000000" w:themeColor="text1"/>
        </w:rPr>
        <w:t>Moris</w:t>
      </w:r>
      <w:proofErr w:type="spellEnd"/>
      <w:r w:rsidR="00657EE3" w:rsidRPr="00944633">
        <w:rPr>
          <w:rFonts w:ascii="Arial" w:hAnsi="Arial" w:cs="Arial"/>
          <w:color w:val="000000" w:themeColor="text1"/>
        </w:rPr>
        <w:t xml:space="preserve"> and Pratt </w:t>
      </w:r>
      <w:r w:rsidR="005F10ED">
        <w:rPr>
          <w:rFonts w:ascii="Arial" w:hAnsi="Arial" w:cs="Arial"/>
          <w:color w:val="000000" w:themeColor="text1"/>
        </w:rPr>
        <w:t xml:space="preserve">first addressed the concept of pattern matching </w:t>
      </w:r>
      <w:r w:rsidR="00657EE3" w:rsidRPr="00944633">
        <w:rPr>
          <w:rFonts w:ascii="Arial" w:hAnsi="Arial" w:cs="Arial"/>
          <w:color w:val="000000" w:themeColor="text1"/>
        </w:rPr>
        <w:t xml:space="preserve">in 1970 </w:t>
      </w:r>
      <w:r w:rsidR="005B4357"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{"citationItems":[{"id":"ITEM-1","itemData":{"DOI":"10.1137/0206024","ISSN":"0097-5397","abstract":"An algorithm is presented which finds all occurrences of one. given string within another, in running time proportional to the sum of the lengths of the strings. The constant of proportionality is low enough to make this algorithm of practical use, and the procedure can also be extended to deal with some more general pattern-matching problems. Atheoretical application of the algorithm shows that the set of concatenations of even palindromes, i.e., the language {aa^R}*, can be recognized in linear time. Other algorithms which run even faster on the average are also considered.","author":[{"dropping-particle":"","family":"Knuth","given":"Donald E.","non-dropping-particle":"","parse-names":false,"suffix":""},{"dropping-particle":"","family":"Morris, Jr.","given":"James H.","non-dropping-particle":"","parse-names":false,"suffix":""},{"dropping-particle":"","family":"Pratt","given":"Vaughan R.","non-dropping-particle":"","parse-names":false,"suffix":""}],"container-title":"SIAM Journal on Computing","id":"ITEM-1","issue":"2","issued":{"date-parts":[["1977"]]},"title":"Fast Pattern Matching in Strings","type":"article-journal","volume":"6"},"uris":["http://www.mendeley.com/documents/?uuid=efc5ef08-c198-36cc-8e2b-2de756cd079a"]}],"mendeley":{"formattedCitation":"[26]","plainTextFormattedCitation":"[26]","previouslyFormattedCitation":"[26]"},"properties":{"noteIndex":0},"schema":"https://github.com/citation-style-language/schema/raw/master/csl-citation.json"}</w:instrText>
      </w:r>
      <w:r w:rsidR="005B4357" w:rsidRPr="00944633">
        <w:rPr>
          <w:rFonts w:ascii="Arial" w:hAnsi="Arial" w:cs="Arial"/>
          <w:color w:val="000000" w:themeColor="text1"/>
        </w:rPr>
        <w:fldChar w:fldCharType="separate"/>
      </w:r>
      <w:r w:rsidR="007117D1" w:rsidRPr="007117D1">
        <w:rPr>
          <w:rFonts w:ascii="Arial" w:hAnsi="Arial" w:cs="Arial"/>
          <w:noProof/>
          <w:color w:val="000000" w:themeColor="text1"/>
        </w:rPr>
        <w:t>[26]</w:t>
      </w:r>
      <w:r w:rsidR="005B4357" w:rsidRPr="00944633">
        <w:rPr>
          <w:rFonts w:ascii="Arial" w:hAnsi="Arial" w:cs="Arial"/>
          <w:color w:val="000000" w:themeColor="text1"/>
        </w:rPr>
        <w:fldChar w:fldCharType="end"/>
      </w:r>
      <w:r w:rsidR="00657EE3" w:rsidRPr="00944633">
        <w:rPr>
          <w:rFonts w:ascii="Arial" w:hAnsi="Arial" w:cs="Arial"/>
          <w:color w:val="000000" w:themeColor="text1"/>
        </w:rPr>
        <w:t xml:space="preserve">. Since then, </w:t>
      </w:r>
      <w:r w:rsidR="005F10ED">
        <w:rPr>
          <w:rFonts w:ascii="Arial" w:hAnsi="Arial" w:cs="Arial"/>
          <w:color w:val="000000" w:themeColor="text1"/>
        </w:rPr>
        <w:t>many</w:t>
      </w:r>
      <w:r w:rsidR="00657EE3" w:rsidRPr="00944633">
        <w:rPr>
          <w:rFonts w:ascii="Arial" w:hAnsi="Arial" w:cs="Arial"/>
          <w:color w:val="000000" w:themeColor="text1"/>
        </w:rPr>
        <w:t xml:space="preserve"> proposed solutions to this problem </w:t>
      </w:r>
      <w:r>
        <w:rPr>
          <w:rFonts w:ascii="Arial" w:hAnsi="Arial" w:cs="Arial"/>
          <w:color w:val="000000" w:themeColor="text1"/>
        </w:rPr>
        <w:t>have been prop</w:t>
      </w:r>
      <w:r w:rsidR="0064709B">
        <w:rPr>
          <w:rFonts w:ascii="Arial" w:hAnsi="Arial" w:cs="Arial"/>
          <w:color w:val="000000" w:themeColor="text1"/>
        </w:rPr>
        <w:t>o</w:t>
      </w:r>
      <w:r>
        <w:rPr>
          <w:rFonts w:ascii="Arial" w:hAnsi="Arial" w:cs="Arial"/>
          <w:color w:val="000000" w:themeColor="text1"/>
        </w:rPr>
        <w:t>sed</w:t>
      </w:r>
      <w:r w:rsidR="0064709B">
        <w:rPr>
          <w:rFonts w:ascii="Arial" w:hAnsi="Arial" w:cs="Arial"/>
          <w:color w:val="000000" w:themeColor="text1"/>
        </w:rPr>
        <w:t xml:space="preserve">. </w:t>
      </w:r>
      <w:r w:rsidR="00657EE3" w:rsidRPr="00944633">
        <w:rPr>
          <w:rFonts w:ascii="Arial" w:hAnsi="Arial" w:cs="Arial"/>
          <w:color w:val="000000" w:themeColor="text1"/>
        </w:rPr>
        <w:t xml:space="preserve">Pattern matching is extensively used in bioinformatics </w:t>
      </w:r>
      <w:r>
        <w:rPr>
          <w:rFonts w:ascii="Arial" w:hAnsi="Arial" w:cs="Arial"/>
          <w:color w:val="000000" w:themeColor="text1"/>
        </w:rPr>
        <w:t xml:space="preserve">in order </w:t>
      </w:r>
      <w:r w:rsidR="00657EE3" w:rsidRPr="00944633">
        <w:rPr>
          <w:rFonts w:ascii="Arial" w:hAnsi="Arial" w:cs="Arial"/>
          <w:color w:val="000000" w:themeColor="text1"/>
        </w:rPr>
        <w:t>to determine the sequence similarity between the subject and query</w:t>
      </w:r>
      <w:r w:rsidR="005B4357" w:rsidRPr="00944633">
        <w:rPr>
          <w:rFonts w:ascii="Arial" w:hAnsi="Arial" w:cs="Arial"/>
          <w:color w:val="000000" w:themeColor="text1"/>
        </w:rPr>
        <w:t xml:space="preserve"> </w:t>
      </w:r>
      <w:r w:rsidR="005B4357"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{"citationItems":[{"id":"ITEM-1","itemData":{"DOI":"10.1016/S1570-8667(03)00062-5","ISSN":"15708667","author":[{"dropping-particle":"","family":"Gonnet","given":"Gaston H.","non-dropping-particle":"","parse-names":false,"suffix":""}],"container-title":"Journal of Discrete Algorithms","id":"ITEM-1","issue":"1","issued":{"date-parts":[["2004","3"]]},"page":"3-15","title":"Some string matching problems from Bioinformatics which still need better solutions","type":"article-journal","volume":"2"},"uris":["http://www.mendeley.com/documents/?uuid=452f432e-e500-40f3-beca-6edf26c95b24"]}],"mendeley":{"formattedCitation":"[27]","plainTextFormattedCitation":"[27]","previouslyFormattedCitation":"[27]"},"properties":{"noteIndex":0},"schema":"https://github.com/citation-style-language/schema/raw/master/csl-citation.json"}</w:instrText>
      </w:r>
      <w:r w:rsidR="005B4357" w:rsidRPr="00944633">
        <w:rPr>
          <w:rFonts w:ascii="Arial" w:hAnsi="Arial" w:cs="Arial"/>
          <w:color w:val="000000" w:themeColor="text1"/>
        </w:rPr>
        <w:fldChar w:fldCharType="separate"/>
      </w:r>
      <w:r w:rsidR="007117D1" w:rsidRPr="007117D1">
        <w:rPr>
          <w:rFonts w:ascii="Arial" w:hAnsi="Arial" w:cs="Arial"/>
          <w:noProof/>
          <w:color w:val="000000" w:themeColor="text1"/>
        </w:rPr>
        <w:t>[27]</w:t>
      </w:r>
      <w:r w:rsidR="005B4357" w:rsidRPr="00944633">
        <w:rPr>
          <w:rFonts w:ascii="Arial" w:hAnsi="Arial" w:cs="Arial"/>
          <w:color w:val="000000" w:themeColor="text1"/>
        </w:rPr>
        <w:fldChar w:fldCharType="end"/>
      </w:r>
      <w:r w:rsidR="00657EE3" w:rsidRPr="00944633">
        <w:rPr>
          <w:rFonts w:ascii="Arial" w:hAnsi="Arial" w:cs="Arial"/>
          <w:color w:val="000000" w:themeColor="text1"/>
        </w:rPr>
        <w:t xml:space="preserve">. </w:t>
      </w:r>
    </w:p>
    <w:p w14:paraId="3EC6510F" w14:textId="77777777" w:rsidR="005946DA" w:rsidRPr="00944633" w:rsidRDefault="005946DA" w:rsidP="00C03CBB">
      <w:pPr>
        <w:spacing w:line="360" w:lineRule="auto"/>
        <w:jc w:val="both"/>
        <w:rPr>
          <w:rFonts w:ascii="Arial" w:hAnsi="Arial" w:cs="Arial"/>
          <w:color w:val="000000" w:themeColor="text1"/>
        </w:rPr>
      </w:pPr>
    </w:p>
    <w:p w14:paraId="15519D7F" w14:textId="44BE70AF" w:rsidR="00B90D21" w:rsidRPr="00944633" w:rsidRDefault="005F10ED" w:rsidP="009A6920">
      <w:pPr>
        <w:pStyle w:val="NormalWeb"/>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In</w:t>
      </w:r>
      <w:r w:rsidR="002A0E97" w:rsidRPr="00944633">
        <w:rPr>
          <w:rFonts w:ascii="Arial" w:hAnsi="Arial" w:cs="Arial"/>
          <w:color w:val="000000" w:themeColor="text1"/>
        </w:rPr>
        <w:t xml:space="preserve"> the present study</w:t>
      </w:r>
      <w:r>
        <w:rPr>
          <w:rFonts w:ascii="Arial" w:hAnsi="Arial" w:cs="Arial"/>
          <w:color w:val="000000" w:themeColor="text1"/>
        </w:rPr>
        <w:t>,</w:t>
      </w:r>
      <w:r w:rsidR="002A0E97" w:rsidRPr="00944633">
        <w:rPr>
          <w:rFonts w:ascii="Arial" w:hAnsi="Arial" w:cs="Arial"/>
          <w:color w:val="000000" w:themeColor="text1"/>
        </w:rPr>
        <w:t xml:space="preserve"> </w:t>
      </w:r>
      <w:r w:rsidR="00B90D21" w:rsidRPr="00944633">
        <w:rPr>
          <w:rFonts w:ascii="Arial" w:hAnsi="Arial" w:cs="Arial"/>
          <w:color w:val="000000" w:themeColor="text1"/>
        </w:rPr>
        <w:t>a p</w:t>
      </w:r>
      <w:r w:rsidR="00C03CBB" w:rsidRPr="00944633">
        <w:rPr>
          <w:rFonts w:ascii="Arial" w:hAnsi="Arial" w:cs="Arial"/>
          <w:color w:val="000000" w:themeColor="text1"/>
        </w:rPr>
        <w:t>ython</w:t>
      </w:r>
      <w:r w:rsidR="00B90D21" w:rsidRPr="00944633">
        <w:rPr>
          <w:rFonts w:ascii="Arial" w:hAnsi="Arial" w:cs="Arial"/>
          <w:color w:val="000000" w:themeColor="text1"/>
        </w:rPr>
        <w:t xml:space="preserve"> language </w:t>
      </w:r>
      <w:r w:rsidR="009D4B71">
        <w:rPr>
          <w:rFonts w:ascii="Arial" w:hAnsi="Arial" w:cs="Arial"/>
          <w:color w:val="000000" w:themeColor="text1"/>
        </w:rPr>
        <w:t>ha</w:t>
      </w:r>
      <w:r w:rsidR="00B90D21" w:rsidRPr="00944633">
        <w:rPr>
          <w:rFonts w:ascii="Arial" w:hAnsi="Arial" w:cs="Arial"/>
          <w:color w:val="000000" w:themeColor="text1"/>
        </w:rPr>
        <w:t xml:space="preserve">s </w:t>
      </w:r>
      <w:r w:rsidR="009D4B71">
        <w:rPr>
          <w:rFonts w:ascii="Arial" w:hAnsi="Arial" w:cs="Arial"/>
          <w:color w:val="000000" w:themeColor="text1"/>
        </w:rPr>
        <w:t xml:space="preserve">been </w:t>
      </w:r>
      <w:r w:rsidR="00B90D21" w:rsidRPr="00944633">
        <w:rPr>
          <w:rFonts w:ascii="Arial" w:hAnsi="Arial" w:cs="Arial"/>
          <w:color w:val="000000" w:themeColor="text1"/>
        </w:rPr>
        <w:t>used to write the pattern matching program</w:t>
      </w:r>
      <w:r>
        <w:rPr>
          <w:rFonts w:ascii="Arial" w:hAnsi="Arial" w:cs="Arial"/>
          <w:color w:val="000000" w:themeColor="text1"/>
        </w:rPr>
        <w:t xml:space="preserve"> </w:t>
      </w:r>
      <w:r w:rsidR="00BA0A07">
        <w:rPr>
          <w:rFonts w:ascii="Arial" w:hAnsi="Arial" w:cs="Arial"/>
          <w:color w:val="000000" w:themeColor="text1"/>
        </w:rPr>
        <w:t xml:space="preserve">so as </w:t>
      </w:r>
      <w:r>
        <w:rPr>
          <w:rFonts w:ascii="Arial" w:hAnsi="Arial" w:cs="Arial"/>
          <w:color w:val="000000" w:themeColor="text1"/>
        </w:rPr>
        <w:t>to provide a user-friendly and efficient bioinformatics tool to viroid researchers</w:t>
      </w:r>
      <w:r w:rsidR="00B90D21" w:rsidRPr="00944633">
        <w:rPr>
          <w:rFonts w:ascii="Arial" w:hAnsi="Arial" w:cs="Arial"/>
          <w:color w:val="000000" w:themeColor="text1"/>
        </w:rPr>
        <w:t xml:space="preserve">. Python is one of the </w:t>
      </w:r>
      <w:r w:rsidR="00BA0A07">
        <w:rPr>
          <w:rFonts w:ascii="Arial" w:hAnsi="Arial" w:cs="Arial"/>
          <w:color w:val="000000" w:themeColor="text1"/>
        </w:rPr>
        <w:t xml:space="preserve">few? </w:t>
      </w:r>
      <w:r w:rsidR="00B90D21" w:rsidRPr="00944633">
        <w:rPr>
          <w:rFonts w:ascii="Arial" w:hAnsi="Arial" w:cs="Arial"/>
          <w:color w:val="000000" w:themeColor="text1"/>
        </w:rPr>
        <w:t xml:space="preserve">computer </w:t>
      </w:r>
      <w:r w:rsidR="009A6920" w:rsidRPr="00944633">
        <w:rPr>
          <w:rFonts w:ascii="Arial" w:hAnsi="Arial" w:cs="Arial"/>
          <w:color w:val="000000" w:themeColor="text1"/>
        </w:rPr>
        <w:t>languages</w:t>
      </w:r>
      <w:r w:rsidR="00B90D21" w:rsidRPr="00944633">
        <w:rPr>
          <w:rFonts w:ascii="Arial" w:hAnsi="Arial" w:cs="Arial"/>
          <w:color w:val="000000" w:themeColor="text1"/>
        </w:rPr>
        <w:t xml:space="preserve"> that </w:t>
      </w:r>
      <w:r w:rsidR="00BA0A07">
        <w:rPr>
          <w:rFonts w:ascii="Arial" w:hAnsi="Arial" w:cs="Arial"/>
          <w:color w:val="000000" w:themeColor="text1"/>
        </w:rPr>
        <w:t>is</w:t>
      </w:r>
      <w:r w:rsidR="00BA0A07" w:rsidRPr="00944633">
        <w:rPr>
          <w:rFonts w:ascii="Arial" w:hAnsi="Arial" w:cs="Arial"/>
          <w:color w:val="000000" w:themeColor="text1"/>
        </w:rPr>
        <w:t xml:space="preserve"> </w:t>
      </w:r>
      <w:r w:rsidR="00B90D21" w:rsidRPr="00944633">
        <w:rPr>
          <w:rFonts w:ascii="Arial" w:hAnsi="Arial" w:cs="Arial"/>
          <w:color w:val="000000" w:themeColor="text1"/>
        </w:rPr>
        <w:t xml:space="preserve">easy to </w:t>
      </w:r>
      <w:r w:rsidR="00BA0A07">
        <w:rPr>
          <w:rFonts w:ascii="Arial" w:hAnsi="Arial" w:cs="Arial"/>
          <w:color w:val="000000" w:themeColor="text1"/>
        </w:rPr>
        <w:t xml:space="preserve">both </w:t>
      </w:r>
      <w:r w:rsidR="00B90D21" w:rsidRPr="00944633">
        <w:rPr>
          <w:rFonts w:ascii="Arial" w:hAnsi="Arial" w:cs="Arial"/>
          <w:color w:val="000000" w:themeColor="text1"/>
        </w:rPr>
        <w:t xml:space="preserve">read and implement. </w:t>
      </w:r>
      <w:r w:rsidR="009A6920" w:rsidRPr="00944633">
        <w:rPr>
          <w:rFonts w:ascii="Arial" w:hAnsi="Arial" w:cs="Arial"/>
          <w:color w:val="000000" w:themeColor="text1"/>
        </w:rPr>
        <w:t xml:space="preserve">Additionally, it is an open-source language and runs on different platforms such as Mac, Windows and Unix. </w:t>
      </w:r>
      <w:r w:rsidR="00BA0A07">
        <w:rPr>
          <w:rFonts w:ascii="Arial" w:hAnsi="Arial" w:cs="Arial"/>
          <w:color w:val="000000" w:themeColor="text1"/>
        </w:rPr>
        <w:t>T</w:t>
      </w:r>
      <w:r w:rsidR="009D4B71">
        <w:rPr>
          <w:rFonts w:ascii="Arial" w:hAnsi="Arial" w:cs="Arial"/>
          <w:color w:val="000000" w:themeColor="text1"/>
        </w:rPr>
        <w:t xml:space="preserve">he </w:t>
      </w:r>
      <w:r w:rsidR="009A6920" w:rsidRPr="00944633">
        <w:rPr>
          <w:rFonts w:ascii="Arial" w:hAnsi="Arial" w:cs="Arial"/>
          <w:color w:val="000000" w:themeColor="text1"/>
        </w:rPr>
        <w:t>develop</w:t>
      </w:r>
      <w:r w:rsidR="009D4B71">
        <w:rPr>
          <w:rFonts w:ascii="Arial" w:hAnsi="Arial" w:cs="Arial"/>
          <w:color w:val="000000" w:themeColor="text1"/>
        </w:rPr>
        <w:t>ment of an</w:t>
      </w:r>
      <w:r w:rsidR="009A6920" w:rsidRPr="00944633">
        <w:rPr>
          <w:rFonts w:ascii="Arial" w:hAnsi="Arial" w:cs="Arial"/>
          <w:color w:val="000000" w:themeColor="text1"/>
        </w:rPr>
        <w:t xml:space="preserve"> interface </w:t>
      </w:r>
      <w:r w:rsidR="009D4B71">
        <w:rPr>
          <w:rFonts w:ascii="Arial" w:hAnsi="Arial" w:cs="Arial"/>
          <w:color w:val="000000" w:themeColor="text1"/>
        </w:rPr>
        <w:t xml:space="preserve">that was </w:t>
      </w:r>
      <w:r w:rsidR="009A6920" w:rsidRPr="00944633">
        <w:rPr>
          <w:rFonts w:ascii="Arial" w:hAnsi="Arial" w:cs="Arial"/>
          <w:color w:val="000000" w:themeColor="text1"/>
        </w:rPr>
        <w:t xml:space="preserve">initially tested on </w:t>
      </w:r>
      <w:r>
        <w:rPr>
          <w:rFonts w:ascii="Arial" w:hAnsi="Arial" w:cs="Arial"/>
          <w:color w:val="000000" w:themeColor="text1"/>
        </w:rPr>
        <w:t>an</w:t>
      </w:r>
      <w:r w:rsidR="009A6920" w:rsidRPr="00944633">
        <w:rPr>
          <w:rFonts w:ascii="Arial" w:hAnsi="Arial" w:cs="Arial"/>
          <w:color w:val="000000" w:themeColor="text1"/>
        </w:rPr>
        <w:t xml:space="preserve"> </w:t>
      </w:r>
      <w:r w:rsidR="00453FCC">
        <w:rPr>
          <w:rFonts w:ascii="Arial" w:hAnsi="Arial" w:cs="Arial"/>
          <w:color w:val="000000" w:themeColor="text1"/>
        </w:rPr>
        <w:t xml:space="preserve">illustrative </w:t>
      </w:r>
      <w:commentRangeStart w:id="0"/>
      <w:r w:rsidR="00453FCC">
        <w:rPr>
          <w:rFonts w:ascii="Arial" w:hAnsi="Arial" w:cs="Arial"/>
          <w:color w:val="000000" w:themeColor="text1"/>
        </w:rPr>
        <w:t>genom</w:t>
      </w:r>
      <w:r w:rsidR="00F179AF">
        <w:rPr>
          <w:rFonts w:ascii="Arial" w:hAnsi="Arial" w:cs="Arial"/>
          <w:color w:val="000000" w:themeColor="text1"/>
        </w:rPr>
        <w:t>ic sequence</w:t>
      </w:r>
      <w:r w:rsidR="00453FCC">
        <w:rPr>
          <w:rFonts w:ascii="Arial" w:hAnsi="Arial" w:cs="Arial"/>
          <w:color w:val="000000" w:themeColor="text1"/>
        </w:rPr>
        <w:t xml:space="preserve"> </w:t>
      </w:r>
      <w:commentRangeEnd w:id="0"/>
      <w:r w:rsidR="00BA0A07">
        <w:rPr>
          <w:rStyle w:val="CommentReference"/>
          <w:rFonts w:asciiTheme="minorHAnsi" w:eastAsiaTheme="minorEastAsia" w:hAnsiTheme="minorHAnsi" w:cstheme="minorBidi"/>
          <w:lang w:eastAsia="en-US"/>
        </w:rPr>
        <w:commentReference w:id="0"/>
      </w:r>
      <w:r w:rsidR="00453FCC">
        <w:rPr>
          <w:rFonts w:ascii="Arial" w:hAnsi="Arial" w:cs="Arial"/>
          <w:color w:val="000000" w:themeColor="text1"/>
        </w:rPr>
        <w:t>and sRNAs</w:t>
      </w:r>
      <w:r w:rsidR="00BA0A07">
        <w:rPr>
          <w:rFonts w:ascii="Arial" w:hAnsi="Arial" w:cs="Arial"/>
          <w:color w:val="000000" w:themeColor="text1"/>
        </w:rPr>
        <w:t>,</w:t>
      </w:r>
      <w:r w:rsidR="009A6920" w:rsidRPr="00944633">
        <w:rPr>
          <w:rFonts w:ascii="Arial" w:hAnsi="Arial" w:cs="Arial"/>
          <w:color w:val="000000" w:themeColor="text1"/>
        </w:rPr>
        <w:t xml:space="preserve"> and then </w:t>
      </w:r>
      <w:r w:rsidR="00F179AF">
        <w:rPr>
          <w:rFonts w:ascii="Arial" w:hAnsi="Arial" w:cs="Arial"/>
          <w:color w:val="000000" w:themeColor="text1"/>
        </w:rPr>
        <w:t xml:space="preserve">the developed interface </w:t>
      </w:r>
      <w:r w:rsidR="00BA0A07">
        <w:rPr>
          <w:rFonts w:ascii="Arial" w:hAnsi="Arial" w:cs="Arial"/>
          <w:color w:val="000000" w:themeColor="text1"/>
        </w:rPr>
        <w:t xml:space="preserve">was </w:t>
      </w:r>
      <w:r w:rsidR="009A6920" w:rsidRPr="00944633">
        <w:rPr>
          <w:rFonts w:ascii="Arial" w:hAnsi="Arial" w:cs="Arial"/>
          <w:color w:val="000000" w:themeColor="text1"/>
        </w:rPr>
        <w:t>applied to the previously reported NGS data</w:t>
      </w:r>
      <w:r w:rsidR="00BA0A07">
        <w:rPr>
          <w:rFonts w:ascii="Arial" w:hAnsi="Arial" w:cs="Arial"/>
          <w:color w:val="000000" w:themeColor="text1"/>
        </w:rPr>
        <w:t>, is reported</w:t>
      </w:r>
      <w:r w:rsidR="009A6920" w:rsidRPr="00944633">
        <w:rPr>
          <w:rFonts w:ascii="Arial" w:hAnsi="Arial" w:cs="Arial"/>
          <w:color w:val="000000" w:themeColor="text1"/>
        </w:rPr>
        <w:t>.</w:t>
      </w:r>
    </w:p>
    <w:p w14:paraId="24828FD7" w14:textId="77777777" w:rsidR="000F31E0" w:rsidRPr="00944633" w:rsidRDefault="000F31E0" w:rsidP="00423574">
      <w:pPr>
        <w:spacing w:line="360" w:lineRule="auto"/>
        <w:jc w:val="both"/>
        <w:rPr>
          <w:rFonts w:ascii="Arial" w:hAnsi="Arial" w:cs="Arial"/>
          <w:color w:val="000000" w:themeColor="text1"/>
        </w:rPr>
      </w:pPr>
    </w:p>
    <w:p w14:paraId="312A39AD" w14:textId="11AB43EA" w:rsidR="009B0B5A" w:rsidRPr="0073676A" w:rsidRDefault="00D236B4">
      <w:pPr>
        <w:spacing w:line="360" w:lineRule="auto"/>
        <w:jc w:val="both"/>
        <w:rPr>
          <w:rFonts w:ascii="Arial" w:hAnsi="Arial" w:cs="Arial"/>
          <w:b/>
          <w:bCs/>
          <w:color w:val="000000" w:themeColor="text1"/>
          <w:sz w:val="28"/>
          <w:szCs w:val="28"/>
        </w:rPr>
      </w:pPr>
      <w:r w:rsidRPr="0073676A">
        <w:rPr>
          <w:rFonts w:ascii="Arial" w:hAnsi="Arial" w:cs="Arial"/>
          <w:b/>
          <w:bCs/>
          <w:color w:val="000000" w:themeColor="text1"/>
          <w:sz w:val="28"/>
          <w:szCs w:val="28"/>
        </w:rPr>
        <w:t>Materials and methods</w:t>
      </w:r>
    </w:p>
    <w:p w14:paraId="72591782" w14:textId="6E709CE7" w:rsidR="00D236B4" w:rsidRPr="00944633" w:rsidRDefault="000F31E0">
      <w:pPr>
        <w:spacing w:line="360" w:lineRule="auto"/>
        <w:jc w:val="both"/>
        <w:rPr>
          <w:rFonts w:ascii="Arial" w:hAnsi="Arial" w:cs="Arial"/>
          <w:b/>
          <w:bCs/>
          <w:color w:val="000000" w:themeColor="text1"/>
        </w:rPr>
      </w:pPr>
      <w:commentRangeStart w:id="1"/>
      <w:r w:rsidRPr="00233C99">
        <w:rPr>
          <w:rFonts w:ascii="Arial" w:hAnsi="Arial" w:cs="Arial"/>
          <w:b/>
          <w:bCs/>
          <w:color w:val="000000" w:themeColor="text1"/>
        </w:rPr>
        <w:t xml:space="preserve">Setting </w:t>
      </w:r>
      <w:r w:rsidR="009D4B71" w:rsidRPr="00233C99">
        <w:rPr>
          <w:rFonts w:ascii="Arial" w:hAnsi="Arial" w:cs="Arial"/>
          <w:b/>
          <w:bCs/>
          <w:color w:val="000000" w:themeColor="text1"/>
        </w:rPr>
        <w:t>t</w:t>
      </w:r>
      <w:r w:rsidR="00453FCC" w:rsidRPr="00233C99">
        <w:rPr>
          <w:rFonts w:ascii="Arial" w:hAnsi="Arial" w:cs="Arial"/>
          <w:b/>
          <w:bCs/>
          <w:color w:val="000000" w:themeColor="text1"/>
        </w:rPr>
        <w:t xml:space="preserve">he </w:t>
      </w:r>
      <w:r w:rsidR="00233C99" w:rsidRPr="00233C99">
        <w:rPr>
          <w:rFonts w:ascii="Arial" w:hAnsi="Arial" w:cs="Arial"/>
          <w:b/>
          <w:bCs/>
          <w:color w:val="000000" w:themeColor="text1"/>
        </w:rPr>
        <w:t>parameters</w:t>
      </w:r>
      <w:r w:rsidRPr="00233C99">
        <w:rPr>
          <w:rFonts w:ascii="Arial" w:hAnsi="Arial" w:cs="Arial"/>
          <w:b/>
          <w:bCs/>
          <w:color w:val="000000" w:themeColor="text1"/>
        </w:rPr>
        <w:t xml:space="preserve"> for pattern matching</w:t>
      </w:r>
      <w:commentRangeEnd w:id="1"/>
      <w:r w:rsidR="004053A0">
        <w:rPr>
          <w:rStyle w:val="CommentReference"/>
          <w:rFonts w:asciiTheme="minorHAnsi" w:eastAsiaTheme="minorEastAsia" w:hAnsiTheme="minorHAnsi" w:cstheme="minorBidi"/>
        </w:rPr>
        <w:commentReference w:id="1"/>
      </w:r>
    </w:p>
    <w:p w14:paraId="73A7FEA7" w14:textId="75CDCE8A" w:rsidR="007B635F"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The counting version of the standard pattern matching is a problem of enumerating all the occurrences of the string </w:t>
      </w:r>
      <m:oMath>
        <m:r>
          <w:rPr>
            <w:rFonts w:ascii="Cambria Math" w:hAnsi="Cambria Math" w:cs="Arial"/>
            <w:color w:val="000000" w:themeColor="text1"/>
          </w:rPr>
          <m:t>β</m:t>
        </m:r>
      </m:oMath>
      <w:r w:rsidRPr="00944633">
        <w:rPr>
          <w:rFonts w:ascii="Arial" w:hAnsi="Arial" w:cs="Arial"/>
          <w:color w:val="000000" w:themeColor="text1"/>
        </w:rPr>
        <w:t xml:space="preserve"> in the string </w:t>
      </w:r>
      <m:oMath>
        <m:r>
          <w:rPr>
            <w:rFonts w:ascii="Cambria Math" w:hAnsi="Cambria Math" w:cs="Arial"/>
            <w:color w:val="000000" w:themeColor="text1"/>
          </w:rPr>
          <m:t>α</m:t>
        </m:r>
      </m:oMath>
      <w:r w:rsidRPr="00944633">
        <w:rPr>
          <w:rFonts w:ascii="Arial" w:hAnsi="Arial" w:cs="Arial"/>
          <w:color w:val="000000" w:themeColor="text1"/>
        </w:rPr>
        <w:t xml:space="preserve"> </w:t>
      </w:r>
      <w:r w:rsidR="005B4357" w:rsidRPr="00944633">
        <w:rPr>
          <w:rFonts w:ascii="Arial" w:hAnsi="Arial" w:cs="Arial"/>
          <w:color w:val="000000" w:themeColor="text1"/>
        </w:rPr>
        <w:fldChar w:fldCharType="begin" w:fldLock="1"/>
      </w:r>
      <w:r w:rsidR="00A832B0">
        <w:rPr>
          <w:rFonts w:ascii="Arial" w:hAnsi="Arial" w:cs="Arial"/>
          <w:color w:val="000000" w:themeColor="text1"/>
        </w:rPr>
        <w:instrText>ADDIN CSL_CITATION {"citationItems":[{"id":"ITEM-1","itemData":{"author":[{"dropping-particle":"","family":"Hjalte Wedel Vildhøj","given":"","non-dropping-particle":"","parse-names":false,"suffix":""}],"id":"ITEM-1","issued":{"date-parts":[["2015"]]},"publisher":"Technical University of Denmark","title":"Topics in combinatorial pattern matching","type":"thesis"},"uris":["http://www.mendeley.com/documents/?uuid=1a7adb03-eda2-44cf-b5f7-42ac1eb08d14"]},{"id":"ITEM-2","itemData":{"DOI":"10.1007/3-540-56024-6_14","author":[{"dropping-particle":"","family":"Chang","given":"William I.","non-dropping-particle":"","parse-names":false,"suffix":""},{"dropping-particle":"","family":"Lampe","given":"Jordan","non-dropping-particle":"","parse-names":false,"suffix":""}],"id":"ITEM-2","issued":{"date-parts":[["1992"]]},"page":"175-184","title":"Theoretical and empirical comparisons of approximate string matching algorithms","type":"chapter"},"uris":["http://www.mendeley.com/documents/?uuid=2196d544-0243-42f2-94be-c694d41de1ae"]}],"mendeley":{"formattedCitation":"[28,29]","plainTextFormattedCitation":"[28,29]","previouslyFormattedCitation":"[28,29]"},"properties":{"noteIndex":0},"schema":"https://github.com/citation-style-language/schema/raw/master/csl-citation.json"}</w:instrText>
      </w:r>
      <w:r w:rsidR="005B4357" w:rsidRPr="00944633">
        <w:rPr>
          <w:rFonts w:ascii="Arial" w:hAnsi="Arial" w:cs="Arial"/>
          <w:color w:val="000000" w:themeColor="text1"/>
        </w:rPr>
        <w:fldChar w:fldCharType="separate"/>
      </w:r>
      <w:r w:rsidR="007117D1" w:rsidRPr="007117D1">
        <w:rPr>
          <w:rFonts w:ascii="Arial" w:hAnsi="Arial" w:cs="Arial"/>
          <w:noProof/>
          <w:color w:val="000000" w:themeColor="text1"/>
        </w:rPr>
        <w:t>[28,29]</w:t>
      </w:r>
      <w:r w:rsidR="005B4357" w:rsidRPr="00944633">
        <w:rPr>
          <w:rFonts w:ascii="Arial" w:hAnsi="Arial" w:cs="Arial"/>
          <w:color w:val="000000" w:themeColor="text1"/>
        </w:rPr>
        <w:fldChar w:fldCharType="end"/>
      </w:r>
      <w:r w:rsidRPr="00944633">
        <w:rPr>
          <w:rFonts w:ascii="Arial" w:hAnsi="Arial" w:cs="Arial"/>
          <w:color w:val="000000" w:themeColor="text1"/>
        </w:rPr>
        <w:t xml:space="preserve">. </w:t>
      </w:r>
      <w:commentRangeStart w:id="2"/>
      <w:r w:rsidRPr="00944633">
        <w:rPr>
          <w:rFonts w:ascii="Arial" w:hAnsi="Arial" w:cs="Arial"/>
          <w:color w:val="000000" w:themeColor="text1"/>
        </w:rPr>
        <w:t>Computational biology provides an archetypal context for counting problems of this sort</w:t>
      </w:r>
      <w:r w:rsidR="005B4357" w:rsidRPr="00944633">
        <w:rPr>
          <w:rFonts w:ascii="Arial" w:hAnsi="Arial" w:cs="Arial"/>
          <w:color w:val="000000" w:themeColor="text1"/>
        </w:rPr>
        <w:t xml:space="preserve"> </w:t>
      </w:r>
      <w:r w:rsidR="005B4357"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{"citationItems":[{"id":"ITEM-1","itemData":{"DOI":"10.1016/S1570-8667(03)00062-5","ISSN":"15708667","author":[{"dropping-particle":"","family":"Gonnet","given":"Gaston H.","non-dropping-particle":"","parse-names":false,"suffix":""}],"container-title":"Journal of Discrete Algorithms","id":"ITEM-1","issue":"1","issued":{"date-parts":[["2004","3"]]},"page":"3-15","title":"Some string matching problems from Bioinformatics which still need better solutions","type":"article-journal","volume":"2"},"uris":["http://www.mendeley.com/documents/?uuid=452f432e-e500-40f3-beca-6edf26c95b24"]},{"id":"ITEM-2","itemData":{"DOI":"10.1093/bioinformatics/btu678","ISSN":"1367-4803","author":[{"dropping-particle":"","family":"Deng","given":"Fei","non-dropping-particle":"","parse-names":false,"suffix":""},{"dropping-particle":"","family":"Wang","given":"Lusheng","non-dropping-particle":"","parse-names":false,"suffix":""},{"dropping-particle":"","family":"Liu","given":"Xiaowen","non-dropping-particle":"","parse-names":false,"suffix":""}],"container-title":"Bioinformatics","id":"ITEM-2","issue":"4","issued":{"date-parts":[["2015","2","15"]]},"page":"532-538","title":"An efficient algorithm for the blocked pattern matching problem","type":"article-journal","volume":"31"},"uris":["http://www.mendeley.com/documents/?uuid=4db2d290-7e1e-41d4-8aad-104a67c51f05"]},{"id":"ITEM-3","itemData":{"DOI":"10.1007/3-540-60044-2_30","author":[{"dropping-particle":"","family":"Bafna","given":"Vineet","non-dropping-particle":"","parse-names":false,"suffix":""},{"dropping-particle":"","family":"Muthukrishnan","given":"S.","non-dropping-particle":"","parse-names":false,"suffix":""},{"dropping-particle":"","family":"Ravi","given":"R.","non-dropping-particle":"","parse-names":false,"suffix":""}],"id":"ITEM-3","issued":{"date-parts":[["1995"]]},"page":"1-16","title":"Computing similarity between RNA strings","type":"chapter"},"uris":["http://www.mendeley.com/documents/?uuid=e36bb197-7668-4f8d-bbe1-1216983ab256"]}],"mendeley":{"formattedCitation":"[27,30,31]","plainTextFormattedCitation":"[27,30,31]","previouslyFormattedCitation":"[27,30,31]"},"properties":{"noteIndex":0},"schema":"https://github.com/citation-style-language/schema/raw/master/csl-citation.json"}</w:instrText>
      </w:r>
      <w:r w:rsidR="005B4357" w:rsidRPr="00944633">
        <w:rPr>
          <w:rFonts w:ascii="Arial" w:hAnsi="Arial" w:cs="Arial"/>
          <w:color w:val="000000" w:themeColor="text1"/>
        </w:rPr>
        <w:fldChar w:fldCharType="separate"/>
      </w:r>
      <w:r w:rsidR="007117D1" w:rsidRPr="007117D1">
        <w:rPr>
          <w:rFonts w:ascii="Arial" w:hAnsi="Arial" w:cs="Arial"/>
          <w:noProof/>
          <w:color w:val="000000" w:themeColor="text1"/>
        </w:rPr>
        <w:t>[27,30,31]</w:t>
      </w:r>
      <w:r w:rsidR="005B4357" w:rsidRPr="00944633">
        <w:rPr>
          <w:rFonts w:ascii="Arial" w:hAnsi="Arial" w:cs="Arial"/>
          <w:color w:val="000000" w:themeColor="text1"/>
        </w:rPr>
        <w:fldChar w:fldCharType="end"/>
      </w:r>
      <w:r w:rsidR="00953912">
        <w:rPr>
          <w:rFonts w:ascii="Arial" w:hAnsi="Arial" w:cs="Arial"/>
          <w:color w:val="000000" w:themeColor="text1"/>
        </w:rPr>
        <w:t>.</w:t>
      </w:r>
      <w:r w:rsidRPr="00944633">
        <w:rPr>
          <w:rFonts w:ascii="Arial" w:hAnsi="Arial" w:cs="Arial"/>
          <w:color w:val="000000" w:themeColor="text1"/>
        </w:rPr>
        <w:t xml:space="preserve"> </w:t>
      </w:r>
      <w:r w:rsidR="00953912">
        <w:rPr>
          <w:rFonts w:ascii="Arial" w:hAnsi="Arial" w:cs="Arial"/>
          <w:color w:val="000000" w:themeColor="text1"/>
        </w:rPr>
        <w:t>F</w:t>
      </w:r>
      <w:r w:rsidRPr="00944633">
        <w:rPr>
          <w:rFonts w:ascii="Arial" w:hAnsi="Arial" w:cs="Arial"/>
          <w:color w:val="000000" w:themeColor="text1"/>
        </w:rPr>
        <w:t>or example,</w:t>
      </w:r>
      <w:r w:rsidR="00953912">
        <w:rPr>
          <w:rFonts w:ascii="Arial" w:hAnsi="Arial" w:cs="Arial"/>
          <w:color w:val="000000" w:themeColor="text1"/>
        </w:rPr>
        <w:t xml:space="preserve"> if</w:t>
      </w:r>
      <w:r w:rsidRPr="00944633">
        <w:rPr>
          <w:rFonts w:ascii="Arial" w:hAnsi="Arial" w:cs="Arial"/>
          <w:color w:val="000000" w:themeColor="text1"/>
        </w:rPr>
        <w:t xml:space="preserve"> </w:t>
      </w:r>
      <m:oMath>
        <m:r>
          <w:rPr>
            <w:rFonts w:ascii="Cambria Math" w:hAnsi="Cambria Math" w:cs="Arial"/>
            <w:color w:val="000000" w:themeColor="text1"/>
          </w:rPr>
          <m:t>β</m:t>
        </m:r>
      </m:oMath>
      <w:r w:rsidRPr="00944633">
        <w:rPr>
          <w:rFonts w:ascii="Arial" w:hAnsi="Arial" w:cs="Arial"/>
          <w:color w:val="000000" w:themeColor="text1"/>
        </w:rPr>
        <w:t xml:space="preserve"> is </w:t>
      </w:r>
      <w:r w:rsidRPr="00944633">
        <w:rPr>
          <w:rFonts w:ascii="Arial" w:hAnsi="Arial" w:cs="Arial"/>
          <w:color w:val="000000" w:themeColor="text1"/>
        </w:rPr>
        <w:lastRenderedPageBreak/>
        <w:t xml:space="preserve">considered </w:t>
      </w:r>
      <w:r w:rsidR="00953912">
        <w:rPr>
          <w:rFonts w:ascii="Arial" w:hAnsi="Arial" w:cs="Arial"/>
          <w:color w:val="000000" w:themeColor="text1"/>
        </w:rPr>
        <w:t xml:space="preserve">as being </w:t>
      </w:r>
      <w:r w:rsidR="00453FCC">
        <w:rPr>
          <w:rFonts w:ascii="Arial" w:hAnsi="Arial" w:cs="Arial"/>
          <w:color w:val="000000" w:themeColor="text1"/>
        </w:rPr>
        <w:t>an</w:t>
      </w:r>
      <w:r w:rsidRPr="00944633">
        <w:rPr>
          <w:rFonts w:ascii="Arial" w:hAnsi="Arial" w:cs="Arial"/>
          <w:color w:val="000000" w:themeColor="text1"/>
        </w:rPr>
        <w:t xml:space="preserve"> </w:t>
      </w:r>
      <w:r w:rsidR="002E22A9">
        <w:rPr>
          <w:rFonts w:ascii="Arial" w:hAnsi="Arial" w:cs="Arial"/>
          <w:color w:val="000000" w:themeColor="text1"/>
        </w:rPr>
        <w:t>sRNA</w:t>
      </w:r>
      <w:r w:rsidRPr="00944633">
        <w:rPr>
          <w:rFonts w:ascii="Arial" w:hAnsi="Arial" w:cs="Arial"/>
          <w:color w:val="000000" w:themeColor="text1"/>
        </w:rPr>
        <w:t xml:space="preserve"> and </w:t>
      </w:r>
      <m:oMath>
        <m:r>
          <w:rPr>
            <w:rFonts w:ascii="Cambria Math" w:hAnsi="Cambria Math" w:cs="Arial"/>
            <w:color w:val="000000" w:themeColor="text1"/>
          </w:rPr>
          <m:t>α</m:t>
        </m:r>
      </m:oMath>
      <w:r w:rsidRPr="00944633">
        <w:rPr>
          <w:rFonts w:ascii="Arial" w:hAnsi="Arial" w:cs="Arial"/>
          <w:color w:val="000000" w:themeColor="text1"/>
        </w:rPr>
        <w:t xml:space="preserve"> as</w:t>
      </w:r>
      <w:r w:rsidR="00953912">
        <w:rPr>
          <w:rFonts w:ascii="Arial" w:hAnsi="Arial" w:cs="Arial"/>
          <w:color w:val="000000" w:themeColor="text1"/>
        </w:rPr>
        <w:t xml:space="preserve"> being</w:t>
      </w:r>
      <w:r w:rsidRPr="00944633">
        <w:rPr>
          <w:rFonts w:ascii="Arial" w:hAnsi="Arial" w:cs="Arial"/>
          <w:color w:val="000000" w:themeColor="text1"/>
        </w:rPr>
        <w:t xml:space="preserve"> a </w:t>
      </w:r>
      <w:r w:rsidR="002E22A9">
        <w:rPr>
          <w:rFonts w:ascii="Arial" w:hAnsi="Arial" w:cs="Arial"/>
          <w:color w:val="000000" w:themeColor="text1"/>
        </w:rPr>
        <w:t xml:space="preserve">viroid </w:t>
      </w:r>
      <w:r w:rsidRPr="00944633">
        <w:rPr>
          <w:rFonts w:ascii="Arial" w:hAnsi="Arial" w:cs="Arial"/>
          <w:color w:val="000000" w:themeColor="text1"/>
        </w:rPr>
        <w:t>genome</w:t>
      </w:r>
      <w:r w:rsidR="00953912">
        <w:rPr>
          <w:rFonts w:ascii="Arial" w:hAnsi="Arial" w:cs="Arial"/>
          <w:color w:val="000000" w:themeColor="text1"/>
        </w:rPr>
        <w:t>, the real</w:t>
      </w:r>
      <w:ins w:id="3" w:author="Pavithran Iyer" w:date="2021-05-29T17:12:00Z">
        <w:r w:rsidR="002E1A6D">
          <w:rPr>
            <w:rFonts w:ascii="Arial" w:hAnsi="Arial" w:cs="Arial"/>
            <w:color w:val="000000" w:themeColor="text1"/>
          </w:rPr>
          <w:t>-</w:t>
        </w:r>
      </w:ins>
      <w:del w:id="4" w:author="Pavithran Iyer" w:date="2021-05-29T17:12:00Z">
        <w:r w:rsidR="00953912" w:rsidDel="002E1A6D">
          <w:rPr>
            <w:rFonts w:ascii="Arial" w:hAnsi="Arial" w:cs="Arial"/>
            <w:color w:val="000000" w:themeColor="text1"/>
          </w:rPr>
          <w:delText xml:space="preserve"> </w:delText>
        </w:r>
      </w:del>
      <w:r w:rsidR="00953912">
        <w:rPr>
          <w:rFonts w:ascii="Arial" w:hAnsi="Arial" w:cs="Arial"/>
          <w:color w:val="000000" w:themeColor="text1"/>
        </w:rPr>
        <w:t>world problem is</w:t>
      </w:r>
      <w:ins w:id="5" w:author="Pavithran Iyer" w:date="2021-05-29T17:12:00Z">
        <w:r w:rsidR="002E1A6D">
          <w:rPr>
            <w:rFonts w:ascii="Arial" w:hAnsi="Arial" w:cs="Arial"/>
            <w:color w:val="000000" w:themeColor="text1"/>
          </w:rPr>
          <w:t xml:space="preserve"> </w:t>
        </w:r>
      </w:ins>
      <w:r w:rsidR="00453FCC">
        <w:rPr>
          <w:rFonts w:ascii="Arial" w:hAnsi="Arial" w:cs="Arial"/>
          <w:color w:val="000000" w:themeColor="text1"/>
        </w:rPr>
        <w:t>computing</w:t>
      </w:r>
      <w:r w:rsidRPr="00944633">
        <w:rPr>
          <w:rFonts w:ascii="Arial" w:hAnsi="Arial" w:cs="Arial"/>
          <w:color w:val="000000" w:themeColor="text1"/>
        </w:rPr>
        <w:t xml:space="preserve"> the number of bindings of a </w:t>
      </w:r>
      <w:proofErr w:type="spellStart"/>
      <w:r w:rsidR="002E22A9">
        <w:rPr>
          <w:rFonts w:ascii="Arial" w:hAnsi="Arial" w:cs="Arial"/>
          <w:color w:val="000000" w:themeColor="text1"/>
        </w:rPr>
        <w:t>vd</w:t>
      </w:r>
      <w:proofErr w:type="spellEnd"/>
      <w:r w:rsidR="002E22A9">
        <w:rPr>
          <w:rFonts w:ascii="Arial" w:hAnsi="Arial" w:cs="Arial"/>
          <w:color w:val="000000" w:themeColor="text1"/>
        </w:rPr>
        <w:t>-sRNA</w:t>
      </w:r>
      <w:r w:rsidRPr="00944633">
        <w:rPr>
          <w:rFonts w:ascii="Arial" w:hAnsi="Arial" w:cs="Arial"/>
          <w:color w:val="000000" w:themeColor="text1"/>
        </w:rPr>
        <w:t xml:space="preserve"> with </w:t>
      </w:r>
      <w:r w:rsidR="002E22A9">
        <w:rPr>
          <w:rFonts w:ascii="Arial" w:hAnsi="Arial" w:cs="Arial"/>
          <w:color w:val="000000" w:themeColor="text1"/>
        </w:rPr>
        <w:t xml:space="preserve">the viroid </w:t>
      </w:r>
      <w:r w:rsidRPr="00944633">
        <w:rPr>
          <w:rFonts w:ascii="Arial" w:hAnsi="Arial" w:cs="Arial"/>
          <w:color w:val="000000" w:themeColor="text1"/>
        </w:rPr>
        <w:t xml:space="preserve">genome. </w:t>
      </w:r>
      <w:commentRangeEnd w:id="2"/>
      <w:r w:rsidR="00953912">
        <w:rPr>
          <w:rStyle w:val="CommentReference"/>
          <w:rFonts w:asciiTheme="minorHAnsi" w:eastAsiaTheme="minorEastAsia" w:hAnsiTheme="minorHAnsi" w:cstheme="minorBidi"/>
        </w:rPr>
        <w:commentReference w:id="2"/>
      </w:r>
      <w:r w:rsidRPr="00944633">
        <w:rPr>
          <w:rFonts w:ascii="Arial" w:hAnsi="Arial" w:cs="Arial"/>
          <w:color w:val="000000" w:themeColor="text1"/>
        </w:rPr>
        <w:t xml:space="preserve">When </w:t>
      </w:r>
      <w:r w:rsidR="00453FCC">
        <w:rPr>
          <w:rFonts w:ascii="Arial" w:hAnsi="Arial" w:cs="Arial"/>
          <w:color w:val="000000" w:themeColor="text1"/>
        </w:rPr>
        <w:t>an</w:t>
      </w:r>
      <w:r w:rsidRPr="00944633">
        <w:rPr>
          <w:rFonts w:ascii="Arial" w:hAnsi="Arial" w:cs="Arial"/>
          <w:color w:val="000000" w:themeColor="text1"/>
        </w:rPr>
        <w:t xml:space="preserve"> </w:t>
      </w:r>
      <w:r w:rsidR="002E22A9">
        <w:rPr>
          <w:rFonts w:ascii="Arial" w:hAnsi="Arial" w:cs="Arial"/>
          <w:color w:val="000000" w:themeColor="text1"/>
        </w:rPr>
        <w:t>sRNA</w:t>
      </w:r>
      <w:r w:rsidRPr="00944633">
        <w:rPr>
          <w:rFonts w:ascii="Arial" w:hAnsi="Arial" w:cs="Arial"/>
          <w:color w:val="000000" w:themeColor="text1"/>
        </w:rPr>
        <w:t xml:space="preserve"> nucleotide sequence is represented by a string </w:t>
      </w:r>
      <m:oMath>
        <m:r>
          <w:rPr>
            <w:rFonts w:ascii="Cambria Math" w:hAnsi="Cambria Math" w:cs="Arial"/>
            <w:color w:val="000000" w:themeColor="text1"/>
          </w:rPr>
          <m:t>α</m:t>
        </m:r>
      </m:oMath>
      <w:r w:rsidR="00953912">
        <w:rPr>
          <w:rFonts w:ascii="Arial" w:hAnsi="Arial" w:cs="Arial"/>
          <w:color w:val="000000" w:themeColor="text1"/>
        </w:rPr>
        <w:t>,</w:t>
      </w:r>
      <w:r w:rsidRPr="00944633">
        <w:rPr>
          <w:rFonts w:ascii="Arial" w:hAnsi="Arial" w:cs="Arial"/>
          <w:color w:val="000000" w:themeColor="text1"/>
        </w:rPr>
        <w:t>and the</w:t>
      </w:r>
      <w:r w:rsidR="002E22A9">
        <w:rPr>
          <w:rFonts w:ascii="Arial" w:hAnsi="Arial" w:cs="Arial"/>
          <w:color w:val="000000" w:themeColor="text1"/>
        </w:rPr>
        <w:t xml:space="preserve"> viroid</w:t>
      </w:r>
      <w:r w:rsidRPr="00944633">
        <w:rPr>
          <w:rFonts w:ascii="Arial" w:hAnsi="Arial" w:cs="Arial"/>
          <w:color w:val="000000" w:themeColor="text1"/>
        </w:rPr>
        <w:t xml:space="preserve"> genome by a string </w:t>
      </w:r>
      <m:oMath>
        <m:r>
          <w:rPr>
            <w:rFonts w:ascii="Cambria Math" w:hAnsi="Cambria Math" w:cs="Arial"/>
            <w:color w:val="000000" w:themeColor="text1"/>
          </w:rPr>
          <m:t>β</m:t>
        </m:r>
      </m:oMath>
      <w:r w:rsidRPr="00944633">
        <w:rPr>
          <w:rFonts w:ascii="Arial" w:hAnsi="Arial" w:cs="Arial"/>
          <w:color w:val="000000" w:themeColor="text1"/>
        </w:rPr>
        <w:t xml:space="preserve">, computing the number is bindings of the </w:t>
      </w:r>
      <w:r w:rsidR="002E22A9">
        <w:rPr>
          <w:rFonts w:ascii="Arial" w:hAnsi="Arial" w:cs="Arial"/>
          <w:color w:val="000000" w:themeColor="text1"/>
        </w:rPr>
        <w:t>sRNA</w:t>
      </w:r>
      <w:r w:rsidRPr="00944633">
        <w:rPr>
          <w:rFonts w:ascii="Arial" w:hAnsi="Arial" w:cs="Arial"/>
          <w:color w:val="000000" w:themeColor="text1"/>
        </w:rPr>
        <w:t xml:space="preserve"> sequence immediately </w:t>
      </w:r>
      <w:commentRangeStart w:id="6"/>
      <w:r w:rsidRPr="00944633">
        <w:rPr>
          <w:rFonts w:ascii="Arial" w:hAnsi="Arial" w:cs="Arial"/>
          <w:color w:val="000000" w:themeColor="text1"/>
        </w:rPr>
        <w:t>admits the counting form of the standard pattern matching problem</w:t>
      </w:r>
      <w:commentRangeEnd w:id="6"/>
      <w:r w:rsidR="00953912">
        <w:rPr>
          <w:rStyle w:val="CommentReference"/>
          <w:rFonts w:asciiTheme="minorHAnsi" w:eastAsiaTheme="minorEastAsia" w:hAnsiTheme="minorHAnsi" w:cstheme="minorBidi"/>
        </w:rPr>
        <w:commentReference w:id="6"/>
      </w:r>
      <w:r w:rsidRPr="00944633">
        <w:rPr>
          <w:rFonts w:ascii="Arial" w:hAnsi="Arial" w:cs="Arial"/>
          <w:color w:val="000000" w:themeColor="text1"/>
        </w:rPr>
        <w:t xml:space="preserve">. Furthermore, </w:t>
      </w:r>
      <w:r w:rsidR="00953912">
        <w:rPr>
          <w:rFonts w:ascii="Arial" w:hAnsi="Arial" w:cs="Arial"/>
          <w:color w:val="000000" w:themeColor="text1"/>
        </w:rPr>
        <w:t>one</w:t>
      </w:r>
      <w:r w:rsidR="00953912" w:rsidRPr="00944633">
        <w:rPr>
          <w:rFonts w:ascii="Arial" w:hAnsi="Arial" w:cs="Arial"/>
          <w:color w:val="000000" w:themeColor="text1"/>
        </w:rPr>
        <w:t xml:space="preserve"> </w:t>
      </w:r>
      <w:r w:rsidRPr="00944633">
        <w:rPr>
          <w:rFonts w:ascii="Arial" w:hAnsi="Arial" w:cs="Arial"/>
          <w:color w:val="000000" w:themeColor="text1"/>
        </w:rPr>
        <w:t xml:space="preserve">can safely assume that </w:t>
      </w:r>
      <m:oMath>
        <m:r>
          <w:rPr>
            <w:rFonts w:ascii="Cambria Math" w:hAnsi="Cambria Math" w:cs="Arial"/>
            <w:color w:val="000000" w:themeColor="text1"/>
          </w:rPr>
          <m:t>α</m:t>
        </m:r>
      </m:oMath>
      <w:r w:rsidRPr="00944633">
        <w:rPr>
          <w:rFonts w:ascii="Arial" w:hAnsi="Arial" w:cs="Arial"/>
          <w:color w:val="000000" w:themeColor="text1"/>
        </w:rPr>
        <w:t xml:space="preserve"> and </w:t>
      </w:r>
      <m:oMath>
        <m:r>
          <w:rPr>
            <w:rFonts w:ascii="Cambria Math" w:hAnsi="Cambria Math" w:cs="Arial"/>
            <w:color w:val="000000" w:themeColor="text1"/>
          </w:rPr>
          <m:t>β</m:t>
        </m:r>
      </m:oMath>
      <w:r w:rsidRPr="00944633">
        <w:rPr>
          <w:rFonts w:ascii="Arial" w:hAnsi="Arial" w:cs="Arial"/>
          <w:color w:val="000000" w:themeColor="text1"/>
        </w:rPr>
        <w:t xml:space="preserve"> are drawn from the alphabet</w:t>
      </w:r>
      <w:r w:rsidR="009D4B71">
        <w:rPr>
          <w:rFonts w:ascii="Arial" w:hAnsi="Arial" w:cs="Arial"/>
          <w:color w:val="000000" w:themeColor="text1"/>
        </w:rPr>
        <w:t xml:space="preserve"> </w:t>
      </w:r>
      <m:oMath>
        <m:d>
          <m:dPr>
            <m:begChr m:val="{"/>
            <m:endChr m:val="}"/>
            <m:ctrlPr>
              <w:rPr>
                <w:rFonts w:ascii="Cambria Math" w:hAnsi="Cambria Math" w:cs="Arial"/>
                <w:i/>
                <w:color w:val="000000" w:themeColor="text1"/>
              </w:rPr>
            </m:ctrlPr>
          </m:dPr>
          <m:e>
            <m:r>
              <w:rPr>
                <w:rFonts w:ascii="Cambria Math" w:hAnsi="Cambria Math" w:cs="Arial"/>
                <w:color w:val="000000" w:themeColor="text1"/>
              </w:rPr>
              <m:t>A,T,G,C</m:t>
            </m:r>
          </m:e>
        </m:d>
      </m:oMath>
      <w:r w:rsidRPr="00944633">
        <w:rPr>
          <w:rFonts w:ascii="Arial" w:hAnsi="Arial" w:cs="Arial"/>
          <w:color w:val="000000" w:themeColor="text1"/>
        </w:rPr>
        <w:t xml:space="preserve">. Before laying out the problem precisely, </w:t>
      </w:r>
      <w:r w:rsidR="00953912">
        <w:rPr>
          <w:rFonts w:ascii="Arial" w:hAnsi="Arial" w:cs="Arial"/>
          <w:color w:val="000000" w:themeColor="text1"/>
        </w:rPr>
        <w:t xml:space="preserve">in order </w:t>
      </w:r>
      <w:r w:rsidRPr="00944633">
        <w:rPr>
          <w:rFonts w:ascii="Arial" w:hAnsi="Arial" w:cs="Arial"/>
          <w:color w:val="000000" w:themeColor="text1"/>
        </w:rPr>
        <w:t xml:space="preserve">to solve several instances of the above counting problem, </w:t>
      </w:r>
      <w:commentRangeStart w:id="7"/>
      <w:r w:rsidRPr="00944633">
        <w:rPr>
          <w:rFonts w:ascii="Arial" w:hAnsi="Arial" w:cs="Arial"/>
          <w:color w:val="000000" w:themeColor="text1"/>
        </w:rPr>
        <w:t xml:space="preserve">each corresponding to a different viroid RNA nucleotide </w:t>
      </w:r>
      <w:commentRangeEnd w:id="7"/>
      <w:r w:rsidR="00953912">
        <w:rPr>
          <w:rStyle w:val="CommentReference"/>
          <w:rFonts w:asciiTheme="minorHAnsi" w:eastAsiaTheme="minorEastAsia" w:hAnsiTheme="minorHAnsi" w:cstheme="minorBidi"/>
        </w:rPr>
        <w:commentReference w:id="7"/>
      </w:r>
      <m:oMath>
        <m:r>
          <w:rPr>
            <w:rFonts w:ascii="Cambria Math" w:hAnsi="Cambria Math" w:cs="Arial"/>
            <w:color w:val="000000" w:themeColor="text1"/>
          </w:rPr>
          <m:t>α</m:t>
        </m:r>
      </m:oMath>
      <w:r w:rsidRPr="00944633">
        <w:rPr>
          <w:rFonts w:ascii="Arial" w:hAnsi="Arial" w:cs="Arial"/>
          <w:color w:val="000000" w:themeColor="text1"/>
        </w:rPr>
        <w:t xml:space="preserve">. Hence, the problem that we would like to solve in this section </w:t>
      </w:r>
      <w:r w:rsidR="009D4B71">
        <w:rPr>
          <w:rFonts w:ascii="Arial" w:hAnsi="Arial" w:cs="Arial"/>
          <w:color w:val="000000" w:themeColor="text1"/>
        </w:rPr>
        <w:t>is</w:t>
      </w:r>
      <w:r w:rsidRPr="00944633">
        <w:rPr>
          <w:rFonts w:ascii="Arial" w:hAnsi="Arial" w:cs="Arial"/>
          <w:color w:val="000000" w:themeColor="text1"/>
        </w:rPr>
        <w:t xml:space="preserve"> stated </w:t>
      </w:r>
      <w:r w:rsidR="00955A50">
        <w:rPr>
          <w:rFonts w:ascii="Arial" w:hAnsi="Arial" w:cs="Arial"/>
          <w:color w:val="000000" w:themeColor="text1"/>
        </w:rPr>
        <w:t>below.</w:t>
      </w:r>
    </w:p>
    <w:p w14:paraId="260BE046" w14:textId="59CF937A" w:rsidR="00955A50" w:rsidRPr="00955A50" w:rsidRDefault="00955A50" w:rsidP="007B635F">
      <w:pPr>
        <w:spacing w:line="360" w:lineRule="auto"/>
        <w:jc w:val="both"/>
        <w:rPr>
          <w:rFonts w:ascii="Arial" w:hAnsi="Arial" w:cs="Arial"/>
          <w:i/>
          <w:iCs/>
          <w:color w:val="000000" w:themeColor="text1"/>
        </w:rPr>
      </w:pPr>
      <w:r w:rsidRPr="00955A50">
        <w:rPr>
          <w:rFonts w:ascii="Arial" w:hAnsi="Arial" w:cs="Arial"/>
          <w:i/>
          <w:iCs/>
          <w:color w:val="000000" w:themeColor="text1"/>
        </w:rPr>
        <w:t>Definition 1: Viroid binding problem</w:t>
      </w:r>
    </w:p>
    <w:p w14:paraId="473DA539"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Given the following:</w:t>
      </w:r>
    </w:p>
    <w:p w14:paraId="22F84A75" w14:textId="77777777" w:rsidR="007B635F" w:rsidRPr="00944633" w:rsidRDefault="007B635F" w:rsidP="007B635F">
      <w:pPr>
        <w:pStyle w:val="ListParagraph"/>
        <w:numPr>
          <w:ilvl w:val="0"/>
          <w:numId w:val="1"/>
        </w:numPr>
        <w:spacing w:line="360" w:lineRule="auto"/>
        <w:jc w:val="both"/>
        <w:rPr>
          <w:rFonts w:ascii="Arial" w:hAnsi="Arial" w:cs="Arial"/>
          <w:color w:val="000000" w:themeColor="text1"/>
          <w:sz w:val="24"/>
          <w:szCs w:val="24"/>
        </w:rPr>
      </w:pPr>
      <w:r w:rsidRPr="00944633">
        <w:rPr>
          <w:rFonts w:ascii="Arial" w:hAnsi="Arial" w:cs="Arial"/>
          <w:color w:val="000000" w:themeColor="text1"/>
          <w:sz w:val="24"/>
          <w:szCs w:val="24"/>
        </w:rPr>
        <w:t xml:space="preserve">Set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1</m:t>
            </m:r>
          </m:sub>
        </m:sSub>
      </m:oMath>
      <w:r w:rsidRPr="00944633">
        <w:rPr>
          <w:rFonts w:ascii="Arial" w:hAnsi="Arial" w:cs="Arial"/>
          <w:color w:val="000000" w:themeColor="text1"/>
          <w:sz w:val="24"/>
          <w:szCs w:val="24"/>
        </w:rPr>
        <w:t xml:space="preserve"> of N strings where each string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1</m:t>
            </m:r>
          </m:sub>
        </m:sSub>
      </m:oMath>
      <w:r w:rsidRPr="00944633">
        <w:rPr>
          <w:rFonts w:ascii="Arial" w:hAnsi="Arial" w:cs="Arial"/>
          <w:color w:val="000000" w:themeColor="text1"/>
          <w:sz w:val="24"/>
          <w:szCs w:val="24"/>
        </w:rPr>
        <w:t xml:space="preserve">has length </w:t>
      </w:r>
      <m:oMath>
        <m:r>
          <w:rPr>
            <w:rFonts w:ascii="Cambria Math" w:hAnsi="Cambria Math" w:cs="Arial"/>
            <w:color w:val="000000" w:themeColor="text1"/>
            <w:sz w:val="24"/>
            <w:szCs w:val="24"/>
          </w:rPr>
          <m:t>k</m:t>
        </m:r>
      </m:oMath>
      <w:r w:rsidRPr="00944633">
        <w:rPr>
          <w:rFonts w:ascii="Arial" w:hAnsi="Arial" w:cs="Arial"/>
          <w:color w:val="000000" w:themeColor="text1"/>
          <w:sz w:val="24"/>
          <w:szCs w:val="24"/>
        </w:rPr>
        <w:t xml:space="preserve"> is sampled from </w:t>
      </w:r>
      <m:oMath>
        <m:d>
          <m:dPr>
            <m:begChr m:val="{"/>
            <m:endChr m:val="}"/>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A,T,G,C</m:t>
            </m:r>
          </m:e>
        </m:d>
      </m:oMath>
      <w:r w:rsidRPr="00944633">
        <w:rPr>
          <w:rFonts w:ascii="Arial" w:hAnsi="Arial" w:cs="Arial"/>
          <w:color w:val="000000" w:themeColor="text1"/>
          <w:sz w:val="24"/>
          <w:szCs w:val="24"/>
        </w:rPr>
        <w:t>,</w:t>
      </w:r>
    </w:p>
    <w:p w14:paraId="2A4D40AC" w14:textId="77777777" w:rsidR="007B635F" w:rsidRPr="00944633" w:rsidRDefault="007B635F" w:rsidP="007B635F">
      <w:pPr>
        <w:pStyle w:val="ListParagraph"/>
        <w:numPr>
          <w:ilvl w:val="0"/>
          <w:numId w:val="1"/>
        </w:numPr>
        <w:spacing w:line="360" w:lineRule="auto"/>
        <w:jc w:val="both"/>
        <w:rPr>
          <w:rFonts w:ascii="Arial" w:hAnsi="Arial" w:cs="Arial"/>
          <w:color w:val="000000" w:themeColor="text1"/>
          <w:sz w:val="24"/>
          <w:szCs w:val="24"/>
        </w:rPr>
      </w:pPr>
      <w:r w:rsidRPr="00944633">
        <w:rPr>
          <w:rFonts w:ascii="Arial" w:hAnsi="Arial" w:cs="Arial"/>
          <w:color w:val="000000" w:themeColor="text1"/>
          <w:sz w:val="24"/>
          <w:szCs w:val="24"/>
        </w:rPr>
        <w:t xml:space="preserve">Length m string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2</m:t>
            </m:r>
          </m:sub>
        </m:sSub>
      </m:oMath>
      <w:r w:rsidRPr="00944633">
        <w:rPr>
          <w:rFonts w:ascii="Arial" w:hAnsi="Arial" w:cs="Arial"/>
          <w:color w:val="000000" w:themeColor="text1"/>
          <w:sz w:val="24"/>
          <w:szCs w:val="24"/>
        </w:rPr>
        <w:t xml:space="preserve"> sampled from the alphabet </w:t>
      </w:r>
      <m:oMath>
        <m:d>
          <m:dPr>
            <m:begChr m:val="{"/>
            <m:endChr m:val="}"/>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A,T,G,C</m:t>
            </m:r>
          </m:e>
        </m:d>
      </m:oMath>
      <w:r w:rsidRPr="00944633">
        <w:rPr>
          <w:rFonts w:ascii="Arial" w:hAnsi="Arial" w:cs="Arial"/>
          <w:color w:val="000000" w:themeColor="text1"/>
          <w:sz w:val="24"/>
          <w:szCs w:val="24"/>
        </w:rPr>
        <w:t>, and</w:t>
      </w:r>
    </w:p>
    <w:p w14:paraId="70B6DBFA" w14:textId="556040CE" w:rsidR="007B635F" w:rsidRPr="00944633" w:rsidRDefault="007B635F" w:rsidP="007B635F">
      <w:pPr>
        <w:pStyle w:val="ListParagraph"/>
        <w:numPr>
          <w:ilvl w:val="0"/>
          <w:numId w:val="1"/>
        </w:numPr>
        <w:spacing w:line="360" w:lineRule="auto"/>
        <w:jc w:val="both"/>
        <w:rPr>
          <w:rFonts w:ascii="Arial" w:hAnsi="Arial" w:cs="Arial"/>
          <w:color w:val="000000" w:themeColor="text1"/>
          <w:sz w:val="24"/>
          <w:szCs w:val="24"/>
        </w:rPr>
      </w:pPr>
      <w:r w:rsidRPr="00944633">
        <w:rPr>
          <w:rFonts w:ascii="Arial" w:hAnsi="Arial" w:cs="Arial"/>
          <w:color w:val="000000" w:themeColor="text1"/>
          <w:sz w:val="24"/>
          <w:szCs w:val="24"/>
        </w:rPr>
        <w:t xml:space="preserve">Function </w:t>
      </w:r>
      <m:oMath>
        <m:r>
          <w:rPr>
            <w:rFonts w:ascii="Cambria Math" w:hAnsi="Cambria Math" w:cs="Arial"/>
            <w:color w:val="000000" w:themeColor="text1"/>
            <w:sz w:val="24"/>
            <w:szCs w:val="24"/>
          </w:rPr>
          <m:t>η</m:t>
        </m:r>
      </m:oMath>
      <w:r w:rsidRPr="00944633">
        <w:rPr>
          <w:rFonts w:ascii="Arial" w:hAnsi="Arial" w:cs="Arial"/>
          <w:color w:val="000000" w:themeColor="text1"/>
          <w:sz w:val="24"/>
          <w:szCs w:val="24"/>
        </w:rPr>
        <w:t xml:space="preserve"> from strings to </w:t>
      </w:r>
      <m:oMath>
        <m:r>
          <m:rPr>
            <m:lit/>
          </m:rPr>
          <w:rPr>
            <w:rFonts w:ascii="Cambria Math" w:hAnsi="Cambria Math" w:cs="Arial"/>
            <w:color w:val="000000" w:themeColor="text1"/>
            <w:sz w:val="24"/>
            <w:szCs w:val="24"/>
          </w:rPr>
          <m:t>{</m:t>
        </m:r>
        <m:r>
          <w:rPr>
            <w:rFonts w:ascii="Cambria Math" w:hAnsi="Cambria Math" w:cs="Arial"/>
            <w:color w:val="000000" w:themeColor="text1"/>
            <w:sz w:val="24"/>
            <w:szCs w:val="24"/>
          </w:rPr>
          <m:t>0,1</m:t>
        </m:r>
        <m:r>
          <m:rPr>
            <m:lit/>
          </m:rPr>
          <w:rPr>
            <w:rFonts w:ascii="Cambria Math" w:hAnsi="Cambria Math" w:cs="Arial"/>
            <w:color w:val="000000" w:themeColor="text1"/>
            <w:sz w:val="24"/>
            <w:szCs w:val="24"/>
          </w:rPr>
          <m:t>}</m:t>
        </m:r>
      </m:oMath>
      <w:r w:rsidRPr="00944633">
        <w:rPr>
          <w:rFonts w:ascii="Arial" w:hAnsi="Arial" w:cs="Arial"/>
          <w:color w:val="000000" w:themeColor="text1"/>
          <w:sz w:val="24"/>
          <w:szCs w:val="24"/>
        </w:rPr>
        <w:t xml:space="preserve"> </w:t>
      </w:r>
      <w:r w:rsidR="00953912">
        <w:rPr>
          <w:rFonts w:ascii="Arial" w:hAnsi="Arial" w:cs="Arial"/>
          <w:color w:val="000000" w:themeColor="text1"/>
          <w:sz w:val="24"/>
          <w:szCs w:val="24"/>
        </w:rPr>
        <w:t xml:space="preserve">in order </w:t>
      </w:r>
      <w:r w:rsidRPr="00944633">
        <w:rPr>
          <w:rFonts w:ascii="Arial" w:hAnsi="Arial" w:cs="Arial"/>
          <w:color w:val="000000" w:themeColor="text1"/>
          <w:sz w:val="24"/>
          <w:szCs w:val="24"/>
        </w:rPr>
        <w:t xml:space="preserve">to identify a </w:t>
      </w:r>
      <w:commentRangeStart w:id="8"/>
      <w:r w:rsidRPr="00944633">
        <w:rPr>
          <w:rFonts w:ascii="Arial" w:hAnsi="Arial" w:cs="Arial"/>
          <w:color w:val="000000" w:themeColor="text1"/>
          <w:sz w:val="24"/>
          <w:szCs w:val="24"/>
        </w:rPr>
        <w:t>matching</w:t>
      </w:r>
      <w:commentRangeEnd w:id="8"/>
      <w:r w:rsidR="00953912">
        <w:rPr>
          <w:rStyle w:val="CommentReference"/>
        </w:rPr>
        <w:commentReference w:id="8"/>
      </w:r>
      <w:ins w:id="9" w:author="Pavithran Iyer" w:date="2021-05-29T18:02:00Z">
        <w:r w:rsidR="00F70800">
          <w:rPr>
            <w:rFonts w:ascii="Arial" w:hAnsi="Arial" w:cs="Arial"/>
            <w:color w:val="000000" w:themeColor="text1"/>
            <w:sz w:val="24"/>
            <w:szCs w:val="24"/>
          </w:rPr>
          <w:t xml:space="preserve"> between two strings</w:t>
        </w:r>
      </w:ins>
      <w:r w:rsidRPr="00944633">
        <w:rPr>
          <w:rFonts w:ascii="Arial" w:hAnsi="Arial" w:cs="Arial"/>
          <w:color w:val="000000" w:themeColor="text1"/>
          <w:sz w:val="24"/>
          <w:szCs w:val="24"/>
        </w:rPr>
        <w:t xml:space="preserve">. For two </w:t>
      </w:r>
      <w:r w:rsidR="00453FCC">
        <w:rPr>
          <w:rFonts w:ascii="Arial" w:hAnsi="Arial" w:cs="Arial"/>
          <w:color w:val="000000" w:themeColor="text1"/>
          <w:sz w:val="24"/>
          <w:szCs w:val="24"/>
        </w:rPr>
        <w:t>equal-length</w:t>
      </w:r>
      <w:r w:rsidRPr="00944633">
        <w:rPr>
          <w:rFonts w:ascii="Arial" w:hAnsi="Arial" w:cs="Arial"/>
          <w:color w:val="000000" w:themeColor="text1"/>
          <w:sz w:val="24"/>
          <w:szCs w:val="24"/>
        </w:rPr>
        <w:t xml:space="preserve"> strings </w:t>
      </w:r>
      <m:oMath>
        <m:r>
          <w:rPr>
            <w:rFonts w:ascii="Cambria Math" w:hAnsi="Cambria Math" w:cs="Arial"/>
            <w:color w:val="000000" w:themeColor="text1"/>
            <w:sz w:val="24"/>
            <w:szCs w:val="24"/>
          </w:rPr>
          <m:t>α</m:t>
        </m:r>
      </m:oMath>
      <w:r w:rsidRPr="00944633">
        <w:rPr>
          <w:rFonts w:ascii="Arial" w:hAnsi="Arial" w:cs="Arial"/>
          <w:color w:val="000000" w:themeColor="text1"/>
          <w:sz w:val="24"/>
          <w:szCs w:val="24"/>
        </w:rPr>
        <w:t xml:space="preserve"> and </w:t>
      </w:r>
      <m:oMath>
        <m:r>
          <w:rPr>
            <w:rFonts w:ascii="Cambria Math" w:hAnsi="Cambria Math" w:cs="Arial"/>
            <w:color w:val="000000" w:themeColor="text1"/>
            <w:sz w:val="24"/>
            <w:szCs w:val="24"/>
          </w:rPr>
          <m:t>β</m:t>
        </m:r>
      </m:oMath>
      <w:r w:rsidRPr="00944633">
        <w:rPr>
          <w:rFonts w:ascii="Arial" w:hAnsi="Arial" w:cs="Arial"/>
          <w:color w:val="000000" w:themeColor="text1"/>
          <w:sz w:val="24"/>
          <w:szCs w:val="24"/>
        </w:rPr>
        <w:t xml:space="preserve">, </w:t>
      </w:r>
      <m:oMath>
        <m:r>
          <w:rPr>
            <w:rFonts w:ascii="Cambria Math" w:hAnsi="Cambria Math" w:cs="Arial"/>
            <w:color w:val="000000" w:themeColor="text1"/>
            <w:sz w:val="24"/>
            <w:szCs w:val="24"/>
          </w:rPr>
          <m:t>η</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α, β</m:t>
            </m:r>
          </m:e>
        </m:d>
        <m:r>
          <w:rPr>
            <w:rFonts w:ascii="Cambria Math" w:hAnsi="Cambria Math" w:cs="Arial"/>
            <w:color w:val="000000" w:themeColor="text1"/>
            <w:sz w:val="24"/>
            <w:szCs w:val="24"/>
          </w:rPr>
          <m:t>= 1</m:t>
        </m:r>
      </m:oMath>
      <w:r w:rsidRPr="00944633">
        <w:rPr>
          <w:rFonts w:ascii="Arial" w:hAnsi="Arial" w:cs="Arial"/>
          <w:color w:val="000000" w:themeColor="text1"/>
          <w:sz w:val="24"/>
          <w:szCs w:val="24"/>
        </w:rPr>
        <w:t xml:space="preserve"> if and only if </w:t>
      </w:r>
      <m:oMath>
        <m:r>
          <w:rPr>
            <w:rFonts w:ascii="Cambria Math" w:hAnsi="Cambria Math" w:cs="Arial"/>
            <w:color w:val="000000" w:themeColor="text1"/>
            <w:sz w:val="24"/>
            <w:szCs w:val="24"/>
          </w:rPr>
          <m:t>α</m:t>
        </m:r>
      </m:oMath>
      <w:r w:rsidRPr="00944633">
        <w:rPr>
          <w:rFonts w:ascii="Arial" w:hAnsi="Arial" w:cs="Arial"/>
          <w:color w:val="000000" w:themeColor="text1"/>
          <w:sz w:val="24"/>
          <w:szCs w:val="24"/>
        </w:rPr>
        <w:t xml:space="preserve"> and </w:t>
      </w:r>
      <m:oMath>
        <m:r>
          <w:rPr>
            <w:rFonts w:ascii="Cambria Math" w:hAnsi="Cambria Math" w:cs="Arial"/>
            <w:color w:val="000000" w:themeColor="text1"/>
            <w:sz w:val="24"/>
            <w:szCs w:val="24"/>
          </w:rPr>
          <m:t>β</m:t>
        </m:r>
      </m:oMath>
      <w:r w:rsidRPr="00944633">
        <w:rPr>
          <w:rFonts w:ascii="Arial" w:hAnsi="Arial" w:cs="Arial"/>
          <w:color w:val="000000" w:themeColor="text1"/>
          <w:sz w:val="24"/>
          <w:szCs w:val="24"/>
        </w:rPr>
        <w:t xml:space="preserve"> match </w:t>
      </w:r>
      <w:r w:rsidRPr="00F70800">
        <w:rPr>
          <w:rFonts w:ascii="Arial" w:hAnsi="Arial" w:cs="Arial"/>
          <w:strike/>
          <w:color w:val="000000" w:themeColor="text1"/>
          <w:sz w:val="24"/>
          <w:szCs w:val="24"/>
          <w:rPrChange w:id="10" w:author="Pavithran Iyer" w:date="2021-05-29T18:03:00Z">
            <w:rPr>
              <w:rFonts w:ascii="Arial" w:hAnsi="Arial" w:cs="Arial"/>
              <w:color w:val="000000" w:themeColor="text1"/>
              <w:sz w:val="24"/>
              <w:szCs w:val="24"/>
            </w:rPr>
          </w:rPrChange>
        </w:rPr>
        <w:t xml:space="preserve">and </w:t>
      </w:r>
      <m:oMath>
        <m:r>
          <w:rPr>
            <w:rFonts w:ascii="Cambria Math" w:hAnsi="Cambria Math" w:cs="Arial"/>
            <w:strike/>
            <w:color w:val="000000" w:themeColor="text1"/>
            <w:sz w:val="24"/>
            <w:szCs w:val="24"/>
            <w:rPrChange w:id="11" w:author="Pavithran Iyer" w:date="2021-05-29T18:03:00Z">
              <w:rPr>
                <w:rFonts w:ascii="Cambria Math" w:hAnsi="Cambria Math" w:cs="Arial"/>
                <w:color w:val="000000" w:themeColor="text1"/>
                <w:sz w:val="24"/>
                <w:szCs w:val="24"/>
              </w:rPr>
            </w:rPrChange>
          </w:rPr>
          <m:t>η</m:t>
        </m:r>
        <m:d>
          <m:dPr>
            <m:ctrlPr>
              <w:rPr>
                <w:rFonts w:ascii="Cambria Math" w:hAnsi="Cambria Math" w:cs="Arial"/>
                <w:i/>
                <w:strike/>
                <w:color w:val="000000" w:themeColor="text1"/>
                <w:sz w:val="24"/>
                <w:szCs w:val="24"/>
                <w:rPrChange w:id="12" w:author="Pavithran Iyer" w:date="2021-05-29T18:03:00Z">
                  <w:rPr>
                    <w:rFonts w:ascii="Cambria Math" w:hAnsi="Cambria Math" w:cs="Arial"/>
                    <w:i/>
                    <w:color w:val="000000" w:themeColor="text1"/>
                    <w:sz w:val="24"/>
                    <w:szCs w:val="24"/>
                  </w:rPr>
                </w:rPrChange>
              </w:rPr>
            </m:ctrlPr>
          </m:dPr>
          <m:e>
            <m:r>
              <w:rPr>
                <w:rFonts w:ascii="Cambria Math" w:hAnsi="Cambria Math" w:cs="Arial"/>
                <w:strike/>
                <w:color w:val="000000" w:themeColor="text1"/>
                <w:sz w:val="24"/>
                <w:szCs w:val="24"/>
                <w:rPrChange w:id="13" w:author="Pavithran Iyer" w:date="2021-05-29T18:03:00Z">
                  <w:rPr>
                    <w:rFonts w:ascii="Cambria Math" w:hAnsi="Cambria Math" w:cs="Arial"/>
                    <w:color w:val="000000" w:themeColor="text1"/>
                    <w:sz w:val="24"/>
                    <w:szCs w:val="24"/>
                  </w:rPr>
                </w:rPrChange>
              </w:rPr>
              <m:t>α, β</m:t>
            </m:r>
          </m:e>
        </m:d>
        <m:r>
          <w:rPr>
            <w:rFonts w:ascii="Cambria Math" w:hAnsi="Cambria Math" w:cs="Arial"/>
            <w:strike/>
            <w:color w:val="000000" w:themeColor="text1"/>
            <w:sz w:val="24"/>
            <w:szCs w:val="24"/>
            <w:rPrChange w:id="14" w:author="Pavithran Iyer" w:date="2021-05-29T18:03:00Z">
              <w:rPr>
                <w:rFonts w:ascii="Cambria Math" w:hAnsi="Cambria Math" w:cs="Arial"/>
                <w:color w:val="000000" w:themeColor="text1"/>
                <w:sz w:val="24"/>
                <w:szCs w:val="24"/>
              </w:rPr>
            </w:rPrChange>
          </w:rPr>
          <m:t>= 0</m:t>
        </m:r>
      </m:oMath>
      <w:r w:rsidRPr="00F70800">
        <w:rPr>
          <w:rFonts w:ascii="Arial" w:hAnsi="Arial" w:cs="Arial"/>
          <w:strike/>
          <w:color w:val="000000" w:themeColor="text1"/>
          <w:sz w:val="24"/>
          <w:szCs w:val="24"/>
          <w:rPrChange w:id="15" w:author="Pavithran Iyer" w:date="2021-05-29T18:03:00Z">
            <w:rPr>
              <w:rFonts w:ascii="Arial" w:hAnsi="Arial" w:cs="Arial"/>
              <w:color w:val="000000" w:themeColor="text1"/>
              <w:sz w:val="24"/>
              <w:szCs w:val="24"/>
            </w:rPr>
          </w:rPrChange>
        </w:rPr>
        <w:t xml:space="preserve"> </w:t>
      </w:r>
      <w:commentRangeStart w:id="16"/>
      <w:r w:rsidRPr="00F70800">
        <w:rPr>
          <w:rFonts w:ascii="Arial" w:hAnsi="Arial" w:cs="Arial"/>
          <w:strike/>
          <w:color w:val="000000" w:themeColor="text1"/>
          <w:sz w:val="24"/>
          <w:szCs w:val="24"/>
          <w:rPrChange w:id="17" w:author="Pavithran Iyer" w:date="2021-05-29T18:03:00Z">
            <w:rPr>
              <w:rFonts w:ascii="Arial" w:hAnsi="Arial" w:cs="Arial"/>
              <w:color w:val="000000" w:themeColor="text1"/>
              <w:sz w:val="24"/>
              <w:szCs w:val="24"/>
            </w:rPr>
          </w:rPrChange>
        </w:rPr>
        <w:t>otherwise</w:t>
      </w:r>
      <w:commentRangeEnd w:id="16"/>
      <w:r w:rsidR="00953912" w:rsidRPr="00F70800">
        <w:rPr>
          <w:rStyle w:val="CommentReference"/>
          <w:strike/>
          <w:rPrChange w:id="18" w:author="Pavithran Iyer" w:date="2021-05-29T18:03:00Z">
            <w:rPr>
              <w:rStyle w:val="CommentReference"/>
            </w:rPr>
          </w:rPrChange>
        </w:rPr>
        <w:commentReference w:id="16"/>
      </w:r>
      <w:r w:rsidRPr="00944633">
        <w:rPr>
          <w:rFonts w:ascii="Arial" w:hAnsi="Arial" w:cs="Arial"/>
          <w:color w:val="000000" w:themeColor="text1"/>
          <w:sz w:val="24"/>
          <w:szCs w:val="24"/>
        </w:rPr>
        <w:t>.</w:t>
      </w:r>
    </w:p>
    <w:p w14:paraId="3221E954" w14:textId="77777777" w:rsidR="007B635F" w:rsidRPr="00944633" w:rsidRDefault="007B635F" w:rsidP="007B635F">
      <w:pPr>
        <w:pStyle w:val="ListParagraph"/>
        <w:spacing w:line="360" w:lineRule="auto"/>
        <w:jc w:val="both"/>
        <w:rPr>
          <w:rFonts w:ascii="Arial" w:hAnsi="Arial" w:cs="Arial"/>
          <w:color w:val="000000" w:themeColor="text1"/>
          <w:sz w:val="24"/>
          <w:szCs w:val="24"/>
        </w:rPr>
      </w:pPr>
    </w:p>
    <w:p w14:paraId="5A00F762"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Compute the size of the sets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i</m:t>
            </m:r>
          </m:sub>
        </m:sSub>
      </m:oMath>
      <w:r w:rsidRPr="00944633">
        <w:rPr>
          <w:rFonts w:ascii="Arial" w:hAnsi="Arial" w:cs="Arial"/>
          <w:color w:val="000000" w:themeColor="text1"/>
        </w:rPr>
        <w:t xml:space="preserve"> for each </w:t>
      </w:r>
      <m:oMath>
        <m:r>
          <w:rPr>
            <w:rFonts w:ascii="Cambria Math" w:hAnsi="Cambria Math" w:cs="Arial"/>
            <w:color w:val="000000" w:themeColor="text1"/>
          </w:rPr>
          <m:t>1≤i≤m</m:t>
        </m:r>
      </m:oMath>
      <w:r w:rsidRPr="00944633">
        <w:rPr>
          <w:rFonts w:ascii="Arial" w:hAnsi="Arial" w:cs="Arial"/>
          <w:color w:val="000000" w:themeColor="text1"/>
        </w:rPr>
        <w:t>, where:</w:t>
      </w:r>
    </w:p>
    <w:p w14:paraId="721F4975"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Equation 1: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i</m:t>
            </m:r>
          </m:sub>
        </m:sSub>
        <m:r>
          <w:rPr>
            <w:rFonts w:ascii="Cambria Math" w:hAnsi="Cambria Math" w:cs="Arial"/>
            <w:color w:val="000000" w:themeColor="text1"/>
          </w:rPr>
          <m:t>=</m:t>
        </m:r>
        <m:d>
          <m:dPr>
            <m:begChr m:val="{"/>
            <m:endChr m:val="}"/>
            <m:ctrlPr>
              <w:rPr>
                <w:rFonts w:ascii="Cambria Math" w:hAnsi="Cambria Math" w:cs="Arial"/>
                <w:i/>
                <w:color w:val="000000" w:themeColor="text1"/>
              </w:rPr>
            </m:ctrlPr>
          </m:dPr>
          <m:e>
            <m:r>
              <w:rPr>
                <w:rFonts w:ascii="Cambria Math" w:hAnsi="Cambria Math" w:cs="Arial"/>
                <w:color w:val="000000" w:themeColor="text1"/>
              </w:rPr>
              <m:t xml:space="preserve"> j : 1≤j≤m ,  η</m:t>
            </m:r>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 j + k</m:t>
                    </m:r>
                  </m:sub>
                </m:sSub>
                <m:r>
                  <w:rPr>
                    <w:rFonts w:ascii="Cambria Math" w:hAnsi="Cambria Math" w:cs="Arial"/>
                    <w:color w:val="000000" w:themeColor="text1"/>
                  </w:rPr>
                  <m:t>, β</m:t>
                </m:r>
              </m:e>
            </m:d>
            <m:r>
              <w:rPr>
                <w:rFonts w:ascii="Cambria Math" w:hAnsi="Cambria Math" w:cs="Arial"/>
                <w:color w:val="000000" w:themeColor="text1"/>
              </w:rPr>
              <m:t>= 1</m:t>
            </m:r>
          </m:e>
        </m:d>
      </m:oMath>
    </w:p>
    <w:p w14:paraId="35520C0F" w14:textId="6DC03249" w:rsidR="007B635F" w:rsidRPr="00944633" w:rsidRDefault="00955A50" w:rsidP="007B635F">
      <w:pPr>
        <w:spacing w:line="360" w:lineRule="auto"/>
        <w:jc w:val="both"/>
        <w:rPr>
          <w:rFonts w:ascii="Arial" w:hAnsi="Arial" w:cs="Arial"/>
          <w:color w:val="000000" w:themeColor="text1"/>
        </w:rPr>
      </w:pPr>
      <w:r>
        <w:rPr>
          <w:rFonts w:ascii="Arial" w:hAnsi="Arial" w:cs="Arial"/>
          <w:color w:val="000000" w:themeColor="text1"/>
        </w:rPr>
        <w:t xml:space="preserve">The </w:t>
      </w:r>
      <w:r w:rsidRPr="00944633">
        <w:rPr>
          <w:rFonts w:ascii="Arial" w:hAnsi="Arial" w:cs="Arial"/>
          <w:color w:val="000000" w:themeColor="text1"/>
        </w:rPr>
        <w:t xml:space="preserve">definition of </w:t>
      </w:r>
      <m:oMath>
        <m:r>
          <w:rPr>
            <w:rFonts w:ascii="Cambria Math" w:hAnsi="Cambria Math" w:cs="Arial"/>
            <w:color w:val="000000" w:themeColor="text1"/>
          </w:rPr>
          <m:t>η</m:t>
        </m:r>
      </m:oMath>
      <w:r w:rsidRPr="00944633">
        <w:rPr>
          <w:rFonts w:ascii="Arial" w:hAnsi="Arial" w:cs="Arial"/>
          <w:color w:val="000000" w:themeColor="text1"/>
        </w:rPr>
        <w:t xml:space="preserve"> </w:t>
      </w:r>
      <w:r>
        <w:rPr>
          <w:rFonts w:ascii="Arial" w:hAnsi="Arial" w:cs="Arial"/>
          <w:color w:val="000000" w:themeColor="text1"/>
        </w:rPr>
        <w:t xml:space="preserve">is intentionally </w:t>
      </w:r>
      <w:r w:rsidRPr="00944633">
        <w:rPr>
          <w:rFonts w:ascii="Arial" w:hAnsi="Arial" w:cs="Arial"/>
          <w:color w:val="000000" w:themeColor="text1"/>
        </w:rPr>
        <w:t>unspecified</w:t>
      </w:r>
      <w:r>
        <w:rPr>
          <w:rFonts w:ascii="Arial" w:hAnsi="Arial" w:cs="Arial"/>
          <w:color w:val="000000" w:themeColor="text1"/>
        </w:rPr>
        <w:t xml:space="preserve"> </w:t>
      </w:r>
      <w:r w:rsidR="00953912">
        <w:rPr>
          <w:rFonts w:ascii="Arial" w:hAnsi="Arial" w:cs="Arial"/>
          <w:color w:val="000000" w:themeColor="text1"/>
        </w:rPr>
        <w:t xml:space="preserve">so as </w:t>
      </w:r>
      <w:r>
        <w:rPr>
          <w:rFonts w:ascii="Arial" w:hAnsi="Arial" w:cs="Arial"/>
          <w:color w:val="000000" w:themeColor="text1"/>
        </w:rPr>
        <w:t xml:space="preserve">to accommodate various scenarios in the present work. That said, </w:t>
      </w:r>
      <m:oMath>
        <m:r>
          <w:rPr>
            <w:rFonts w:ascii="Cambria Math" w:hAnsi="Cambria Math" w:cs="Arial"/>
            <w:color w:val="000000" w:themeColor="text1"/>
          </w:rPr>
          <m:t>η</m:t>
        </m:r>
      </m:oMath>
      <w:r>
        <w:rPr>
          <w:rFonts w:ascii="Arial" w:hAnsi="Arial" w:cs="Arial"/>
          <w:color w:val="000000" w:themeColor="text1"/>
        </w:rPr>
        <w:t xml:space="preserve"> is used in</w:t>
      </w:r>
      <w:r w:rsidR="007B635F" w:rsidRPr="00944633">
        <w:rPr>
          <w:rFonts w:ascii="Arial" w:hAnsi="Arial" w:cs="Arial"/>
          <w:color w:val="000000" w:themeColor="text1"/>
        </w:rPr>
        <w:t xml:space="preserve"> four different ways </w:t>
      </w:r>
      <w:r>
        <w:rPr>
          <w:rFonts w:ascii="Arial" w:hAnsi="Arial" w:cs="Arial"/>
          <w:color w:val="000000" w:themeColor="text1"/>
        </w:rPr>
        <w:t>that</w:t>
      </w:r>
      <w:r w:rsidR="007B635F" w:rsidRPr="00944633">
        <w:rPr>
          <w:rFonts w:ascii="Arial" w:hAnsi="Arial" w:cs="Arial"/>
          <w:color w:val="000000" w:themeColor="text1"/>
        </w:rPr>
        <w:t xml:space="preserve"> can be divided into two categories</w:t>
      </w:r>
      <w:proofErr w:type="gramStart"/>
      <w:r w:rsidR="00707DC1">
        <w:rPr>
          <w:rFonts w:ascii="Arial" w:hAnsi="Arial" w:cs="Arial"/>
          <w:color w:val="000000" w:themeColor="text1"/>
        </w:rPr>
        <w:t xml:space="preserve">: </w:t>
      </w:r>
      <w:r w:rsidR="007B635F" w:rsidRPr="00944633">
        <w:rPr>
          <w:rFonts w:ascii="Arial" w:hAnsi="Arial" w:cs="Arial"/>
          <w:color w:val="000000" w:themeColor="text1"/>
        </w:rPr>
        <w:t xml:space="preserve"> (</w:t>
      </w:r>
      <w:proofErr w:type="spellStart"/>
      <w:proofErr w:type="gramEnd"/>
      <w:r w:rsidR="007B635F" w:rsidRPr="00944633">
        <w:rPr>
          <w:rFonts w:ascii="Arial" w:hAnsi="Arial" w:cs="Arial"/>
          <w:color w:val="000000" w:themeColor="text1"/>
        </w:rPr>
        <w:t>i</w:t>
      </w:r>
      <w:proofErr w:type="spellEnd"/>
      <w:r w:rsidR="007B635F" w:rsidRPr="00944633">
        <w:rPr>
          <w:rFonts w:ascii="Arial" w:hAnsi="Arial" w:cs="Arial"/>
          <w:color w:val="000000" w:themeColor="text1"/>
        </w:rPr>
        <w:t xml:space="preserve">) </w:t>
      </w:r>
      <w:r w:rsidR="00707DC1">
        <w:rPr>
          <w:rFonts w:ascii="Arial" w:hAnsi="Arial" w:cs="Arial"/>
          <w:color w:val="000000" w:themeColor="text1"/>
        </w:rPr>
        <w:t xml:space="preserve">the </w:t>
      </w:r>
      <w:r w:rsidR="007B635F" w:rsidRPr="00944633">
        <w:rPr>
          <w:rFonts w:ascii="Arial" w:hAnsi="Arial" w:cs="Arial"/>
          <w:color w:val="000000" w:themeColor="text1"/>
        </w:rPr>
        <w:t xml:space="preserve">matching of </w:t>
      </w:r>
      <m:oMath>
        <m:r>
          <w:rPr>
            <w:rFonts w:ascii="Cambria Math" w:hAnsi="Cambria Math" w:cs="Arial"/>
            <w:color w:val="000000" w:themeColor="text1"/>
          </w:rPr>
          <m:t>β</m:t>
        </m:r>
      </m:oMath>
      <w:r w:rsidR="007B635F" w:rsidRPr="00944633">
        <w:rPr>
          <w:rFonts w:ascii="Arial" w:hAnsi="Arial" w:cs="Arial"/>
          <w:color w:val="000000" w:themeColor="text1"/>
        </w:rPr>
        <w:t xml:space="preserve"> in </w:t>
      </w:r>
      <w:r w:rsidR="00707DC1">
        <w:rPr>
          <w:rFonts w:ascii="Arial" w:hAnsi="Arial" w:cs="Arial"/>
          <w:color w:val="000000" w:themeColor="text1"/>
        </w:rPr>
        <w:t xml:space="preserve">the </w:t>
      </w:r>
      <w:r w:rsidR="007B635F" w:rsidRPr="00944633">
        <w:rPr>
          <w:rFonts w:ascii="Arial" w:hAnsi="Arial" w:cs="Arial"/>
          <w:color w:val="000000" w:themeColor="text1"/>
        </w:rPr>
        <w:t>forward and reverse direction</w:t>
      </w:r>
      <w:r w:rsidR="00707DC1">
        <w:rPr>
          <w:rFonts w:ascii="Arial" w:hAnsi="Arial" w:cs="Arial"/>
          <w:color w:val="000000" w:themeColor="text1"/>
        </w:rPr>
        <w:t>s</w:t>
      </w:r>
      <w:r w:rsidR="007B635F" w:rsidRPr="00944633">
        <w:rPr>
          <w:rFonts w:ascii="Arial" w:hAnsi="Arial" w:cs="Arial"/>
          <w:color w:val="000000" w:themeColor="text1"/>
        </w:rPr>
        <w:t xml:space="preserve"> with respect to </w:t>
      </w:r>
      <m:oMath>
        <m:r>
          <w:rPr>
            <w:rFonts w:ascii="Cambria Math" w:hAnsi="Cambria Math" w:cs="Arial"/>
            <w:color w:val="000000" w:themeColor="text1"/>
          </w:rPr>
          <m:t>α</m:t>
        </m:r>
      </m:oMath>
      <w:r w:rsidR="00707DC1">
        <w:rPr>
          <w:rFonts w:ascii="Arial" w:hAnsi="Arial" w:cs="Arial"/>
          <w:color w:val="000000" w:themeColor="text1"/>
        </w:rPr>
        <w:t>;</w:t>
      </w:r>
      <w:r w:rsidR="007B635F" w:rsidRPr="00944633">
        <w:rPr>
          <w:rFonts w:ascii="Arial" w:hAnsi="Arial" w:cs="Arial"/>
          <w:color w:val="000000" w:themeColor="text1"/>
        </w:rPr>
        <w:t xml:space="preserve"> and</w:t>
      </w:r>
      <w:r w:rsidR="00707DC1">
        <w:rPr>
          <w:rFonts w:ascii="Arial" w:hAnsi="Arial" w:cs="Arial"/>
          <w:color w:val="000000" w:themeColor="text1"/>
        </w:rPr>
        <w:t>,</w:t>
      </w:r>
      <w:r w:rsidR="007B635F" w:rsidRPr="00944633">
        <w:rPr>
          <w:rFonts w:ascii="Arial" w:hAnsi="Arial" w:cs="Arial"/>
          <w:color w:val="000000" w:themeColor="text1"/>
        </w:rPr>
        <w:t xml:space="preserve"> (ii) </w:t>
      </w:r>
      <w:r w:rsidR="00707DC1">
        <w:rPr>
          <w:rFonts w:ascii="Arial" w:hAnsi="Arial" w:cs="Arial"/>
          <w:color w:val="000000" w:themeColor="text1"/>
        </w:rPr>
        <w:t xml:space="preserve">the </w:t>
      </w:r>
      <w:r w:rsidR="007B635F" w:rsidRPr="00944633">
        <w:rPr>
          <w:rFonts w:ascii="Arial" w:hAnsi="Arial" w:cs="Arial"/>
          <w:color w:val="000000" w:themeColor="text1"/>
        </w:rPr>
        <w:t xml:space="preserve">linear or circular topology </w:t>
      </w:r>
      <w:r w:rsidR="00707DC1">
        <w:rPr>
          <w:rFonts w:ascii="Arial" w:hAnsi="Arial" w:cs="Arial"/>
          <w:color w:val="000000" w:themeColor="text1"/>
        </w:rPr>
        <w:t>of</w:t>
      </w:r>
      <w:r w:rsidR="00707DC1" w:rsidRPr="00944633">
        <w:rPr>
          <w:rFonts w:ascii="Arial" w:hAnsi="Arial" w:cs="Arial"/>
          <w:color w:val="000000" w:themeColor="text1"/>
        </w:rPr>
        <w:t xml:space="preserve"> </w:t>
      </w:r>
      <m:oMath>
        <m:r>
          <w:rPr>
            <w:rFonts w:ascii="Cambria Math" w:hAnsi="Cambria Math" w:cs="Arial"/>
            <w:color w:val="000000" w:themeColor="text1"/>
          </w:rPr>
          <m:t>α</m:t>
        </m:r>
      </m:oMath>
      <w:r w:rsidR="007B635F" w:rsidRPr="00944633">
        <w:rPr>
          <w:rFonts w:ascii="Arial" w:hAnsi="Arial" w:cs="Arial"/>
          <w:color w:val="000000" w:themeColor="text1"/>
        </w:rPr>
        <w:t>.</w:t>
      </w:r>
    </w:p>
    <w:p w14:paraId="27A56D59" w14:textId="77777777" w:rsidR="007B635F" w:rsidRPr="00944633" w:rsidRDefault="007B635F" w:rsidP="007B635F">
      <w:pPr>
        <w:spacing w:line="360" w:lineRule="auto"/>
        <w:jc w:val="both"/>
        <w:rPr>
          <w:rFonts w:ascii="Arial" w:hAnsi="Arial" w:cs="Arial"/>
          <w:color w:val="000000" w:themeColor="text1"/>
        </w:rPr>
      </w:pPr>
    </w:p>
    <w:p w14:paraId="1060B744" w14:textId="051CFEDB"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w:t>
      </w:r>
      <w:proofErr w:type="spellStart"/>
      <w:r w:rsidRPr="00944633">
        <w:rPr>
          <w:rFonts w:ascii="Arial" w:hAnsi="Arial" w:cs="Arial"/>
          <w:color w:val="000000" w:themeColor="text1"/>
        </w:rPr>
        <w:t>i</w:t>
      </w:r>
      <w:proofErr w:type="spellEnd"/>
      <w:r w:rsidRPr="00944633">
        <w:rPr>
          <w:rFonts w:ascii="Arial" w:hAnsi="Arial" w:cs="Arial"/>
          <w:color w:val="000000" w:themeColor="text1"/>
        </w:rPr>
        <w:t xml:space="preserve">) </w:t>
      </w:r>
      <w:r w:rsidR="00707DC1">
        <w:rPr>
          <w:rFonts w:ascii="Arial" w:hAnsi="Arial" w:cs="Arial"/>
          <w:color w:val="000000" w:themeColor="text1"/>
        </w:rPr>
        <w:t xml:space="preserve">the </w:t>
      </w:r>
      <w:r w:rsidRPr="00944633">
        <w:rPr>
          <w:rFonts w:ascii="Arial" w:hAnsi="Arial" w:cs="Arial"/>
          <w:color w:val="000000" w:themeColor="text1"/>
        </w:rPr>
        <w:t xml:space="preserve">matching of </w:t>
      </w:r>
      <m:oMath>
        <m:r>
          <w:rPr>
            <w:rFonts w:ascii="Cambria Math" w:hAnsi="Cambria Math" w:cs="Arial"/>
            <w:color w:val="000000" w:themeColor="text1"/>
          </w:rPr>
          <m:t>β</m:t>
        </m:r>
      </m:oMath>
      <w:r w:rsidRPr="00944633">
        <w:rPr>
          <w:rFonts w:ascii="Arial" w:hAnsi="Arial" w:cs="Arial"/>
          <w:color w:val="000000" w:themeColor="text1"/>
        </w:rPr>
        <w:t xml:space="preserve"> in </w:t>
      </w:r>
      <w:r w:rsidR="00707DC1">
        <w:rPr>
          <w:rFonts w:ascii="Arial" w:hAnsi="Arial" w:cs="Arial"/>
          <w:color w:val="000000" w:themeColor="text1"/>
        </w:rPr>
        <w:t xml:space="preserve">the </w:t>
      </w:r>
      <w:r w:rsidRPr="00944633">
        <w:rPr>
          <w:rFonts w:ascii="Arial" w:hAnsi="Arial" w:cs="Arial"/>
          <w:color w:val="000000" w:themeColor="text1"/>
        </w:rPr>
        <w:t xml:space="preserve">forward and reverse directions with respect to </w:t>
      </w:r>
      <m:oMath>
        <m:r>
          <w:rPr>
            <w:rFonts w:ascii="Cambria Math" w:hAnsi="Cambria Math" w:cs="Arial"/>
            <w:color w:val="000000" w:themeColor="text1"/>
          </w:rPr>
          <m:t>α</m:t>
        </m:r>
      </m:oMath>
      <w:r w:rsidRPr="00944633">
        <w:rPr>
          <w:rFonts w:ascii="Arial" w:hAnsi="Arial" w:cs="Arial"/>
          <w:color w:val="000000" w:themeColor="text1"/>
        </w:rPr>
        <w:t>:</w:t>
      </w:r>
    </w:p>
    <w:p w14:paraId="266F208E" w14:textId="5CA59B79"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The first set of variations occurs from choosing an alignment of the </w:t>
      </w:r>
      <w:r w:rsidR="00955A50">
        <w:rPr>
          <w:rFonts w:ascii="Arial" w:hAnsi="Arial" w:cs="Arial"/>
          <w:color w:val="000000" w:themeColor="text1"/>
        </w:rPr>
        <w:t>viroid genome</w:t>
      </w:r>
      <w:r w:rsidRPr="00944633">
        <w:rPr>
          <w:rFonts w:ascii="Arial" w:hAnsi="Arial" w:cs="Arial"/>
          <w:color w:val="000000" w:themeColor="text1"/>
        </w:rPr>
        <w:t xml:space="preserve"> relative to the </w:t>
      </w:r>
      <w:r w:rsidR="00955A50">
        <w:rPr>
          <w:rFonts w:ascii="Arial" w:hAnsi="Arial" w:cs="Arial"/>
          <w:color w:val="000000" w:themeColor="text1"/>
        </w:rPr>
        <w:t>sRNA</w:t>
      </w:r>
      <w:r w:rsidRPr="00944633">
        <w:rPr>
          <w:rFonts w:ascii="Arial" w:hAnsi="Arial" w:cs="Arial"/>
          <w:color w:val="000000" w:themeColor="text1"/>
        </w:rPr>
        <w:t>. While the natural alignment</w:t>
      </w:r>
      <w:r w:rsidR="00707DC1">
        <w:rPr>
          <w:rFonts w:ascii="Arial" w:hAnsi="Arial" w:cs="Arial"/>
          <w:color w:val="000000" w:themeColor="text1"/>
        </w:rPr>
        <w:t>, which is</w:t>
      </w:r>
      <w:r w:rsidRPr="00944633">
        <w:rPr>
          <w:rFonts w:ascii="Arial" w:hAnsi="Arial" w:cs="Arial"/>
          <w:color w:val="000000" w:themeColor="text1"/>
        </w:rPr>
        <w:t xml:space="preserve"> called the </w:t>
      </w:r>
      <w:r w:rsidRPr="00944633">
        <w:rPr>
          <w:rFonts w:ascii="Arial" w:hAnsi="Arial" w:cs="Arial"/>
          <w:iCs/>
          <w:color w:val="000000" w:themeColor="text1"/>
        </w:rPr>
        <w:t xml:space="preserve">forward </w:t>
      </w:r>
      <w:r w:rsidR="00453FCC" w:rsidRPr="00944633">
        <w:rPr>
          <w:rFonts w:ascii="Arial" w:hAnsi="Arial" w:cs="Arial"/>
          <w:iCs/>
          <w:color w:val="000000" w:themeColor="text1"/>
        </w:rPr>
        <w:t>matching,</w:t>
      </w:r>
      <w:r w:rsidRPr="00944633">
        <w:rPr>
          <w:rFonts w:ascii="Arial" w:hAnsi="Arial" w:cs="Arial"/>
          <w:color w:val="000000" w:themeColor="text1"/>
        </w:rPr>
        <w:t xml:space="preserve"> coincides with the definition in “Definition 1”, its counterpart is referred to as the </w:t>
      </w:r>
      <w:r w:rsidRPr="00955A50">
        <w:rPr>
          <w:rFonts w:ascii="Arial" w:hAnsi="Arial" w:cs="Arial"/>
          <w:color w:val="000000" w:themeColor="text1"/>
        </w:rPr>
        <w:t>reverse matching</w:t>
      </w:r>
      <w:r w:rsidRPr="00944633">
        <w:rPr>
          <w:rFonts w:ascii="Arial" w:hAnsi="Arial" w:cs="Arial"/>
          <w:color w:val="000000" w:themeColor="text1"/>
        </w:rPr>
        <w:t xml:space="preserve"> </w:t>
      </w:r>
      <w:r w:rsidR="00453FCC">
        <w:rPr>
          <w:rFonts w:ascii="Arial" w:hAnsi="Arial" w:cs="Arial"/>
          <w:color w:val="000000" w:themeColor="text1"/>
        </w:rPr>
        <w:t>set</w:t>
      </w:r>
      <w:r w:rsidRPr="00944633">
        <w:rPr>
          <w:rFonts w:ascii="Arial" w:hAnsi="Arial" w:cs="Arial"/>
          <w:color w:val="000000" w:themeColor="text1"/>
        </w:rPr>
        <w:t xml:space="preserve">. The forward and reverse cases differ in their rule for deciding when two </w:t>
      </w:r>
      <w:r w:rsidR="00453FCC">
        <w:rPr>
          <w:rFonts w:ascii="Arial" w:hAnsi="Arial" w:cs="Arial"/>
          <w:color w:val="000000" w:themeColor="text1"/>
        </w:rPr>
        <w:t>equal-length</w:t>
      </w:r>
      <w:r w:rsidRPr="00944633">
        <w:rPr>
          <w:rFonts w:ascii="Arial" w:hAnsi="Arial" w:cs="Arial"/>
          <w:color w:val="000000" w:themeColor="text1"/>
        </w:rPr>
        <w:t xml:space="preserve"> strings </w:t>
      </w:r>
      <m:oMath>
        <m:r>
          <w:rPr>
            <w:rFonts w:ascii="Cambria Math" w:hAnsi="Cambria Math" w:cs="Arial"/>
            <w:color w:val="000000" w:themeColor="text1"/>
          </w:rPr>
          <m:t>α</m:t>
        </m:r>
      </m:oMath>
      <w:r w:rsidRPr="00944633">
        <w:rPr>
          <w:rFonts w:ascii="Arial" w:hAnsi="Arial" w:cs="Arial"/>
          <w:color w:val="000000" w:themeColor="text1"/>
        </w:rPr>
        <w:t xml:space="preserve"> and</w:t>
      </w:r>
      <m:oMath>
        <m:r>
          <w:rPr>
            <w:rFonts w:ascii="Cambria Math" w:hAnsi="Cambria Math" w:cs="Arial"/>
            <w:color w:val="000000" w:themeColor="text1"/>
          </w:rPr>
          <m:t xml:space="preserve"> β</m:t>
        </m:r>
      </m:oMath>
      <w:r w:rsidRPr="00944633">
        <w:rPr>
          <w:rFonts w:ascii="Arial" w:hAnsi="Arial" w:cs="Arial"/>
          <w:color w:val="000000" w:themeColor="text1"/>
        </w:rPr>
        <w:t xml:space="preserve">, sampled from the same alphabet, are identical. The forward matching </w:t>
      </w:r>
      <w:r w:rsidRPr="00944633">
        <w:rPr>
          <w:rFonts w:ascii="Arial" w:hAnsi="Arial" w:cs="Arial"/>
          <w:color w:val="000000" w:themeColor="text1"/>
        </w:rPr>
        <w:lastRenderedPageBreak/>
        <w:t xml:space="preserve">setting adopts the natural definition where </w:t>
      </w:r>
      <m:oMath>
        <m:r>
          <w:rPr>
            <w:rFonts w:ascii="Cambria Math" w:hAnsi="Cambria Math" w:cs="Arial"/>
            <w:color w:val="000000" w:themeColor="text1"/>
          </w:rPr>
          <m:t>η</m:t>
        </m:r>
        <m:d>
          <m:dPr>
            <m:ctrlPr>
              <w:rPr>
                <w:rFonts w:ascii="Cambria Math" w:hAnsi="Cambria Math" w:cs="Arial"/>
                <w:i/>
                <w:color w:val="000000" w:themeColor="text1"/>
              </w:rPr>
            </m:ctrlPr>
          </m:dPr>
          <m:e>
            <m:r>
              <w:rPr>
                <w:rFonts w:ascii="Cambria Math" w:hAnsi="Cambria Math" w:cs="Arial"/>
                <w:color w:val="000000" w:themeColor="text1"/>
              </w:rPr>
              <m:t>α,β</m:t>
            </m:r>
          </m:e>
        </m:d>
        <m:r>
          <w:rPr>
            <w:rFonts w:ascii="Cambria Math" w:hAnsi="Cambria Math" w:cs="Arial"/>
            <w:color w:val="000000" w:themeColor="text1"/>
          </w:rPr>
          <m:t>=1</m:t>
        </m:r>
      </m:oMath>
      <w:r w:rsidRPr="00944633">
        <w:rPr>
          <w:rFonts w:ascii="Arial" w:hAnsi="Arial" w:cs="Arial"/>
          <w:color w:val="000000" w:themeColor="text1"/>
        </w:rPr>
        <w:t xml:space="preserve"> if and only i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i</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i</m:t>
            </m:r>
          </m:sub>
        </m:sSub>
      </m:oMath>
      <w:r w:rsidRPr="00944633">
        <w:rPr>
          <w:rFonts w:ascii="Arial" w:hAnsi="Arial" w:cs="Arial"/>
          <w:color w:val="000000" w:themeColor="text1"/>
        </w:rPr>
        <w:t xml:space="preserve">, for all </w:t>
      </w:r>
      <m:oMath>
        <m:r>
          <w:rPr>
            <w:rFonts w:ascii="Cambria Math" w:hAnsi="Cambria Math" w:cs="Arial"/>
            <w:color w:val="000000" w:themeColor="text1"/>
          </w:rPr>
          <m:t>1≤i≤n</m:t>
        </m:r>
      </m:oMath>
      <w:r w:rsidRPr="00944633">
        <w:rPr>
          <w:rFonts w:ascii="Arial" w:hAnsi="Arial" w:cs="Arial"/>
          <w:color w:val="000000" w:themeColor="text1"/>
        </w:rPr>
        <w:t xml:space="preserve">, where </w:t>
      </w:r>
      <m:oMath>
        <m:r>
          <w:rPr>
            <w:rFonts w:ascii="Cambria Math" w:hAnsi="Cambria Math" w:cs="Arial"/>
            <w:color w:val="000000" w:themeColor="text1"/>
          </w:rPr>
          <m:t>n</m:t>
        </m:r>
      </m:oMath>
      <w:r w:rsidRPr="00944633">
        <w:rPr>
          <w:rFonts w:ascii="Arial" w:hAnsi="Arial" w:cs="Arial"/>
          <w:color w:val="000000" w:themeColor="text1"/>
        </w:rPr>
        <w:t xml:space="preserve"> is the length of </w:t>
      </w:r>
      <m:oMath>
        <m:r>
          <w:rPr>
            <w:rFonts w:ascii="Cambria Math" w:hAnsi="Cambria Math" w:cs="Arial"/>
            <w:color w:val="000000" w:themeColor="text1"/>
          </w:rPr>
          <m:t>α</m:t>
        </m:r>
      </m:oMath>
      <w:r w:rsidRPr="00944633">
        <w:rPr>
          <w:rFonts w:ascii="Arial" w:hAnsi="Arial" w:cs="Arial"/>
          <w:color w:val="000000" w:themeColor="text1"/>
        </w:rPr>
        <w:t xml:space="preserve">. On the contrary, the reverse matching setting places a non-standard requirement: </w:t>
      </w:r>
      <m:oMath>
        <m:r>
          <w:rPr>
            <w:rFonts w:ascii="Cambria Math" w:hAnsi="Cambria Math" w:cs="Arial"/>
            <w:color w:val="000000" w:themeColor="text1"/>
          </w:rPr>
          <m:t>η</m:t>
        </m:r>
        <m:d>
          <m:dPr>
            <m:ctrlPr>
              <w:rPr>
                <w:rFonts w:ascii="Cambria Math" w:hAnsi="Cambria Math" w:cs="Arial"/>
                <w:i/>
                <w:color w:val="000000" w:themeColor="text1"/>
              </w:rPr>
            </m:ctrlPr>
          </m:dPr>
          <m:e>
            <m:r>
              <w:rPr>
                <w:rFonts w:ascii="Cambria Math" w:hAnsi="Cambria Math" w:cs="Arial"/>
                <w:color w:val="000000" w:themeColor="text1"/>
              </w:rPr>
              <m:t>α,β</m:t>
            </m:r>
          </m:e>
        </m:d>
        <m:r>
          <w:rPr>
            <w:rFonts w:ascii="Cambria Math" w:hAnsi="Cambria Math" w:cs="Arial"/>
            <w:color w:val="000000" w:themeColor="text1"/>
          </w:rPr>
          <m:t>=1</m:t>
        </m:r>
      </m:oMath>
      <w:r w:rsidRPr="00944633">
        <w:rPr>
          <w:rFonts w:ascii="Arial" w:hAnsi="Arial" w:cs="Arial"/>
          <w:color w:val="000000" w:themeColor="text1"/>
        </w:rPr>
        <w:t xml:space="preserve"> if and only </w:t>
      </w:r>
      <w:r w:rsidR="00707DC1">
        <w:rPr>
          <w:rFonts w:ascii="Arial" w:hAnsi="Arial" w:cs="Arial"/>
          <w:color w:val="000000" w:themeColor="text1"/>
        </w:rPr>
        <w:t>i</w:t>
      </w:r>
      <w:r w:rsidR="00707DC1" w:rsidRPr="00944633">
        <w:rPr>
          <w:rFonts w:ascii="Arial" w:hAnsi="Arial" w:cs="Arial"/>
          <w:color w:val="000000" w:themeColor="text1"/>
        </w:rPr>
        <w:t xml:space="preserve">f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i</m:t>
            </m:r>
          </m:sub>
        </m:sSub>
        <m:r>
          <w:rPr>
            <w:rFonts w:ascii="Cambria Math" w:hAnsi="Cambria Math" w:cs="Arial"/>
            <w:color w:val="000000" w:themeColor="text1"/>
          </w:rPr>
          <m:t>=</m:t>
        </m:r>
        <m:bar>
          <m:barPr>
            <m:pos m:val="top"/>
            <m:ctrlPr>
              <w:rPr>
                <w:rFonts w:ascii="Cambria Math" w:hAnsi="Cambria Math" w:cs="Arial"/>
                <w:i/>
                <w:color w:val="000000" w:themeColor="text1"/>
              </w:rPr>
            </m:ctrlPr>
          </m:barPr>
          <m:e>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n-i</m:t>
                </m:r>
              </m:sub>
            </m:sSub>
          </m:e>
        </m:bar>
      </m:oMath>
      <w:r w:rsidRPr="00944633">
        <w:rPr>
          <w:rFonts w:ascii="Arial" w:hAnsi="Arial" w:cs="Arial"/>
          <w:color w:val="000000" w:themeColor="text1"/>
        </w:rPr>
        <w:t xml:space="preserve">, for all </w:t>
      </w:r>
      <m:oMath>
        <m:r>
          <w:rPr>
            <w:rFonts w:ascii="Cambria Math" w:hAnsi="Cambria Math" w:cs="Arial"/>
            <w:color w:val="000000" w:themeColor="text1"/>
          </w:rPr>
          <m:t>1≤i≤n</m:t>
        </m:r>
      </m:oMath>
      <w:r w:rsidRPr="00944633">
        <w:rPr>
          <w:rFonts w:ascii="Arial" w:hAnsi="Arial" w:cs="Arial"/>
          <w:color w:val="000000" w:themeColor="text1"/>
        </w:rPr>
        <w:t xml:space="preserve">. </w:t>
      </w:r>
      <w:r w:rsidR="00955A50">
        <w:rPr>
          <w:rFonts w:ascii="Arial" w:hAnsi="Arial" w:cs="Arial"/>
          <w:color w:val="000000" w:themeColor="text1"/>
        </w:rPr>
        <w:t xml:space="preserve">Moving forward, only the case of forward matching </w:t>
      </w:r>
      <w:r w:rsidR="00453FCC">
        <w:rPr>
          <w:rFonts w:ascii="Arial" w:hAnsi="Arial" w:cs="Arial"/>
          <w:color w:val="000000" w:themeColor="text1"/>
        </w:rPr>
        <w:t>is discussed</w:t>
      </w:r>
      <w:r w:rsidR="00955A50">
        <w:rPr>
          <w:rFonts w:ascii="Arial" w:hAnsi="Arial" w:cs="Arial"/>
          <w:color w:val="000000" w:themeColor="text1"/>
        </w:rPr>
        <w:t xml:space="preserve"> as </w:t>
      </w:r>
      <w:r w:rsidR="00614EBB">
        <w:rPr>
          <w:rFonts w:ascii="Arial" w:hAnsi="Arial" w:cs="Arial"/>
          <w:color w:val="000000" w:themeColor="text1"/>
        </w:rPr>
        <w:t>reverse matching adapts the same discussion of forward matching without affecting the conclusion.</w:t>
      </w:r>
    </w:p>
    <w:p w14:paraId="1040A900" w14:textId="77777777" w:rsidR="007B635F" w:rsidRPr="00944633" w:rsidRDefault="007B635F" w:rsidP="007B635F">
      <w:pPr>
        <w:spacing w:line="360" w:lineRule="auto"/>
        <w:jc w:val="both"/>
        <w:rPr>
          <w:rFonts w:ascii="Arial" w:hAnsi="Arial" w:cs="Arial"/>
          <w:color w:val="000000" w:themeColor="text1"/>
        </w:rPr>
      </w:pPr>
    </w:p>
    <w:p w14:paraId="1BA02E6F" w14:textId="262985C2"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Setting the topology is crucial </w:t>
      </w:r>
      <w:r w:rsidR="004053A0">
        <w:rPr>
          <w:rFonts w:ascii="Arial" w:hAnsi="Arial" w:cs="Arial"/>
          <w:color w:val="000000" w:themeColor="text1"/>
        </w:rPr>
        <w:t>in</w:t>
      </w:r>
      <w:r w:rsidR="004053A0" w:rsidRPr="00944633">
        <w:rPr>
          <w:rFonts w:ascii="Arial" w:hAnsi="Arial" w:cs="Arial"/>
          <w:color w:val="000000" w:themeColor="text1"/>
        </w:rPr>
        <w:t xml:space="preserve"> </w:t>
      </w:r>
      <w:r w:rsidRPr="00944633">
        <w:rPr>
          <w:rFonts w:ascii="Arial" w:hAnsi="Arial" w:cs="Arial"/>
          <w:color w:val="000000" w:themeColor="text1"/>
        </w:rPr>
        <w:t>determining the boundaries for a string</w:t>
      </w:r>
      <w:r w:rsidR="00614EBB">
        <w:rPr>
          <w:rFonts w:ascii="Arial" w:hAnsi="Arial" w:cs="Arial"/>
          <w:color w:val="000000" w:themeColor="text1"/>
        </w:rPr>
        <w:t xml:space="preserve"> </w:t>
      </w:r>
      <w:r w:rsidR="004053A0">
        <w:rPr>
          <w:rFonts w:ascii="Arial" w:hAnsi="Arial" w:cs="Arial"/>
          <w:color w:val="000000" w:themeColor="text1"/>
        </w:rPr>
        <w:t xml:space="preserve">that is able </w:t>
      </w:r>
      <w:r w:rsidR="00614EBB">
        <w:rPr>
          <w:rFonts w:ascii="Arial" w:hAnsi="Arial" w:cs="Arial"/>
          <w:color w:val="000000" w:themeColor="text1"/>
        </w:rPr>
        <w:t>to differentiate the mapping of sRNA derived from linear and</w:t>
      </w:r>
      <w:r w:rsidR="009D4B71">
        <w:rPr>
          <w:rFonts w:ascii="Arial" w:hAnsi="Arial" w:cs="Arial"/>
          <w:color w:val="000000" w:themeColor="text1"/>
        </w:rPr>
        <w:t xml:space="preserve"> </w:t>
      </w:r>
      <w:r w:rsidR="00614EBB">
        <w:rPr>
          <w:rFonts w:ascii="Arial" w:hAnsi="Arial" w:cs="Arial"/>
          <w:color w:val="000000" w:themeColor="text1"/>
        </w:rPr>
        <w:t>circular genome</w:t>
      </w:r>
      <w:r w:rsidR="004053A0">
        <w:rPr>
          <w:rFonts w:ascii="Arial" w:hAnsi="Arial" w:cs="Arial"/>
          <w:color w:val="000000" w:themeColor="text1"/>
        </w:rPr>
        <w:t>s</w:t>
      </w:r>
      <w:r w:rsidRPr="00944633">
        <w:rPr>
          <w:rFonts w:ascii="Arial" w:hAnsi="Arial" w:cs="Arial"/>
          <w:color w:val="000000" w:themeColor="text1"/>
        </w:rPr>
        <w:t>. The case of linear topology</w:t>
      </w:r>
      <w:r w:rsidR="00614EBB">
        <w:rPr>
          <w:rFonts w:ascii="Arial" w:hAnsi="Arial" w:cs="Arial"/>
          <w:color w:val="000000" w:themeColor="text1"/>
        </w:rPr>
        <w:t xml:space="preserve"> (used for sRNA derived from </w:t>
      </w:r>
      <w:r w:rsidR="004053A0">
        <w:rPr>
          <w:rFonts w:ascii="Arial" w:hAnsi="Arial" w:cs="Arial"/>
          <w:color w:val="000000" w:themeColor="text1"/>
        </w:rPr>
        <w:t xml:space="preserve">a </w:t>
      </w:r>
      <w:r w:rsidR="00614EBB">
        <w:rPr>
          <w:rFonts w:ascii="Arial" w:hAnsi="Arial" w:cs="Arial"/>
          <w:color w:val="000000" w:themeColor="text1"/>
        </w:rPr>
        <w:t>linear genome)</w:t>
      </w:r>
      <w:r w:rsidRPr="00944633">
        <w:rPr>
          <w:rFonts w:ascii="Arial" w:hAnsi="Arial" w:cs="Arial"/>
          <w:color w:val="000000" w:themeColor="text1"/>
        </w:rPr>
        <w:t xml:space="preserve">, referred to as </w:t>
      </w:r>
      <w:r w:rsidR="004053A0">
        <w:rPr>
          <w:rFonts w:ascii="Arial" w:hAnsi="Arial" w:cs="Arial"/>
          <w:color w:val="000000" w:themeColor="text1"/>
        </w:rPr>
        <w:t xml:space="preserve">the </w:t>
      </w:r>
      <w:r w:rsidRPr="00944633">
        <w:rPr>
          <w:rFonts w:ascii="Arial" w:hAnsi="Arial" w:cs="Arial"/>
          <w:color w:val="000000" w:themeColor="text1"/>
        </w:rPr>
        <w:t>linear alignment, refers to a</w:t>
      </w:r>
      <w:r w:rsidR="004053A0">
        <w:rPr>
          <w:rFonts w:ascii="Arial" w:hAnsi="Arial" w:cs="Arial"/>
          <w:color w:val="000000" w:themeColor="text1"/>
        </w:rPr>
        <w:t>n</w:t>
      </w:r>
      <w:r w:rsidRPr="00944633">
        <w:rPr>
          <w:rFonts w:ascii="Arial" w:hAnsi="Arial" w:cs="Arial"/>
          <w:color w:val="000000" w:themeColor="text1"/>
        </w:rPr>
        <w:t xml:space="preserve"> </w:t>
      </w:r>
      <m:oMath>
        <m:r>
          <w:rPr>
            <w:rFonts w:ascii="Cambria Math" w:hAnsi="Cambria Math" w:cs="Arial"/>
            <w:color w:val="000000" w:themeColor="text1"/>
          </w:rPr>
          <m:t>α</m:t>
        </m:r>
      </m:oMath>
      <w:r w:rsidRPr="00944633">
        <w:rPr>
          <w:rFonts w:ascii="Arial" w:hAnsi="Arial" w:cs="Arial"/>
          <w:color w:val="000000" w:themeColor="text1"/>
        </w:rPr>
        <w:t xml:space="preserve"> with a finite boundary, that is</w:t>
      </w:r>
      <w:r w:rsidR="004053A0">
        <w:rPr>
          <w:rFonts w:ascii="Arial" w:hAnsi="Arial" w:cs="Arial"/>
          <w:color w:val="000000" w:themeColor="text1"/>
        </w:rPr>
        <w:t xml:space="preserve"> to say</w:t>
      </w:r>
      <w:r w:rsidR="00453FCC">
        <w:rPr>
          <w:rFonts w:ascii="Arial" w:hAnsi="Arial" w:cs="Arial"/>
          <w:color w:val="000000" w:themeColor="text1"/>
        </w:rPr>
        <w:t>,</w:t>
      </w:r>
      <w:r w:rsidRPr="00944633">
        <w:rPr>
          <w:rFonts w:ascii="Arial" w:hAnsi="Arial" w:cs="Arial"/>
          <w:color w:val="000000" w:themeColor="text1"/>
        </w:rPr>
        <w:t xml:space="preserve"> a length </w:t>
      </w:r>
      <m:oMath>
        <m:r>
          <w:rPr>
            <w:rFonts w:ascii="Cambria Math" w:hAnsi="Cambria Math" w:cs="Arial"/>
            <w:color w:val="000000" w:themeColor="text1"/>
          </w:rPr>
          <m:t>k</m:t>
        </m:r>
      </m:oMath>
      <w:r w:rsidRPr="00944633">
        <w:rPr>
          <w:rFonts w:ascii="Arial" w:hAnsi="Arial" w:cs="Arial"/>
          <w:color w:val="000000" w:themeColor="text1"/>
        </w:rPr>
        <w:t xml:space="preserve"> string </w:t>
      </w:r>
      <m:oMath>
        <m:r>
          <w:rPr>
            <w:rFonts w:ascii="Cambria Math" w:hAnsi="Cambria Math" w:cs="Arial"/>
            <w:color w:val="000000" w:themeColor="text1"/>
          </w:rPr>
          <m:t>α</m:t>
        </m:r>
      </m:oMath>
      <w:r w:rsidRPr="00944633">
        <w:rPr>
          <w:rFonts w:ascii="Arial" w:hAnsi="Arial" w:cs="Arial"/>
          <w:color w:val="000000" w:themeColor="text1"/>
        </w:rPr>
        <w:t xml:space="preserve"> with</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j+1</m:t>
            </m:r>
          </m:sub>
        </m:sSub>
      </m:oMath>
      <w:r w:rsidRPr="00944633">
        <w:rPr>
          <w:rFonts w:ascii="Arial" w:hAnsi="Arial" w:cs="Arial"/>
          <w:color w:val="000000" w:themeColor="text1"/>
        </w:rPr>
        <w:t xml:space="preserve"> </w:t>
      </w:r>
      <w:r w:rsidR="009D4B71">
        <w:rPr>
          <w:rFonts w:ascii="Arial" w:hAnsi="Arial" w:cs="Arial"/>
          <w:color w:val="000000" w:themeColor="text1"/>
        </w:rPr>
        <w:t>f</w:t>
      </w:r>
      <w:r w:rsidR="00453FCC">
        <w:rPr>
          <w:rFonts w:ascii="Arial" w:hAnsi="Arial" w:cs="Arial"/>
          <w:color w:val="000000" w:themeColor="text1"/>
        </w:rPr>
        <w:t>ollowing</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m:t>
            </m:r>
          </m:sub>
        </m:sSub>
      </m:oMath>
      <w:r w:rsidRPr="00944633">
        <w:rPr>
          <w:rFonts w:ascii="Arial" w:hAnsi="Arial" w:cs="Arial"/>
          <w:color w:val="000000" w:themeColor="text1"/>
        </w:rPr>
        <w:t xml:space="preserve"> </w:t>
      </w:r>
      <w:r w:rsidR="009D4B71">
        <w:rPr>
          <w:rFonts w:ascii="Arial" w:hAnsi="Arial" w:cs="Arial"/>
          <w:color w:val="000000" w:themeColor="text1"/>
        </w:rPr>
        <w:t>f</w:t>
      </w:r>
      <w:r w:rsidR="00453FCC">
        <w:rPr>
          <w:rFonts w:ascii="Arial" w:hAnsi="Arial" w:cs="Arial"/>
          <w:color w:val="000000" w:themeColor="text1"/>
        </w:rPr>
        <w:t>or</w:t>
      </w:r>
      <w:r w:rsidRPr="00944633">
        <w:rPr>
          <w:rFonts w:ascii="Arial" w:hAnsi="Arial" w:cs="Arial"/>
          <w:color w:val="000000" w:themeColor="text1"/>
        </w:rPr>
        <w:t xml:space="preserve"> </w:t>
      </w:r>
      <m:oMath>
        <m:r>
          <w:rPr>
            <w:rFonts w:ascii="Cambria Math" w:hAnsi="Cambria Math" w:cs="Arial"/>
            <w:color w:val="000000" w:themeColor="text1"/>
          </w:rPr>
          <m:t>1≤j≤k-1</m:t>
        </m:r>
      </m:oMath>
      <w:r w:rsidRPr="00944633">
        <w:rPr>
          <w:rFonts w:ascii="Arial" w:hAnsi="Arial" w:cs="Arial"/>
          <w:color w:val="000000" w:themeColor="text1"/>
        </w:rPr>
        <w:t xml:space="preserve"> and no character following</w:t>
      </w:r>
      <w:r w:rsidR="009D4B71">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k</m:t>
            </m:r>
          </m:sub>
        </m:sSub>
      </m:oMath>
      <w:r w:rsidRPr="00944633">
        <w:rPr>
          <w:rFonts w:ascii="Arial" w:hAnsi="Arial" w:cs="Arial"/>
          <w:color w:val="000000" w:themeColor="text1"/>
        </w:rPr>
        <w:t xml:space="preserve">. On the contrary, </w:t>
      </w:r>
      <w:r w:rsidR="004053A0">
        <w:rPr>
          <w:rFonts w:ascii="Arial" w:hAnsi="Arial" w:cs="Arial"/>
          <w:color w:val="000000" w:themeColor="text1"/>
        </w:rPr>
        <w:t xml:space="preserve">in </w:t>
      </w:r>
      <w:r w:rsidRPr="00944633">
        <w:rPr>
          <w:rFonts w:ascii="Arial" w:hAnsi="Arial" w:cs="Arial"/>
          <w:color w:val="000000" w:themeColor="text1"/>
        </w:rPr>
        <w:t xml:space="preserve">the case of </w:t>
      </w:r>
      <w:r w:rsidR="004053A0">
        <w:rPr>
          <w:rFonts w:ascii="Arial" w:hAnsi="Arial" w:cs="Arial"/>
          <w:color w:val="000000" w:themeColor="text1"/>
        </w:rPr>
        <w:t xml:space="preserve">the </w:t>
      </w:r>
      <w:r w:rsidRPr="00944633">
        <w:rPr>
          <w:rFonts w:ascii="Arial" w:hAnsi="Arial" w:cs="Arial"/>
          <w:color w:val="000000" w:themeColor="text1"/>
        </w:rPr>
        <w:t>circular topology</w:t>
      </w:r>
      <w:r w:rsidR="00614EBB">
        <w:rPr>
          <w:rFonts w:ascii="Arial" w:hAnsi="Arial" w:cs="Arial"/>
          <w:color w:val="000000" w:themeColor="text1"/>
        </w:rPr>
        <w:t xml:space="preserve"> (used for sRNA derived from </w:t>
      </w:r>
      <w:r w:rsidR="004053A0">
        <w:rPr>
          <w:rFonts w:ascii="Arial" w:hAnsi="Arial" w:cs="Arial"/>
          <w:color w:val="000000" w:themeColor="text1"/>
        </w:rPr>
        <w:t xml:space="preserve">a </w:t>
      </w:r>
      <w:r w:rsidR="00614EBB">
        <w:rPr>
          <w:rFonts w:ascii="Arial" w:hAnsi="Arial" w:cs="Arial"/>
          <w:color w:val="000000" w:themeColor="text1"/>
        </w:rPr>
        <w:t>circular genome)</w:t>
      </w:r>
      <w:r w:rsidRPr="00944633">
        <w:rPr>
          <w:rFonts w:ascii="Arial" w:hAnsi="Arial" w:cs="Arial"/>
          <w:color w:val="000000" w:themeColor="text1"/>
        </w:rPr>
        <w:t xml:space="preserve">, </w:t>
      </w:r>
      <w:r w:rsidR="004053A0">
        <w:rPr>
          <w:rFonts w:ascii="Arial" w:hAnsi="Arial" w:cs="Arial"/>
          <w:color w:val="000000" w:themeColor="text1"/>
        </w:rPr>
        <w:t xml:space="preserve">which is </w:t>
      </w:r>
      <w:r w:rsidRPr="00944633">
        <w:rPr>
          <w:rFonts w:ascii="Arial" w:hAnsi="Arial" w:cs="Arial"/>
          <w:color w:val="000000" w:themeColor="text1"/>
        </w:rPr>
        <w:t xml:space="preserve">referred to as </w:t>
      </w:r>
      <w:r w:rsidR="004053A0">
        <w:rPr>
          <w:rFonts w:ascii="Arial" w:hAnsi="Arial" w:cs="Arial"/>
          <w:color w:val="000000" w:themeColor="text1"/>
        </w:rPr>
        <w:t xml:space="preserve">the </w:t>
      </w:r>
      <w:r w:rsidRPr="00944633">
        <w:rPr>
          <w:rFonts w:ascii="Arial" w:hAnsi="Arial" w:cs="Arial"/>
          <w:color w:val="000000" w:themeColor="text1"/>
        </w:rPr>
        <w:t>circular alignment</w:t>
      </w:r>
      <w:r w:rsidR="00453FCC">
        <w:rPr>
          <w:rFonts w:ascii="Arial" w:hAnsi="Arial" w:cs="Arial"/>
          <w:color w:val="000000" w:themeColor="text1"/>
        </w:rPr>
        <w:t>,</w:t>
      </w:r>
      <w:r w:rsidRPr="00944633">
        <w:rPr>
          <w:rFonts w:ascii="Arial" w:hAnsi="Arial" w:cs="Arial"/>
          <w:color w:val="000000" w:themeColor="text1"/>
        </w:rPr>
        <w:t xml:space="preserve"> is characterized by a gene with periodic boundary conditions, that is, a length </w:t>
      </w:r>
      <m:oMath>
        <m:r>
          <w:rPr>
            <w:rFonts w:ascii="Cambria Math" w:hAnsi="Cambria Math" w:cs="Arial"/>
            <w:color w:val="000000" w:themeColor="text1"/>
          </w:rPr>
          <m:t>k</m:t>
        </m:r>
      </m:oMath>
      <w:r w:rsidRPr="00944633">
        <w:rPr>
          <w:rFonts w:ascii="Arial" w:hAnsi="Arial" w:cs="Arial"/>
          <w:color w:val="000000" w:themeColor="text1"/>
        </w:rPr>
        <w:t xml:space="preserve"> string </w:t>
      </w:r>
      <m:oMath>
        <m:r>
          <w:rPr>
            <w:rFonts w:ascii="Cambria Math" w:hAnsi="Cambria Math" w:cs="Arial"/>
            <w:color w:val="000000" w:themeColor="text1"/>
          </w:rPr>
          <m:t>α</m:t>
        </m:r>
      </m:oMath>
      <w:r w:rsidRPr="00944633">
        <w:rPr>
          <w:rFonts w:ascii="Arial" w:hAnsi="Arial" w:cs="Arial"/>
          <w:color w:val="000000" w:themeColor="text1"/>
        </w:rPr>
        <w:t xml:space="preserve"> with the character</w:t>
      </w:r>
      <m:oMath>
        <m:sSub>
          <m:sSubPr>
            <m:ctrlPr>
              <w:rPr>
                <w:rFonts w:ascii="Cambria Math" w:hAnsi="Cambria Math" w:cs="Arial"/>
                <w:i/>
                <w:color w:val="000000" w:themeColor="text1"/>
              </w:rPr>
            </m:ctrlPr>
          </m:sSubPr>
          <m:e>
            <m:r>
              <w:rPr>
                <w:rFonts w:ascii="Cambria Math" w:hAnsi="Cambria Math" w:cs="Arial"/>
                <w:color w:val="000000" w:themeColor="text1"/>
              </w:rPr>
              <m:t>α</m:t>
            </m:r>
          </m:e>
          <m:sub>
            <m:d>
              <m:dPr>
                <m:ctrlPr>
                  <w:rPr>
                    <w:rFonts w:ascii="Cambria Math" w:hAnsi="Cambria Math" w:cs="Arial"/>
                    <w:i/>
                    <w:color w:val="000000" w:themeColor="text1"/>
                  </w:rPr>
                </m:ctrlPr>
              </m:dPr>
              <m:e>
                <m:r>
                  <w:rPr>
                    <w:rFonts w:ascii="Cambria Math" w:hAnsi="Cambria Math" w:cs="Arial"/>
                    <w:color w:val="000000" w:themeColor="text1"/>
                  </w:rPr>
                  <m:t>j+1</m:t>
                </m:r>
              </m:e>
            </m:d>
            <m:r>
              <w:rPr>
                <w:rFonts w:ascii="Cambria Math" w:hAnsi="Cambria Math" w:cs="Arial"/>
                <w:color w:val="000000" w:themeColor="text1"/>
              </w:rPr>
              <m:t xml:space="preserve"> mod k</m:t>
            </m:r>
          </m:sub>
        </m:sSub>
        <m:r>
          <w:rPr>
            <w:rFonts w:ascii="Cambria Math" w:hAnsi="Cambria Math" w:cs="Arial"/>
            <w:color w:val="000000" w:themeColor="text1"/>
          </w:rPr>
          <m:t xml:space="preserve"> </m:t>
        </m:r>
      </m:oMath>
      <w:r w:rsidRPr="00944633">
        <w:rPr>
          <w:rFonts w:ascii="Arial" w:hAnsi="Arial" w:cs="Arial"/>
          <w:color w:val="000000" w:themeColor="text1"/>
        </w:rPr>
        <w:t xml:space="preserve">following the character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 mod k</m:t>
            </m:r>
          </m:sub>
        </m:sSub>
      </m:oMath>
      <w:r w:rsidRPr="00944633">
        <w:rPr>
          <w:rFonts w:ascii="Arial" w:hAnsi="Arial" w:cs="Arial"/>
          <w:color w:val="000000" w:themeColor="text1"/>
        </w:rPr>
        <w:t xml:space="preserve"> for </w:t>
      </w:r>
      <m:oMath>
        <m:r>
          <w:rPr>
            <w:rFonts w:ascii="Cambria Math" w:hAnsi="Cambria Math" w:cs="Arial"/>
            <w:color w:val="000000" w:themeColor="text1"/>
          </w:rPr>
          <m:t>1≤j≤k</m:t>
        </m:r>
      </m:oMath>
      <w:r w:rsidRPr="00944633">
        <w:rPr>
          <w:rFonts w:ascii="Arial" w:hAnsi="Arial" w:cs="Arial"/>
          <w:color w:val="000000" w:themeColor="text1"/>
        </w:rPr>
        <w:t xml:space="preserve">. It is straightforward to note that the matching problem on a circular aligned gene trivially reduces to the linear alignment case. This can be realized by appending the gene string </w:t>
      </w:r>
      <m:oMath>
        <m:r>
          <w:rPr>
            <w:rFonts w:ascii="Cambria Math" w:hAnsi="Cambria Math" w:cs="Arial"/>
            <w:color w:val="000000" w:themeColor="text1"/>
          </w:rPr>
          <m:t>α</m:t>
        </m:r>
      </m:oMath>
      <w:r w:rsidRPr="00944633">
        <w:rPr>
          <w:rFonts w:ascii="Arial" w:hAnsi="Arial" w:cs="Arial"/>
          <w:color w:val="000000" w:themeColor="text1"/>
        </w:rPr>
        <w:t xml:space="preserve"> with the length</w:t>
      </w:r>
      <m:oMath>
        <m:r>
          <w:rPr>
            <w:rFonts w:ascii="Cambria Math" w:hAnsi="Cambria Math" w:cs="Arial"/>
            <w:color w:val="000000" w:themeColor="text1"/>
          </w:rPr>
          <m:t xml:space="preserve"> k</m:t>
        </m:r>
      </m:oMath>
      <w:r w:rsidRPr="00944633">
        <w:rPr>
          <w:rFonts w:ascii="Arial" w:hAnsi="Arial" w:cs="Arial"/>
          <w:color w:val="000000" w:themeColor="text1"/>
        </w:rPr>
        <w:t xml:space="preserve"> substring of </w:t>
      </w:r>
      <m:oMath>
        <m:r>
          <w:rPr>
            <w:rFonts w:ascii="Cambria Math" w:hAnsi="Cambria Math" w:cs="Arial"/>
            <w:color w:val="000000" w:themeColor="text1"/>
          </w:rPr>
          <m:t>α</m:t>
        </m:r>
      </m:oMath>
      <w:r w:rsidRPr="00944633">
        <w:rPr>
          <w:rFonts w:ascii="Arial" w:hAnsi="Arial" w:cs="Arial"/>
          <w:color w:val="000000" w:themeColor="text1"/>
        </w:rPr>
        <w:t xml:space="preserve"> starting at position </w:t>
      </w:r>
      <m:oMath>
        <m:r>
          <w:rPr>
            <w:rFonts w:ascii="Cambria Math" w:hAnsi="Cambria Math" w:cs="Arial"/>
            <w:color w:val="000000" w:themeColor="text1"/>
          </w:rPr>
          <m:t>1</m:t>
        </m:r>
      </m:oMath>
      <w:r w:rsidRPr="00944633">
        <w:rPr>
          <w:rFonts w:ascii="Arial" w:hAnsi="Arial" w:cs="Arial"/>
          <w:color w:val="000000" w:themeColor="text1"/>
        </w:rPr>
        <w:t xml:space="preserve">. </w:t>
      </w:r>
      <w:r w:rsidR="000163A6">
        <w:rPr>
          <w:rFonts w:ascii="Arial" w:hAnsi="Arial" w:cs="Arial"/>
          <w:color w:val="000000" w:themeColor="text1"/>
        </w:rPr>
        <w:t>Consequently,</w:t>
      </w:r>
      <w:r w:rsidRPr="00944633">
        <w:rPr>
          <w:rFonts w:ascii="Arial" w:hAnsi="Arial" w:cs="Arial"/>
          <w:color w:val="000000" w:themeColor="text1"/>
        </w:rPr>
        <w:t xml:space="preserve"> </w:t>
      </w:r>
      <w:r w:rsidR="000163A6">
        <w:rPr>
          <w:rFonts w:ascii="Arial" w:hAnsi="Arial" w:cs="Arial"/>
          <w:color w:val="000000" w:themeColor="text1"/>
        </w:rPr>
        <w:t xml:space="preserve">no </w:t>
      </w:r>
      <w:r w:rsidRPr="00944633">
        <w:rPr>
          <w:rFonts w:ascii="Arial" w:hAnsi="Arial" w:cs="Arial"/>
          <w:color w:val="000000" w:themeColor="text1"/>
        </w:rPr>
        <w:t xml:space="preserve">conceptual distinction </w:t>
      </w:r>
      <w:r w:rsidR="000163A6">
        <w:rPr>
          <w:rFonts w:ascii="Arial" w:hAnsi="Arial" w:cs="Arial"/>
          <w:color w:val="000000" w:themeColor="text1"/>
        </w:rPr>
        <w:t xml:space="preserve">will be attributed </w:t>
      </w:r>
      <w:r w:rsidRPr="00944633">
        <w:rPr>
          <w:rFonts w:ascii="Arial" w:hAnsi="Arial" w:cs="Arial"/>
          <w:color w:val="000000" w:themeColor="text1"/>
        </w:rPr>
        <w:t>to this setting</w:t>
      </w:r>
      <w:r w:rsidR="000163A6">
        <w:rPr>
          <w:rFonts w:ascii="Arial" w:hAnsi="Arial" w:cs="Arial"/>
          <w:color w:val="000000" w:themeColor="text1"/>
        </w:rPr>
        <w:t>,</w:t>
      </w:r>
      <w:r w:rsidRPr="00944633">
        <w:rPr>
          <w:rFonts w:ascii="Arial" w:hAnsi="Arial" w:cs="Arial"/>
          <w:color w:val="000000" w:themeColor="text1"/>
        </w:rPr>
        <w:t xml:space="preserve"> and </w:t>
      </w:r>
      <w:r w:rsidR="000163A6">
        <w:rPr>
          <w:rFonts w:ascii="Arial" w:hAnsi="Arial" w:cs="Arial"/>
          <w:color w:val="000000" w:themeColor="text1"/>
        </w:rPr>
        <w:t>only</w:t>
      </w:r>
      <w:r w:rsidRPr="00944633">
        <w:rPr>
          <w:rFonts w:ascii="Arial" w:hAnsi="Arial" w:cs="Arial"/>
          <w:color w:val="000000" w:themeColor="text1"/>
        </w:rPr>
        <w:t xml:space="preserve"> </w:t>
      </w:r>
      <w:r w:rsidR="000163A6">
        <w:rPr>
          <w:rFonts w:ascii="Arial" w:hAnsi="Arial" w:cs="Arial"/>
          <w:color w:val="000000" w:themeColor="text1"/>
        </w:rPr>
        <w:t>the</w:t>
      </w:r>
      <w:r w:rsidR="000163A6" w:rsidRPr="00944633">
        <w:rPr>
          <w:rFonts w:ascii="Arial" w:hAnsi="Arial" w:cs="Arial"/>
          <w:color w:val="000000" w:themeColor="text1"/>
        </w:rPr>
        <w:t xml:space="preserve"> </w:t>
      </w:r>
      <w:r w:rsidRPr="00944633">
        <w:rPr>
          <w:rFonts w:ascii="Arial" w:hAnsi="Arial" w:cs="Arial"/>
          <w:color w:val="000000" w:themeColor="text1"/>
        </w:rPr>
        <w:t>solution for the linear alignment</w:t>
      </w:r>
      <w:r w:rsidR="000163A6">
        <w:rPr>
          <w:rFonts w:ascii="Arial" w:hAnsi="Arial" w:cs="Arial"/>
          <w:color w:val="000000" w:themeColor="text1"/>
        </w:rPr>
        <w:t xml:space="preserve"> will be analyzed</w:t>
      </w:r>
      <w:r w:rsidRPr="00944633">
        <w:rPr>
          <w:rFonts w:ascii="Arial" w:hAnsi="Arial" w:cs="Arial"/>
          <w:color w:val="000000" w:themeColor="text1"/>
        </w:rPr>
        <w:t>.</w:t>
      </w:r>
    </w:p>
    <w:p w14:paraId="6B220C19" w14:textId="77777777" w:rsidR="007B635F" w:rsidRPr="00944633" w:rsidRDefault="007B635F" w:rsidP="007B635F">
      <w:pPr>
        <w:spacing w:line="360" w:lineRule="auto"/>
        <w:jc w:val="both"/>
        <w:rPr>
          <w:rFonts w:ascii="Arial" w:hAnsi="Arial" w:cs="Arial"/>
          <w:color w:val="000000" w:themeColor="text1"/>
        </w:rPr>
      </w:pPr>
    </w:p>
    <w:p w14:paraId="143708A1" w14:textId="77777777" w:rsidR="007B635F" w:rsidRPr="00944633" w:rsidRDefault="007B635F" w:rsidP="007B635F">
      <w:pPr>
        <w:spacing w:line="360" w:lineRule="auto"/>
        <w:jc w:val="both"/>
        <w:rPr>
          <w:rFonts w:ascii="Arial" w:hAnsi="Arial" w:cs="Arial"/>
          <w:b/>
          <w:bCs/>
          <w:color w:val="000000" w:themeColor="text1"/>
        </w:rPr>
      </w:pPr>
      <w:r w:rsidRPr="00944633">
        <w:rPr>
          <w:rFonts w:ascii="Arial" w:hAnsi="Arial" w:cs="Arial"/>
          <w:b/>
          <w:bCs/>
          <w:color w:val="000000" w:themeColor="text1"/>
        </w:rPr>
        <w:t xml:space="preserve">Finding the occurrence of </w:t>
      </w:r>
      <m:oMath>
        <m:r>
          <m:rPr>
            <m:sty m:val="bi"/>
          </m:rPr>
          <w:rPr>
            <w:rFonts w:ascii="Cambria Math" w:hAnsi="Cambria Math" w:cs="Arial"/>
            <w:color w:val="000000" w:themeColor="text1"/>
          </w:rPr>
          <m:t>β</m:t>
        </m:r>
      </m:oMath>
      <w:r w:rsidRPr="00944633">
        <w:rPr>
          <w:rFonts w:ascii="Arial" w:hAnsi="Arial" w:cs="Arial"/>
          <w:b/>
          <w:bCs/>
          <w:color w:val="000000" w:themeColor="text1"/>
        </w:rPr>
        <w:t xml:space="preserve"> in </w:t>
      </w:r>
      <m:oMath>
        <m:r>
          <m:rPr>
            <m:sty m:val="bi"/>
          </m:rPr>
          <w:rPr>
            <w:rFonts w:ascii="Cambria Math" w:hAnsi="Cambria Math" w:cs="Arial"/>
            <w:color w:val="000000" w:themeColor="text1"/>
          </w:rPr>
          <m:t>α</m:t>
        </m:r>
      </m:oMath>
    </w:p>
    <w:p w14:paraId="1E52D18C" w14:textId="21FD3261"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This section presents the solution to forward matching with linear alignment for the pattern matching problem defined in</w:t>
      </w:r>
      <w:r w:rsidR="00614EBB">
        <w:rPr>
          <w:rFonts w:ascii="Arial" w:hAnsi="Arial" w:cs="Arial"/>
          <w:color w:val="000000" w:themeColor="text1"/>
        </w:rPr>
        <w:t xml:space="preserve"> </w:t>
      </w:r>
      <w:r w:rsidR="00614EBB" w:rsidRPr="00614EBB">
        <w:rPr>
          <w:rFonts w:ascii="Arial" w:hAnsi="Arial" w:cs="Arial"/>
          <w:i/>
          <w:iCs/>
          <w:color w:val="000000" w:themeColor="text1"/>
        </w:rPr>
        <w:t>Definition 1</w:t>
      </w:r>
      <w:r w:rsidRPr="00944633">
        <w:rPr>
          <w:rFonts w:ascii="Arial" w:hAnsi="Arial" w:cs="Arial"/>
          <w:color w:val="000000" w:themeColor="text1"/>
        </w:rPr>
        <w:t>. First of all, the following useful notations</w:t>
      </w:r>
      <w:r w:rsidR="001A1FEB">
        <w:rPr>
          <w:rFonts w:ascii="Arial" w:hAnsi="Arial" w:cs="Arial"/>
          <w:color w:val="000000" w:themeColor="text1"/>
        </w:rPr>
        <w:t xml:space="preserve"> need to be introduced</w:t>
      </w:r>
      <w:r w:rsidRPr="00944633">
        <w:rPr>
          <w:rFonts w:ascii="Arial" w:hAnsi="Arial" w:cs="Arial"/>
          <w:color w:val="000000" w:themeColor="text1"/>
        </w:rPr>
        <w:t>.</w:t>
      </w:r>
    </w:p>
    <w:p w14:paraId="6A3D9F27" w14:textId="4C43F894" w:rsidR="007B635F" w:rsidRPr="00944633" w:rsidRDefault="007B635F" w:rsidP="007B635F">
      <w:pPr>
        <w:pStyle w:val="ListParagraph"/>
        <w:numPr>
          <w:ilvl w:val="0"/>
          <w:numId w:val="3"/>
        </w:numPr>
        <w:spacing w:line="360" w:lineRule="auto"/>
        <w:jc w:val="both"/>
        <w:rPr>
          <w:rFonts w:ascii="Arial" w:hAnsi="Arial" w:cs="Arial"/>
          <w:color w:val="000000" w:themeColor="text1"/>
          <w:sz w:val="24"/>
          <w:szCs w:val="24"/>
        </w:rPr>
      </w:pPr>
      <w:r w:rsidRPr="00944633">
        <w:rPr>
          <w:rFonts w:ascii="Arial" w:hAnsi="Arial" w:cs="Arial"/>
          <w:color w:val="000000" w:themeColor="text1"/>
          <w:sz w:val="24"/>
          <w:szCs w:val="24"/>
        </w:rPr>
        <w:t xml:space="preserve">The </w:t>
      </w:r>
      <w:r w:rsidRPr="00944633">
        <w:rPr>
          <w:rFonts w:ascii="Arial" w:hAnsi="Arial" w:cs="Arial"/>
          <w:i/>
          <w:iCs/>
          <w:color w:val="000000" w:themeColor="text1"/>
          <w:sz w:val="24"/>
          <w:szCs w:val="24"/>
        </w:rPr>
        <w:t>length</w:t>
      </w:r>
      <w:r w:rsidRPr="00944633">
        <w:rPr>
          <w:rFonts w:ascii="Arial" w:hAnsi="Arial" w:cs="Arial"/>
          <w:color w:val="000000" w:themeColor="text1"/>
          <w:sz w:val="24"/>
          <w:szCs w:val="24"/>
        </w:rPr>
        <w:t xml:space="preserve"> of a string </w:t>
      </w:r>
      <m:oMath>
        <m:r>
          <w:rPr>
            <w:rFonts w:ascii="Cambria Math" w:hAnsi="Cambria Math" w:cs="Arial"/>
            <w:color w:val="000000" w:themeColor="text1"/>
            <w:sz w:val="24"/>
            <w:szCs w:val="24"/>
          </w:rPr>
          <m:t>α</m:t>
        </m:r>
      </m:oMath>
      <w:r w:rsidRPr="00944633">
        <w:rPr>
          <w:rFonts w:ascii="Arial" w:hAnsi="Arial" w:cs="Arial"/>
          <w:color w:val="000000" w:themeColor="text1"/>
          <w:sz w:val="24"/>
          <w:szCs w:val="24"/>
        </w:rPr>
        <w:t xml:space="preserve"> is simply the number of characters in </w:t>
      </w:r>
      <m:oMath>
        <m:r>
          <w:rPr>
            <w:rFonts w:ascii="Cambria Math" w:hAnsi="Cambria Math" w:cs="Arial"/>
            <w:color w:val="000000" w:themeColor="text1"/>
            <w:sz w:val="24"/>
            <w:szCs w:val="24"/>
          </w:rPr>
          <m:t>α</m:t>
        </m:r>
      </m:oMath>
      <w:r w:rsidRPr="00944633">
        <w:rPr>
          <w:rFonts w:ascii="Arial" w:hAnsi="Arial" w:cs="Arial"/>
          <w:color w:val="000000" w:themeColor="text1"/>
          <w:sz w:val="24"/>
          <w:szCs w:val="24"/>
        </w:rPr>
        <w:t xml:space="preserve">. </w:t>
      </w:r>
      <w:r w:rsidR="001A1FEB">
        <w:rPr>
          <w:rFonts w:ascii="Arial" w:hAnsi="Arial" w:cs="Arial"/>
          <w:color w:val="000000" w:themeColor="text1"/>
          <w:sz w:val="24"/>
          <w:szCs w:val="24"/>
        </w:rPr>
        <w:t>O</w:t>
      </w:r>
      <w:r w:rsidRPr="00944633">
        <w:rPr>
          <w:rFonts w:ascii="Arial" w:hAnsi="Arial" w:cs="Arial"/>
          <w:color w:val="000000" w:themeColor="text1"/>
          <w:sz w:val="24"/>
          <w:szCs w:val="24"/>
        </w:rPr>
        <w:t xml:space="preserve">ften </w:t>
      </w:r>
      <m:oMath>
        <m:d>
          <m:dPr>
            <m:begChr m:val="|"/>
            <m:endChr m:val="|"/>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α</m:t>
            </m:r>
          </m:e>
        </m:d>
      </m:oMath>
      <w:r w:rsidRPr="00944633">
        <w:rPr>
          <w:rFonts w:ascii="Arial" w:hAnsi="Arial" w:cs="Arial"/>
          <w:color w:val="000000" w:themeColor="text1"/>
          <w:sz w:val="24"/>
          <w:szCs w:val="24"/>
        </w:rPr>
        <w:t xml:space="preserve"> </w:t>
      </w:r>
      <w:r w:rsidR="001A1FEB">
        <w:rPr>
          <w:rFonts w:ascii="Arial" w:hAnsi="Arial" w:cs="Arial"/>
          <w:color w:val="000000" w:themeColor="text1"/>
          <w:sz w:val="24"/>
          <w:szCs w:val="24"/>
        </w:rPr>
        <w:t>is used t</w:t>
      </w:r>
      <w:r w:rsidR="00B67A5C">
        <w:rPr>
          <w:rFonts w:ascii="Arial" w:hAnsi="Arial" w:cs="Arial"/>
          <w:color w:val="000000" w:themeColor="text1"/>
          <w:sz w:val="24"/>
          <w:szCs w:val="24"/>
        </w:rPr>
        <w:t>o</w:t>
      </w:r>
      <w:r w:rsidRPr="00944633">
        <w:rPr>
          <w:rFonts w:ascii="Arial" w:hAnsi="Arial" w:cs="Arial"/>
          <w:color w:val="000000" w:themeColor="text1"/>
          <w:sz w:val="24"/>
          <w:szCs w:val="24"/>
        </w:rPr>
        <w:t xml:space="preserve"> denote the </w:t>
      </w:r>
      <w:r w:rsidR="00B67A5C">
        <w:rPr>
          <w:rFonts w:ascii="Arial" w:hAnsi="Arial" w:cs="Arial"/>
          <w:color w:val="000000" w:themeColor="text1"/>
          <w:sz w:val="24"/>
          <w:szCs w:val="24"/>
        </w:rPr>
        <w:t>size</w:t>
      </w:r>
      <w:r w:rsidRPr="00944633">
        <w:rPr>
          <w:rFonts w:ascii="Arial" w:hAnsi="Arial" w:cs="Arial"/>
          <w:color w:val="000000" w:themeColor="text1"/>
          <w:sz w:val="24"/>
          <w:szCs w:val="24"/>
        </w:rPr>
        <w:t xml:space="preserve"> of </w:t>
      </w:r>
      <m:oMath>
        <m:r>
          <w:rPr>
            <w:rFonts w:ascii="Cambria Math" w:hAnsi="Cambria Math" w:cs="Arial"/>
            <w:color w:val="000000" w:themeColor="text1"/>
            <w:sz w:val="24"/>
            <w:szCs w:val="24"/>
          </w:rPr>
          <m:t>α.</m:t>
        </m:r>
      </m:oMath>
    </w:p>
    <w:p w14:paraId="590F9D51" w14:textId="4196CC65" w:rsidR="007B635F" w:rsidRPr="00944633" w:rsidRDefault="007B635F" w:rsidP="007B635F">
      <w:pPr>
        <w:pStyle w:val="ListParagraph"/>
        <w:numPr>
          <w:ilvl w:val="0"/>
          <w:numId w:val="3"/>
        </w:numPr>
        <w:spacing w:line="360" w:lineRule="auto"/>
        <w:jc w:val="both"/>
        <w:rPr>
          <w:rFonts w:ascii="Arial" w:hAnsi="Arial" w:cs="Arial"/>
          <w:color w:val="000000" w:themeColor="text1"/>
          <w:sz w:val="24"/>
          <w:szCs w:val="24"/>
        </w:rPr>
      </w:pPr>
      <w:r w:rsidRPr="00944633">
        <w:rPr>
          <w:rFonts w:ascii="Arial" w:hAnsi="Arial" w:cs="Arial"/>
          <w:color w:val="000000" w:themeColor="text1"/>
          <w:sz w:val="24"/>
          <w:szCs w:val="24"/>
        </w:rPr>
        <w:t xml:space="preserve">The </w:t>
      </w:r>
      <w:r w:rsidRPr="00944633">
        <w:rPr>
          <w:rFonts w:ascii="Arial" w:hAnsi="Arial" w:cs="Arial"/>
          <w:i/>
          <w:iCs/>
          <w:color w:val="000000" w:themeColor="text1"/>
          <w:sz w:val="24"/>
          <w:szCs w:val="24"/>
        </w:rPr>
        <w:t>Hamming weight</w:t>
      </w:r>
      <w:r w:rsidRPr="00944633">
        <w:rPr>
          <w:rFonts w:ascii="Arial" w:hAnsi="Arial" w:cs="Arial"/>
          <w:color w:val="000000" w:themeColor="text1"/>
          <w:sz w:val="24"/>
          <w:szCs w:val="24"/>
        </w:rPr>
        <w:t xml:space="preserve"> of a binary sequence </w:t>
      </w:r>
      <m:oMath>
        <m:r>
          <w:rPr>
            <w:rFonts w:ascii="Cambria Math" w:hAnsi="Cambria Math" w:cs="Arial"/>
            <w:color w:val="000000" w:themeColor="text1"/>
            <w:sz w:val="24"/>
            <w:szCs w:val="24"/>
          </w:rPr>
          <m:t>b</m:t>
        </m:r>
      </m:oMath>
      <w:r w:rsidRPr="00944633">
        <w:rPr>
          <w:rFonts w:ascii="Arial" w:hAnsi="Arial" w:cs="Arial"/>
          <w:color w:val="000000" w:themeColor="text1"/>
          <w:sz w:val="24"/>
          <w:szCs w:val="24"/>
        </w:rPr>
        <w:t xml:space="preserve"> is the number of </w:t>
      </w:r>
      <m:oMath>
        <m:r>
          <w:rPr>
            <w:rFonts w:ascii="Cambria Math" w:hAnsi="Cambria Math" w:cs="Arial"/>
            <w:color w:val="000000" w:themeColor="text1"/>
            <w:sz w:val="24"/>
            <w:szCs w:val="24"/>
          </w:rPr>
          <m:t>1</m:t>
        </m:r>
      </m:oMath>
      <w:r w:rsidRPr="00944633">
        <w:rPr>
          <w:rFonts w:ascii="Arial" w:hAnsi="Arial" w:cs="Arial"/>
          <w:color w:val="000000" w:themeColor="text1"/>
          <w:sz w:val="24"/>
          <w:szCs w:val="24"/>
        </w:rPr>
        <w:t xml:space="preserve">’s in the sequence. </w:t>
      </w:r>
      <w:r w:rsidR="001A1FEB">
        <w:rPr>
          <w:rFonts w:ascii="Arial" w:hAnsi="Arial" w:cs="Arial"/>
          <w:color w:val="000000" w:themeColor="text1"/>
          <w:sz w:val="24"/>
          <w:szCs w:val="24"/>
        </w:rPr>
        <w:t>o</w:t>
      </w:r>
      <w:r w:rsidRPr="00944633">
        <w:rPr>
          <w:rFonts w:ascii="Arial" w:hAnsi="Arial" w:cs="Arial"/>
          <w:color w:val="000000" w:themeColor="text1"/>
          <w:sz w:val="24"/>
          <w:szCs w:val="24"/>
        </w:rPr>
        <w:t xml:space="preserve">ften </w:t>
      </w:r>
      <w:proofErr w:type="spellStart"/>
      <m:oMath>
        <m:r>
          <m:rPr>
            <m:nor/>
          </m:rPr>
          <w:rPr>
            <w:rFonts w:ascii="Arial" w:hAnsi="Arial" w:cs="Arial"/>
            <w:color w:val="000000" w:themeColor="text1"/>
            <w:sz w:val="24"/>
            <w:szCs w:val="24"/>
          </w:rPr>
          <m:t>wt</m:t>
        </m:r>
        <w:proofErr w:type="spellEnd"/>
        <m:r>
          <m:rPr>
            <m:nor/>
          </m:rPr>
          <w:rPr>
            <w:rFonts w:ascii="Arial" w:hAnsi="Arial" w:cs="Arial"/>
            <w:color w:val="000000" w:themeColor="text1"/>
            <w:sz w:val="24"/>
            <w:szCs w:val="24"/>
          </w:rPr>
          <m:t>(b)</m:t>
        </m:r>
      </m:oMath>
      <w:r w:rsidRPr="00944633">
        <w:rPr>
          <w:rFonts w:ascii="Arial" w:hAnsi="Arial" w:cs="Arial"/>
          <w:color w:val="000000" w:themeColor="text1"/>
          <w:sz w:val="24"/>
          <w:szCs w:val="24"/>
        </w:rPr>
        <w:t xml:space="preserve"> </w:t>
      </w:r>
      <w:r w:rsidR="001A1FEB">
        <w:rPr>
          <w:rFonts w:ascii="Arial" w:hAnsi="Arial" w:cs="Arial"/>
          <w:color w:val="000000" w:themeColor="text1"/>
          <w:sz w:val="24"/>
          <w:szCs w:val="24"/>
        </w:rPr>
        <w:t xml:space="preserve">is used </w:t>
      </w:r>
      <w:r w:rsidRPr="00944633">
        <w:rPr>
          <w:rFonts w:ascii="Arial" w:hAnsi="Arial" w:cs="Arial"/>
          <w:color w:val="000000" w:themeColor="text1"/>
          <w:sz w:val="24"/>
          <w:szCs w:val="24"/>
        </w:rPr>
        <w:t xml:space="preserve">to denote the Hamming weight of </w:t>
      </w:r>
      <m:oMath>
        <m:r>
          <w:rPr>
            <w:rFonts w:ascii="Cambria Math" w:hAnsi="Cambria Math" w:cs="Arial"/>
            <w:color w:val="000000" w:themeColor="text1"/>
            <w:sz w:val="24"/>
            <w:szCs w:val="24"/>
          </w:rPr>
          <m:t>b.</m:t>
        </m:r>
      </m:oMath>
    </w:p>
    <w:p w14:paraId="471319D2" w14:textId="77777777" w:rsidR="007B635F" w:rsidRPr="00944633" w:rsidRDefault="007B635F" w:rsidP="007B635F">
      <w:pPr>
        <w:spacing w:line="360" w:lineRule="auto"/>
        <w:jc w:val="both"/>
        <w:rPr>
          <w:rFonts w:ascii="Arial" w:hAnsi="Arial" w:cs="Arial"/>
          <w:color w:val="000000" w:themeColor="text1"/>
        </w:rPr>
      </w:pPr>
    </w:p>
    <w:p w14:paraId="42D26E9F" w14:textId="427A4C9F" w:rsidR="007B635F" w:rsidRPr="00944633" w:rsidRDefault="007B635F" w:rsidP="007B635F">
      <w:pPr>
        <w:spacing w:line="360" w:lineRule="auto"/>
        <w:jc w:val="both"/>
        <w:rPr>
          <w:rFonts w:ascii="Arial" w:hAnsi="Arial" w:cs="Arial"/>
          <w:color w:val="000000" w:themeColor="text1"/>
        </w:rPr>
      </w:pPr>
      <w:r w:rsidRPr="009D4B71">
        <w:rPr>
          <w:rFonts w:ascii="Arial" w:hAnsi="Arial" w:cs="Arial"/>
          <w:color w:val="000000" w:themeColor="text1"/>
        </w:rPr>
        <w:t>A n</w:t>
      </w:r>
      <m:oMath>
        <m:r>
          <w:rPr>
            <w:rFonts w:ascii="Cambria Math" w:hAnsi="Cambria Math" w:cs="Arial"/>
            <w:color w:val="000000" w:themeColor="text1"/>
          </w:rPr>
          <m:t xml:space="preserve">aive </m:t>
        </m:r>
      </m:oMath>
      <w:r w:rsidRPr="00780D00">
        <w:rPr>
          <w:rFonts w:ascii="Arial" w:hAnsi="Arial" w:cs="Arial"/>
          <w:color w:val="000000" w:themeColor="text1"/>
        </w:rPr>
        <w:t>solution to the pattern matching problem entails a systematic search for a match</w:t>
      </w:r>
      <w:r w:rsidRPr="009D4B71">
        <w:rPr>
          <w:rFonts w:ascii="Arial" w:hAnsi="Arial" w:cs="Arial"/>
          <w:color w:val="000000" w:themeColor="text1"/>
        </w:rPr>
        <w:t xml:space="preserve"> </w:t>
      </w:r>
      <w:r w:rsidRPr="00944633">
        <w:rPr>
          <w:rFonts w:ascii="Arial" w:hAnsi="Arial" w:cs="Arial"/>
          <w:color w:val="000000" w:themeColor="text1"/>
        </w:rPr>
        <w:t xml:space="preserve">between every sequence in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r>
          <w:rPr>
            <w:rFonts w:ascii="Cambria Math" w:hAnsi="Cambria Math" w:cs="Arial"/>
            <w:color w:val="000000" w:themeColor="text1"/>
          </w:rPr>
          <m:t xml:space="preserve"> </m:t>
        </m:r>
      </m:oMath>
      <w:r w:rsidRPr="00944633">
        <w:rPr>
          <w:rFonts w:ascii="Arial" w:hAnsi="Arial" w:cs="Arial"/>
          <w:color w:val="000000" w:themeColor="text1"/>
        </w:rPr>
        <w:t xml:space="preserve">to every substring of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2</m:t>
            </m:r>
          </m:sub>
        </m:sSub>
      </m:oMath>
      <w:r w:rsidRPr="00944633">
        <w:rPr>
          <w:rFonts w:ascii="Arial" w:hAnsi="Arial" w:cs="Arial"/>
          <w:color w:val="000000" w:themeColor="text1"/>
        </w:rPr>
        <w:t xml:space="preserve">. In other words, </w:t>
      </w:r>
      <w:r w:rsidR="00F26D16">
        <w:rPr>
          <w:rFonts w:ascii="Arial" w:hAnsi="Arial" w:cs="Arial"/>
          <w:color w:val="000000" w:themeColor="text1"/>
        </w:rPr>
        <w:t xml:space="preserve">it </w:t>
      </w:r>
      <w:r w:rsidRPr="00944633">
        <w:rPr>
          <w:rFonts w:ascii="Arial" w:hAnsi="Arial" w:cs="Arial"/>
          <w:color w:val="000000" w:themeColor="text1"/>
        </w:rPr>
        <w:t xml:space="preserve">makes </w:t>
      </w:r>
      <m:oMath>
        <m:d>
          <m:dPr>
            <m:begChr m:val="|"/>
            <m:endChr m:val="|"/>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e>
        </m:d>
      </m:oMath>
      <w:r w:rsidRPr="00944633">
        <w:rPr>
          <w:rFonts w:ascii="Arial" w:hAnsi="Arial" w:cs="Arial"/>
          <w:color w:val="000000" w:themeColor="text1"/>
        </w:rPr>
        <w:t xml:space="preserve"> calls </w:t>
      </w:r>
      <w:r w:rsidRPr="00944633">
        <w:rPr>
          <w:rFonts w:ascii="Arial" w:hAnsi="Arial" w:cs="Arial"/>
          <w:color w:val="000000" w:themeColor="text1"/>
        </w:rPr>
        <w:lastRenderedPageBreak/>
        <w:t xml:space="preserve">to an elementary routine which </w:t>
      </w:r>
      <w:r w:rsidR="00F26D16" w:rsidRPr="00944633">
        <w:rPr>
          <w:rFonts w:ascii="Arial" w:hAnsi="Arial" w:cs="Arial"/>
          <w:color w:val="000000" w:themeColor="text1"/>
        </w:rPr>
        <w:t>compare</w:t>
      </w:r>
      <w:r w:rsidR="00F26D16">
        <w:rPr>
          <w:rFonts w:ascii="Arial" w:hAnsi="Arial" w:cs="Arial"/>
          <w:color w:val="000000" w:themeColor="text1"/>
        </w:rPr>
        <w:t>s</w:t>
      </w:r>
      <w:r w:rsidR="00F26D16" w:rsidRPr="00944633">
        <w:rPr>
          <w:rFonts w:ascii="Arial" w:hAnsi="Arial" w:cs="Arial"/>
          <w:color w:val="000000" w:themeColor="text1"/>
        </w:rPr>
        <w:t xml:space="preserve"> </w:t>
      </w:r>
      <w:r w:rsidRPr="00944633">
        <w:rPr>
          <w:rFonts w:ascii="Arial" w:hAnsi="Arial" w:cs="Arial"/>
          <w:color w:val="000000" w:themeColor="text1"/>
        </w:rPr>
        <w:t>two strings</w:t>
      </w:r>
      <w:r w:rsidR="00F26D16">
        <w:rPr>
          <w:rFonts w:ascii="Arial" w:hAnsi="Arial" w:cs="Arial"/>
          <w:color w:val="000000" w:themeColor="text1"/>
        </w:rPr>
        <w:t>,</w:t>
      </w:r>
      <w:r w:rsidRPr="00944633">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r>
          <w:rPr>
            <w:rFonts w:ascii="Cambria Math" w:hAnsi="Cambria Math" w:cs="Arial"/>
            <w:color w:val="000000" w:themeColor="text1"/>
          </w:rPr>
          <m:t xml:space="preserve"> </m:t>
        </m:r>
      </m:oMath>
      <w:r w:rsidRPr="00944633">
        <w:rPr>
          <w:rFonts w:ascii="Arial" w:hAnsi="Arial" w:cs="Arial"/>
          <w:color w:val="000000" w:themeColor="text1"/>
        </w:rPr>
        <w:t xml:space="preserve">and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2</m:t>
            </m:r>
          </m:sub>
        </m:sSub>
      </m:oMath>
      <w:r w:rsidR="00F26D16">
        <w:rPr>
          <w:rFonts w:ascii="Arial" w:hAnsi="Arial" w:cs="Arial"/>
          <w:color w:val="000000" w:themeColor="text1"/>
        </w:rPr>
        <w:t xml:space="preserve">, in order </w:t>
      </w:r>
      <w:r w:rsidRPr="00944633">
        <w:rPr>
          <w:rFonts w:ascii="Arial" w:hAnsi="Arial" w:cs="Arial"/>
          <w:color w:val="000000" w:themeColor="text1"/>
        </w:rPr>
        <w:t xml:space="preserve">to identify the number of times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2</m:t>
            </m:r>
          </m:sub>
        </m:sSub>
      </m:oMath>
      <w:r w:rsidRPr="00944633">
        <w:rPr>
          <w:rFonts w:ascii="Arial" w:hAnsi="Arial" w:cs="Arial"/>
          <w:color w:val="000000" w:themeColor="text1"/>
        </w:rPr>
        <w:t xml:space="preserve"> occurs in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oMath>
      <w:r w:rsidRPr="00944633">
        <w:rPr>
          <w:rFonts w:ascii="Arial" w:hAnsi="Arial" w:cs="Arial"/>
          <w:color w:val="000000" w:themeColor="text1"/>
        </w:rPr>
        <w:t xml:space="preserve">. Consequently, the time complexity of the naive solution is </w:t>
      </w:r>
      <m:oMath>
        <m:r>
          <w:rPr>
            <w:rFonts w:ascii="Cambria Math" w:hAnsi="Cambria Math" w:cs="Arial"/>
            <w:color w:val="000000" w:themeColor="text1"/>
          </w:rPr>
          <m:t>O</m:t>
        </m:r>
        <m:d>
          <m:dPr>
            <m:ctrlPr>
              <w:rPr>
                <w:rFonts w:ascii="Cambria Math" w:hAnsi="Cambria Math" w:cs="Arial"/>
                <w:i/>
                <w:color w:val="000000" w:themeColor="text1"/>
              </w:rPr>
            </m:ctrlPr>
          </m:dPr>
          <m:e>
            <m:r>
              <w:rPr>
                <w:rFonts w:ascii="Cambria Math" w:hAnsi="Cambria Math" w:cs="Arial"/>
                <w:color w:val="000000" w:themeColor="text1"/>
              </w:rPr>
              <m:t xml:space="preserve">n </m:t>
            </m:r>
            <m:sSup>
              <m:sSupPr>
                <m:ctrlPr>
                  <w:rPr>
                    <w:rFonts w:ascii="Cambria Math" w:hAnsi="Cambria Math" w:cs="Arial"/>
                    <w:i/>
                    <w:color w:val="000000" w:themeColor="text1"/>
                  </w:rPr>
                </m:ctrlPr>
              </m:sSupPr>
              <m:e>
                <m:r>
                  <w:rPr>
                    <w:rFonts w:ascii="Cambria Math" w:hAnsi="Cambria Math" w:cs="Arial"/>
                    <w:color w:val="000000" w:themeColor="text1"/>
                  </w:rPr>
                  <m:t>k</m:t>
                </m:r>
              </m:e>
              <m:sup>
                <m:r>
                  <w:rPr>
                    <w:rFonts w:ascii="Cambria Math" w:hAnsi="Cambria Math" w:cs="Arial"/>
                    <w:color w:val="000000" w:themeColor="text1"/>
                  </w:rPr>
                  <m:t>2</m:t>
                </m:r>
              </m:sup>
            </m:sSup>
          </m:e>
        </m:d>
      </m:oMath>
      <w:r w:rsidRPr="00944633">
        <w:rPr>
          <w:rFonts w:ascii="Arial" w:hAnsi="Arial" w:cs="Arial"/>
          <w:color w:val="000000" w:themeColor="text1"/>
        </w:rPr>
        <w:t xml:space="preserve">. </w:t>
      </w:r>
      <w:r w:rsidR="00F26D16">
        <w:rPr>
          <w:rFonts w:ascii="Arial" w:hAnsi="Arial" w:cs="Arial"/>
          <w:color w:val="000000" w:themeColor="text1"/>
        </w:rPr>
        <w:t>A</w:t>
      </w:r>
      <w:r w:rsidRPr="00944633">
        <w:rPr>
          <w:rFonts w:ascii="Arial" w:hAnsi="Arial" w:cs="Arial"/>
          <w:color w:val="000000" w:themeColor="text1"/>
        </w:rPr>
        <w:t xml:space="preserve"> solution that outperforms the naive one</w:t>
      </w:r>
      <w:r w:rsidR="00F26D16">
        <w:rPr>
          <w:rFonts w:ascii="Arial" w:hAnsi="Arial" w:cs="Arial"/>
          <w:color w:val="000000" w:themeColor="text1"/>
        </w:rPr>
        <w:t xml:space="preserve"> is the goal</w:t>
      </w:r>
      <w:r w:rsidRPr="00944633">
        <w:rPr>
          <w:rFonts w:ascii="Arial" w:hAnsi="Arial" w:cs="Arial"/>
          <w:color w:val="000000" w:themeColor="text1"/>
        </w:rPr>
        <w:t xml:space="preserve">. </w:t>
      </w:r>
      <w:r w:rsidR="00780D00">
        <w:rPr>
          <w:rFonts w:ascii="Arial" w:hAnsi="Arial" w:cs="Arial"/>
          <w:color w:val="000000" w:themeColor="text1"/>
        </w:rPr>
        <w:t>This is</w:t>
      </w:r>
      <w:r w:rsidRPr="00944633">
        <w:rPr>
          <w:rFonts w:ascii="Arial" w:hAnsi="Arial" w:cs="Arial"/>
          <w:color w:val="000000" w:themeColor="text1"/>
        </w:rPr>
        <w:t xml:space="preserve"> achieve</w:t>
      </w:r>
      <w:r w:rsidR="00780D00">
        <w:rPr>
          <w:rFonts w:ascii="Arial" w:hAnsi="Arial" w:cs="Arial"/>
          <w:color w:val="000000" w:themeColor="text1"/>
        </w:rPr>
        <w:t>d</w:t>
      </w:r>
      <w:r w:rsidRPr="00944633">
        <w:rPr>
          <w:rFonts w:ascii="Arial" w:hAnsi="Arial" w:cs="Arial"/>
          <w:color w:val="000000" w:themeColor="text1"/>
        </w:rPr>
        <w:t xml:space="preserve"> by mapping the pattern matching problem to a </w:t>
      </w:r>
      <w:r w:rsidR="00B67A5C">
        <w:rPr>
          <w:rFonts w:ascii="Arial" w:hAnsi="Arial" w:cs="Arial"/>
          <w:color w:val="000000" w:themeColor="text1"/>
        </w:rPr>
        <w:t>similar size matrix multiplication problem</w:t>
      </w:r>
      <w:r w:rsidRPr="00944633">
        <w:rPr>
          <w:rFonts w:ascii="Arial" w:hAnsi="Arial" w:cs="Arial"/>
          <w:color w:val="000000" w:themeColor="text1"/>
        </w:rPr>
        <w:t>. The latter can be solved efficiently by vectorizing individual operations.</w:t>
      </w:r>
    </w:p>
    <w:p w14:paraId="1DEAA1BB" w14:textId="77777777" w:rsidR="007B635F" w:rsidRPr="00944633" w:rsidRDefault="007B635F" w:rsidP="007B635F">
      <w:pPr>
        <w:spacing w:line="360" w:lineRule="auto"/>
        <w:jc w:val="both"/>
        <w:rPr>
          <w:rFonts w:ascii="Arial" w:hAnsi="Arial" w:cs="Arial"/>
          <w:color w:val="000000" w:themeColor="text1"/>
        </w:rPr>
      </w:pPr>
    </w:p>
    <w:p w14:paraId="4D4B3FDA" w14:textId="2D133AD0"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The first ingredient of this mapping is </w:t>
      </w:r>
      <w:r w:rsidR="00B67A5C">
        <w:rPr>
          <w:rFonts w:ascii="Arial" w:hAnsi="Arial" w:cs="Arial"/>
          <w:color w:val="000000" w:themeColor="text1"/>
        </w:rPr>
        <w:t>encoding</w:t>
      </w:r>
      <w:r w:rsidRPr="00944633">
        <w:rPr>
          <w:rFonts w:ascii="Arial" w:hAnsi="Arial" w:cs="Arial"/>
          <w:color w:val="000000" w:themeColor="text1"/>
        </w:rPr>
        <w:t xml:space="preserve"> each character in </w:t>
      </w:r>
      <m:oMath>
        <m:d>
          <m:dPr>
            <m:begChr m:val="{"/>
            <m:endChr m:val="}"/>
            <m:ctrlPr>
              <w:rPr>
                <w:rFonts w:ascii="Cambria Math" w:hAnsi="Cambria Math" w:cs="Arial"/>
                <w:i/>
                <w:color w:val="000000" w:themeColor="text1"/>
              </w:rPr>
            </m:ctrlPr>
          </m:dPr>
          <m:e>
            <m:r>
              <w:rPr>
                <w:rFonts w:ascii="Cambria Math" w:hAnsi="Cambria Math" w:cs="Arial"/>
                <w:color w:val="000000" w:themeColor="text1"/>
              </w:rPr>
              <m:t>A,T,G,C</m:t>
            </m:r>
          </m:e>
        </m:d>
      </m:oMath>
      <w:r w:rsidRPr="00944633">
        <w:rPr>
          <w:rFonts w:ascii="Arial" w:hAnsi="Arial" w:cs="Arial"/>
          <w:color w:val="000000" w:themeColor="text1"/>
        </w:rPr>
        <w:t xml:space="preserve"> into a unique binary sequence of </w:t>
      </w:r>
      <m:oMath>
        <m:r>
          <w:rPr>
            <w:rFonts w:ascii="Cambria Math" w:hAnsi="Cambria Math" w:cs="Arial"/>
            <w:color w:val="000000" w:themeColor="text1"/>
          </w:rPr>
          <m:t>4</m:t>
        </m:r>
      </m:oMath>
      <w:r w:rsidRPr="00944633">
        <w:rPr>
          <w:rFonts w:ascii="Arial" w:hAnsi="Arial" w:cs="Arial"/>
          <w:color w:val="000000" w:themeColor="text1"/>
        </w:rPr>
        <w:t xml:space="preserve"> bits.</w:t>
      </w:r>
    </w:p>
    <w:p w14:paraId="5ADD5B85"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Equation 2: </w:t>
      </w:r>
      <m:oMath>
        <m:r>
          <w:rPr>
            <w:rFonts w:ascii="Cambria Math" w:hAnsi="Cambria Math" w:cs="Arial"/>
            <w:color w:val="000000" w:themeColor="text1"/>
          </w:rPr>
          <m:t>A→1000 ,  T→0100 ,  G→0010 ,  C→0001</m:t>
        </m:r>
      </m:oMath>
    </w:p>
    <w:p w14:paraId="790CE889" w14:textId="77777777" w:rsidR="007B635F" w:rsidRPr="00944633" w:rsidRDefault="007B635F" w:rsidP="007B635F">
      <w:pPr>
        <w:spacing w:line="360" w:lineRule="auto"/>
        <w:jc w:val="both"/>
        <w:rPr>
          <w:rFonts w:ascii="Arial" w:hAnsi="Arial" w:cs="Arial"/>
          <w:color w:val="000000" w:themeColor="text1"/>
        </w:rPr>
      </w:pPr>
    </w:p>
    <w:p w14:paraId="7F41CD32" w14:textId="68DA45A1"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The above encoding naturally implies an encoding for strings composed of the characters from </w:t>
      </w:r>
      <m:oMath>
        <m:d>
          <m:dPr>
            <m:begChr m:val="{"/>
            <m:endChr m:val="}"/>
            <m:ctrlPr>
              <w:rPr>
                <w:rFonts w:ascii="Cambria Math" w:hAnsi="Cambria Math" w:cs="Arial"/>
                <w:i/>
                <w:color w:val="000000" w:themeColor="text1"/>
              </w:rPr>
            </m:ctrlPr>
          </m:dPr>
          <m:e>
            <m:r>
              <w:rPr>
                <w:rFonts w:ascii="Cambria Math" w:hAnsi="Cambria Math" w:cs="Arial"/>
                <w:color w:val="000000" w:themeColor="text1"/>
              </w:rPr>
              <m:t>A,T,G,C</m:t>
            </m:r>
          </m:e>
        </m:d>
      </m:oMath>
      <w:r w:rsidRPr="00944633">
        <w:rPr>
          <w:rFonts w:ascii="Arial" w:hAnsi="Arial" w:cs="Arial"/>
          <w:color w:val="000000" w:themeColor="text1"/>
        </w:rPr>
        <w:t xml:space="preserve"> by simply concatenating the binary sequences corresponding to the individual alphabets in the string. Likewise, a nucleotide sequence </w:t>
      </w:r>
      <m:oMath>
        <m:r>
          <w:rPr>
            <w:rFonts w:ascii="Cambria Math" w:hAnsi="Cambria Math" w:cs="Arial"/>
            <w:color w:val="000000" w:themeColor="text1"/>
          </w:rPr>
          <m:t>α</m:t>
        </m:r>
      </m:oMath>
      <w:r w:rsidRPr="00944633">
        <w:rPr>
          <w:rFonts w:ascii="Arial" w:hAnsi="Arial" w:cs="Arial"/>
          <w:color w:val="000000" w:themeColor="text1"/>
        </w:rPr>
        <w:t xml:space="preserve"> of length </w:t>
      </w:r>
      <m:oMath>
        <m:r>
          <w:rPr>
            <w:rFonts w:ascii="Cambria Math" w:hAnsi="Cambria Math" w:cs="Arial"/>
            <w:color w:val="000000" w:themeColor="text1"/>
          </w:rPr>
          <m:t>k</m:t>
        </m:r>
      </m:oMath>
      <w:r w:rsidRPr="00944633">
        <w:rPr>
          <w:rFonts w:ascii="Arial" w:hAnsi="Arial" w:cs="Arial"/>
          <w:color w:val="000000" w:themeColor="text1"/>
        </w:rPr>
        <w:t xml:space="preserve"> is identified by a binary sequence of </w:t>
      </w:r>
      <m:oMath>
        <m:r>
          <w:rPr>
            <w:rFonts w:ascii="Cambria Math" w:hAnsi="Cambria Math" w:cs="Arial"/>
            <w:color w:val="000000" w:themeColor="text1"/>
          </w:rPr>
          <m:t>4k</m:t>
        </m:r>
      </m:oMath>
      <w:r w:rsidRPr="00944633">
        <w:rPr>
          <w:rFonts w:ascii="Arial" w:hAnsi="Arial" w:cs="Arial"/>
          <w:color w:val="000000" w:themeColor="text1"/>
        </w:rPr>
        <w:t xml:space="preserve"> </w:t>
      </w:r>
      <w:proofErr w:type="gramStart"/>
      <w:r w:rsidRPr="00944633">
        <w:rPr>
          <w:rFonts w:ascii="Arial" w:hAnsi="Arial" w:cs="Arial"/>
          <w:color w:val="000000" w:themeColor="text1"/>
        </w:rPr>
        <w:t xml:space="preserve">bits, </w:t>
      </w:r>
      <w:r w:rsidR="00F85707">
        <w:rPr>
          <w:rFonts w:ascii="Arial" w:hAnsi="Arial" w:cs="Arial"/>
          <w:color w:val="000000" w:themeColor="text1"/>
        </w:rPr>
        <w:t>and</w:t>
      </w:r>
      <w:proofErr w:type="gramEnd"/>
      <w:r w:rsidR="00F85707">
        <w:rPr>
          <w:rFonts w:ascii="Arial" w:hAnsi="Arial" w:cs="Arial"/>
          <w:color w:val="000000" w:themeColor="text1"/>
        </w:rPr>
        <w:t xml:space="preserve"> is </w:t>
      </w:r>
      <w:r w:rsidRPr="00944633">
        <w:rPr>
          <w:rFonts w:ascii="Arial" w:hAnsi="Arial" w:cs="Arial"/>
          <w:color w:val="000000" w:themeColor="text1"/>
        </w:rPr>
        <w:t xml:space="preserve">denoted by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oMath>
      <w:r w:rsidRPr="00944633">
        <w:rPr>
          <w:rFonts w:ascii="Arial" w:hAnsi="Arial" w:cs="Arial"/>
          <w:color w:val="000000" w:themeColor="text1"/>
        </w:rPr>
        <w:t>.</w:t>
      </w:r>
    </w:p>
    <w:p w14:paraId="1A69FA11" w14:textId="77777777" w:rsidR="007B635F" w:rsidRPr="00944633" w:rsidRDefault="007B635F" w:rsidP="007B635F">
      <w:pPr>
        <w:spacing w:line="360" w:lineRule="auto"/>
        <w:jc w:val="both"/>
        <w:rPr>
          <w:rFonts w:ascii="Arial" w:hAnsi="Arial" w:cs="Arial"/>
          <w:color w:val="000000" w:themeColor="text1"/>
        </w:rPr>
      </w:pPr>
    </w:p>
    <w:p w14:paraId="6EAB1E3D" w14:textId="1F1260DD"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It is straightforward to notice that distinct characters in</w:t>
      </w:r>
      <w:r w:rsidR="00780D00">
        <w:rPr>
          <w:rFonts w:ascii="Arial" w:hAnsi="Arial" w:cs="Arial"/>
          <w:color w:val="000000" w:themeColor="text1"/>
        </w:rPr>
        <w:t xml:space="preserve"> Equation 2</w:t>
      </w:r>
      <w:r w:rsidRPr="00944633">
        <w:rPr>
          <w:rFonts w:ascii="Arial" w:hAnsi="Arial" w:cs="Arial"/>
          <w:color w:val="000000" w:themeColor="text1"/>
        </w:rPr>
        <w:t xml:space="preserve"> correspond to orthogonal binary sequences. Therefore, two nucleotide strings </w:t>
      </w:r>
      <m:oMath>
        <m:r>
          <w:rPr>
            <w:rFonts w:ascii="Cambria Math" w:hAnsi="Cambria Math" w:cs="Arial"/>
            <w:color w:val="000000" w:themeColor="text1"/>
          </w:rPr>
          <m:t>α</m:t>
        </m:r>
      </m:oMath>
      <w:r w:rsidRPr="00944633">
        <w:rPr>
          <w:rFonts w:ascii="Arial" w:hAnsi="Arial" w:cs="Arial"/>
          <w:color w:val="000000" w:themeColor="text1"/>
        </w:rPr>
        <w:t xml:space="preserve"> and </w:t>
      </w:r>
      <m:oMath>
        <m:r>
          <w:rPr>
            <w:rFonts w:ascii="Cambria Math" w:hAnsi="Cambria Math" w:cs="Arial"/>
            <w:color w:val="000000" w:themeColor="text1"/>
          </w:rPr>
          <m:t>β</m:t>
        </m:r>
      </m:oMath>
      <w:r w:rsidR="00F85707">
        <w:rPr>
          <w:rFonts w:ascii="Arial" w:hAnsi="Arial" w:cs="Arial"/>
          <w:color w:val="000000" w:themeColor="text1"/>
        </w:rPr>
        <w:t xml:space="preserve">, each </w:t>
      </w:r>
      <w:r w:rsidRPr="00944633">
        <w:rPr>
          <w:rFonts w:ascii="Arial" w:hAnsi="Arial" w:cs="Arial"/>
          <w:color w:val="000000" w:themeColor="text1"/>
        </w:rPr>
        <w:t xml:space="preserve">of length </w:t>
      </w:r>
      <m:oMath>
        <m:r>
          <w:rPr>
            <w:rFonts w:ascii="Cambria Math" w:hAnsi="Cambria Math" w:cs="Arial"/>
            <w:color w:val="000000" w:themeColor="text1"/>
          </w:rPr>
          <m:t>k</m:t>
        </m:r>
      </m:oMath>
      <w:r w:rsidRPr="00944633">
        <w:rPr>
          <w:rFonts w:ascii="Arial" w:hAnsi="Arial" w:cs="Arial"/>
          <w:color w:val="000000" w:themeColor="text1"/>
        </w:rPr>
        <w:t xml:space="preserve">, match exactly if and of only if the number of ones in the dot product: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oMath>
      <w:r w:rsidRPr="00944633">
        <w:rPr>
          <w:rFonts w:ascii="Arial" w:hAnsi="Arial" w:cs="Arial"/>
          <w:color w:val="000000" w:themeColor="text1"/>
        </w:rPr>
        <w:t xml:space="preserve"> is equal to </w:t>
      </w:r>
      <m:oMath>
        <m:r>
          <w:rPr>
            <w:rFonts w:ascii="Cambria Math" w:hAnsi="Cambria Math" w:cs="Arial"/>
            <w:color w:val="000000" w:themeColor="text1"/>
          </w:rPr>
          <m:t>k</m:t>
        </m:r>
      </m:oMath>
      <w:r w:rsidRPr="00944633">
        <w:rPr>
          <w:rFonts w:ascii="Arial" w:hAnsi="Arial" w:cs="Arial"/>
          <w:color w:val="000000" w:themeColor="text1"/>
        </w:rPr>
        <w:t xml:space="preserve">, </w:t>
      </w:r>
      <w:r w:rsidR="00F85707">
        <w:rPr>
          <w:rFonts w:ascii="Arial" w:hAnsi="Arial" w:cs="Arial"/>
          <w:color w:val="000000" w:themeColor="text1"/>
        </w:rPr>
        <w:t>that is to say</w:t>
      </w:r>
      <w:r w:rsidRPr="00944633">
        <w:rPr>
          <w:rFonts w:ascii="Arial" w:hAnsi="Arial" w:cs="Arial"/>
          <w:color w:val="000000" w:themeColor="text1"/>
        </w:rPr>
        <w:t xml:space="preserve"> </w:t>
      </w:r>
      <w:proofErr w:type="spellStart"/>
      <m:oMath>
        <m:r>
          <m:rPr>
            <m:nor/>
          </m:rPr>
          <w:rPr>
            <w:rFonts w:ascii="Arial" w:hAnsi="Arial" w:cs="Arial"/>
            <w:color w:val="000000" w:themeColor="text1"/>
          </w:rPr>
          <m:t>wt</m:t>
        </m:r>
        <w:proofErr w:type="spellEnd"/>
        <m:d>
          <m:dPr>
            <m:ctrlPr>
              <w:rPr>
                <w:rFonts w:ascii="Cambria Math" w:hAnsi="Cambria Math" w:cs="Arial"/>
                <w:i/>
                <w:color w:val="000000" w:themeColor="text1"/>
              </w:rPr>
            </m:ctrlPr>
          </m:dPr>
          <m:e>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e>
        </m:d>
      </m:oMath>
      <w:r w:rsidRPr="00944633">
        <w:rPr>
          <w:rFonts w:ascii="Arial" w:hAnsi="Arial" w:cs="Arial"/>
          <w:color w:val="000000" w:themeColor="text1"/>
        </w:rPr>
        <w:t xml:space="preserve">. A similar observation can be made </w:t>
      </w:r>
      <w:r w:rsidR="00F85707">
        <w:rPr>
          <w:rFonts w:ascii="Arial" w:hAnsi="Arial" w:cs="Arial"/>
          <w:color w:val="000000" w:themeColor="text1"/>
        </w:rPr>
        <w:t xml:space="preserve">in order </w:t>
      </w:r>
      <w:r w:rsidRPr="00944633">
        <w:rPr>
          <w:rFonts w:ascii="Arial" w:hAnsi="Arial" w:cs="Arial"/>
          <w:color w:val="000000" w:themeColor="text1"/>
        </w:rPr>
        <w:t xml:space="preserve">to account for </w:t>
      </w:r>
      <m:oMath>
        <m:r>
          <w:rPr>
            <w:rFonts w:ascii="Cambria Math" w:hAnsi="Cambria Math" w:cs="Arial"/>
            <w:color w:val="000000" w:themeColor="text1"/>
          </w:rPr>
          <m:t>δ</m:t>
        </m:r>
      </m:oMath>
      <w:r w:rsidRPr="00944633">
        <w:rPr>
          <w:rFonts w:ascii="Arial" w:hAnsi="Arial" w:cs="Arial"/>
          <w:color w:val="000000" w:themeColor="text1"/>
        </w:rPr>
        <w:t xml:space="preserve"> mismatches wherein the the number of ones in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oMath>
      <w:r w:rsidRPr="00944633">
        <w:rPr>
          <w:rFonts w:ascii="Arial" w:hAnsi="Arial" w:cs="Arial"/>
          <w:color w:val="000000" w:themeColor="text1"/>
        </w:rPr>
        <w:t xml:space="preserve"> should be at least </w:t>
      </w:r>
      <m:oMath>
        <m:r>
          <w:rPr>
            <w:rFonts w:ascii="Cambria Math" w:hAnsi="Cambria Math" w:cs="Arial"/>
            <w:color w:val="000000" w:themeColor="text1"/>
          </w:rPr>
          <m:t>k-δ</m:t>
        </m:r>
      </m:oMath>
      <w:r w:rsidRPr="00944633">
        <w:rPr>
          <w:rFonts w:ascii="Arial" w:hAnsi="Arial" w:cs="Arial"/>
          <w:color w:val="000000" w:themeColor="text1"/>
        </w:rPr>
        <w:t xml:space="preserve">. To summarize, two </w:t>
      </w:r>
      <w:proofErr w:type="gramStart"/>
      <w:r w:rsidRPr="00944633">
        <w:rPr>
          <w:rFonts w:ascii="Arial" w:hAnsi="Arial" w:cs="Arial"/>
          <w:color w:val="000000" w:themeColor="text1"/>
        </w:rPr>
        <w:t>length</w:t>
      </w:r>
      <w:proofErr w:type="gramEnd"/>
      <w:r w:rsidRPr="00944633">
        <w:rPr>
          <w:rFonts w:ascii="Arial" w:hAnsi="Arial" w:cs="Arial"/>
          <w:color w:val="000000" w:themeColor="text1"/>
        </w:rPr>
        <w:t xml:space="preserve"> $k$ strings </w:t>
      </w:r>
      <m:oMath>
        <m:r>
          <w:rPr>
            <w:rFonts w:ascii="Cambria Math" w:hAnsi="Cambria Math" w:cs="Arial"/>
            <w:color w:val="000000" w:themeColor="text1"/>
          </w:rPr>
          <m:t>α</m:t>
        </m:r>
      </m:oMath>
      <w:r w:rsidRPr="00944633">
        <w:rPr>
          <w:rFonts w:ascii="Arial" w:hAnsi="Arial" w:cs="Arial"/>
          <w:color w:val="000000" w:themeColor="text1"/>
        </w:rPr>
        <w:t xml:space="preserve"> and </w:t>
      </w:r>
      <m:oMath>
        <m:r>
          <w:rPr>
            <w:rFonts w:ascii="Cambria Math" w:hAnsi="Cambria Math" w:cs="Arial"/>
            <w:color w:val="000000" w:themeColor="text1"/>
          </w:rPr>
          <m:t>β</m:t>
        </m:r>
      </m:oMath>
      <w:r w:rsidRPr="00944633">
        <w:rPr>
          <w:rFonts w:ascii="Arial" w:hAnsi="Arial" w:cs="Arial"/>
          <w:color w:val="000000" w:themeColor="text1"/>
        </w:rPr>
        <w:t xml:space="preserve"> match approximately with at most </w:t>
      </w:r>
      <m:oMath>
        <m:r>
          <w:rPr>
            <w:rFonts w:ascii="Cambria Math" w:hAnsi="Cambria Math" w:cs="Arial"/>
            <w:color w:val="000000" w:themeColor="text1"/>
          </w:rPr>
          <m:t>δ</m:t>
        </m:r>
      </m:oMath>
      <w:r w:rsidRPr="00944633">
        <w:rPr>
          <w:rFonts w:ascii="Arial" w:hAnsi="Arial" w:cs="Arial"/>
          <w:color w:val="000000" w:themeColor="text1"/>
        </w:rPr>
        <w:t xml:space="preserve"> mismatches if and only if the Hamming weight of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oMath>
      <w:r w:rsidRPr="00944633">
        <w:rPr>
          <w:rFonts w:ascii="Arial" w:hAnsi="Arial" w:cs="Arial"/>
          <w:color w:val="000000" w:themeColor="text1"/>
        </w:rPr>
        <w:t xml:space="preserve"> is at most </w:t>
      </w:r>
      <m:oMath>
        <m:r>
          <w:rPr>
            <w:rFonts w:ascii="Cambria Math" w:hAnsi="Cambria Math" w:cs="Arial"/>
            <w:color w:val="000000" w:themeColor="text1"/>
          </w:rPr>
          <m:t>k-δ</m:t>
        </m:r>
      </m:oMath>
      <w:r w:rsidRPr="00944633">
        <w:rPr>
          <w:rFonts w:ascii="Arial" w:hAnsi="Arial" w:cs="Arial"/>
          <w:color w:val="000000" w:themeColor="text1"/>
        </w:rPr>
        <w:t>.</w:t>
      </w:r>
    </w:p>
    <w:p w14:paraId="35B3EF9D" w14:textId="77777777" w:rsidR="007B635F" w:rsidRPr="00944633" w:rsidRDefault="007B635F" w:rsidP="007B635F">
      <w:pPr>
        <w:spacing w:line="360" w:lineRule="auto"/>
        <w:jc w:val="both"/>
        <w:rPr>
          <w:rFonts w:ascii="Arial" w:hAnsi="Arial" w:cs="Arial"/>
          <w:color w:val="000000" w:themeColor="text1"/>
        </w:rPr>
      </w:pPr>
    </w:p>
    <w:p w14:paraId="52FC31C6" w14:textId="3D4FF01D" w:rsidR="007B635F" w:rsidRPr="00944633" w:rsidRDefault="00F85707" w:rsidP="007B635F">
      <w:pPr>
        <w:spacing w:line="360" w:lineRule="auto"/>
        <w:jc w:val="both"/>
        <w:rPr>
          <w:rFonts w:ascii="Arial" w:hAnsi="Arial" w:cs="Arial"/>
          <w:color w:val="000000" w:themeColor="text1"/>
        </w:rPr>
      </w:pPr>
      <w:r>
        <w:rPr>
          <w:rFonts w:ascii="Arial" w:hAnsi="Arial" w:cs="Arial"/>
          <w:color w:val="000000" w:themeColor="text1"/>
        </w:rPr>
        <w:t>The above</w:t>
      </w:r>
      <w:r w:rsidR="007B635F" w:rsidRPr="00944633">
        <w:rPr>
          <w:rFonts w:ascii="Arial" w:hAnsi="Arial" w:cs="Arial"/>
          <w:color w:val="000000" w:themeColor="text1"/>
        </w:rPr>
        <w:t xml:space="preserve"> </w:t>
      </w:r>
      <w:r w:rsidRPr="00944633">
        <w:rPr>
          <w:rFonts w:ascii="Arial" w:hAnsi="Arial" w:cs="Arial"/>
          <w:color w:val="000000" w:themeColor="text1"/>
        </w:rPr>
        <w:t>describe</w:t>
      </w:r>
      <w:r>
        <w:rPr>
          <w:rFonts w:ascii="Arial" w:hAnsi="Arial" w:cs="Arial"/>
          <w:color w:val="000000" w:themeColor="text1"/>
        </w:rPr>
        <w:t>s</w:t>
      </w:r>
      <w:r w:rsidRPr="00944633">
        <w:rPr>
          <w:rFonts w:ascii="Arial" w:hAnsi="Arial" w:cs="Arial"/>
          <w:color w:val="000000" w:themeColor="text1"/>
        </w:rPr>
        <w:t xml:space="preserve"> </w:t>
      </w:r>
      <w:r w:rsidR="007B635F" w:rsidRPr="00944633">
        <w:rPr>
          <w:rFonts w:ascii="Arial" w:hAnsi="Arial" w:cs="Arial"/>
          <w:color w:val="000000" w:themeColor="text1"/>
        </w:rPr>
        <w:t xml:space="preserve">a method </w:t>
      </w:r>
      <w:r>
        <w:rPr>
          <w:rFonts w:ascii="Arial" w:hAnsi="Arial" w:cs="Arial"/>
          <w:color w:val="000000" w:themeColor="text1"/>
        </w:rPr>
        <w:t xml:space="preserve">with which </w:t>
      </w:r>
      <w:r w:rsidR="007B635F" w:rsidRPr="00944633">
        <w:rPr>
          <w:rFonts w:ascii="Arial" w:hAnsi="Arial" w:cs="Arial"/>
          <w:color w:val="000000" w:themeColor="text1"/>
        </w:rPr>
        <w:t>to check for a match between two strings of equal length, this can be readily extended to strings of unequal lengths</w:t>
      </w:r>
      <w:r>
        <w:rPr>
          <w:rFonts w:ascii="Arial" w:hAnsi="Arial" w:cs="Arial"/>
          <w:color w:val="000000" w:themeColor="text1"/>
        </w:rPr>
        <w:t xml:space="preserve"> such as</w:t>
      </w:r>
      <w:r w:rsidR="007B635F" w:rsidRPr="00944633">
        <w:rPr>
          <w:rFonts w:ascii="Arial" w:hAnsi="Arial" w:cs="Arial"/>
          <w:color w:val="000000" w:themeColor="text1"/>
        </w:rPr>
        <w:t xml:space="preserve"> when </w:t>
      </w:r>
      <m:oMath>
        <m:d>
          <m:dPr>
            <m:begChr m:val="|"/>
            <m:endChr m:val="|"/>
            <m:ctrlPr>
              <w:rPr>
                <w:rFonts w:ascii="Cambria Math" w:hAnsi="Cambria Math" w:cs="Arial"/>
                <w:i/>
                <w:color w:val="000000" w:themeColor="text1"/>
              </w:rPr>
            </m:ctrlPr>
          </m:dPr>
          <m:e>
            <m:r>
              <w:rPr>
                <w:rFonts w:ascii="Cambria Math" w:hAnsi="Cambria Math" w:cs="Arial"/>
                <w:color w:val="000000" w:themeColor="text1"/>
              </w:rPr>
              <m:t>α</m:t>
            </m:r>
          </m:e>
        </m:d>
        <m:r>
          <w:rPr>
            <w:rFonts w:ascii="Cambria Math" w:hAnsi="Cambria Math" w:cs="Arial"/>
            <w:color w:val="000000" w:themeColor="text1"/>
          </w:rPr>
          <m:t>=n</m:t>
        </m:r>
      </m:oMath>
      <w:r w:rsidR="007B635F" w:rsidRPr="00944633">
        <w:rPr>
          <w:rFonts w:ascii="Arial" w:hAnsi="Arial" w:cs="Arial"/>
          <w:color w:val="000000" w:themeColor="text1"/>
        </w:rPr>
        <w:t xml:space="preserve"> and </w:t>
      </w:r>
      <m:oMath>
        <m:d>
          <m:dPr>
            <m:begChr m:val="|"/>
            <m:endChr m:val="|"/>
            <m:ctrlPr>
              <w:rPr>
                <w:rFonts w:ascii="Cambria Math" w:hAnsi="Cambria Math" w:cs="Arial"/>
                <w:i/>
                <w:color w:val="000000" w:themeColor="text1"/>
              </w:rPr>
            </m:ctrlPr>
          </m:dPr>
          <m:e>
            <m:r>
              <w:rPr>
                <w:rFonts w:ascii="Cambria Math" w:hAnsi="Cambria Math" w:cs="Arial"/>
                <w:color w:val="000000" w:themeColor="text1"/>
              </w:rPr>
              <m:t>β</m:t>
            </m:r>
          </m:e>
        </m:d>
        <m:r>
          <w:rPr>
            <w:rFonts w:ascii="Cambria Math" w:hAnsi="Cambria Math" w:cs="Arial"/>
            <w:color w:val="000000" w:themeColor="text1"/>
          </w:rPr>
          <m:t>=k</m:t>
        </m:r>
      </m:oMath>
      <w:r w:rsidR="007B635F" w:rsidRPr="00944633">
        <w:rPr>
          <w:rFonts w:ascii="Arial" w:hAnsi="Arial" w:cs="Arial"/>
          <w:color w:val="000000" w:themeColor="text1"/>
        </w:rPr>
        <w:t xml:space="preserve"> for </w:t>
      </w:r>
      <m:oMath>
        <m:r>
          <w:rPr>
            <w:rFonts w:ascii="Cambria Math" w:hAnsi="Cambria Math" w:cs="Arial"/>
            <w:color w:val="000000" w:themeColor="text1"/>
          </w:rPr>
          <m:t>k&lt;n</m:t>
        </m:r>
      </m:oMath>
      <w:r w:rsidR="007B635F" w:rsidRPr="00944633">
        <w:rPr>
          <w:rFonts w:ascii="Arial" w:hAnsi="Arial" w:cs="Arial"/>
          <w:color w:val="000000" w:themeColor="text1"/>
        </w:rPr>
        <w:t xml:space="preserve">. To realize this, note that </w:t>
      </w:r>
      <m:oMath>
        <m:r>
          <w:rPr>
            <w:rFonts w:ascii="Cambria Math" w:hAnsi="Cambria Math" w:cs="Arial"/>
            <w:color w:val="000000" w:themeColor="text1"/>
          </w:rPr>
          <m:t>β</m:t>
        </m:r>
      </m:oMath>
      <w:r w:rsidR="007B635F" w:rsidRPr="00944633">
        <w:rPr>
          <w:rFonts w:ascii="Arial" w:hAnsi="Arial" w:cs="Arial"/>
          <w:color w:val="000000" w:themeColor="text1"/>
        </w:rPr>
        <w:t xml:space="preserve"> can be found in </w:t>
      </w:r>
      <m:oMath>
        <m:r>
          <w:rPr>
            <w:rFonts w:ascii="Cambria Math" w:hAnsi="Cambria Math" w:cs="Arial"/>
            <w:color w:val="000000" w:themeColor="text1"/>
          </w:rPr>
          <m:t>α</m:t>
        </m:r>
      </m:oMath>
      <w:r w:rsidR="007B635F" w:rsidRPr="00944633">
        <w:rPr>
          <w:rFonts w:ascii="Arial" w:hAnsi="Arial" w:cs="Arial"/>
          <w:color w:val="000000" w:themeColor="text1"/>
        </w:rPr>
        <w:t xml:space="preserve"> if and only if there are </w:t>
      </w:r>
      <m:oMath>
        <m:r>
          <w:rPr>
            <w:rFonts w:ascii="Cambria Math" w:hAnsi="Cambria Math" w:cs="Arial"/>
            <w:color w:val="000000" w:themeColor="text1"/>
          </w:rPr>
          <m:t>k</m:t>
        </m:r>
      </m:oMath>
      <w:r w:rsidR="007B635F" w:rsidRPr="00944633">
        <w:rPr>
          <w:rFonts w:ascii="Arial" w:hAnsi="Arial" w:cs="Arial"/>
          <w:color w:val="000000" w:themeColor="text1"/>
        </w:rPr>
        <w:t xml:space="preserve"> consecutive characters in </w:t>
      </w:r>
      <m:oMath>
        <m:r>
          <w:rPr>
            <w:rFonts w:ascii="Cambria Math" w:hAnsi="Cambria Math" w:cs="Arial"/>
            <w:color w:val="000000" w:themeColor="text1"/>
          </w:rPr>
          <m:t>α</m:t>
        </m:r>
      </m:oMath>
      <w:r w:rsidR="007B635F" w:rsidRPr="00944633">
        <w:rPr>
          <w:rFonts w:ascii="Arial" w:hAnsi="Arial" w:cs="Arial"/>
          <w:color w:val="000000" w:themeColor="text1"/>
        </w:rPr>
        <w:t xml:space="preserve"> that match with </w:t>
      </w:r>
      <m:oMath>
        <m:r>
          <w:rPr>
            <w:rFonts w:ascii="Cambria Math" w:hAnsi="Cambria Math" w:cs="Arial"/>
            <w:color w:val="000000" w:themeColor="text1"/>
          </w:rPr>
          <m:t>β</m:t>
        </m:r>
      </m:oMath>
      <w:r w:rsidR="007B635F" w:rsidRPr="00944633">
        <w:rPr>
          <w:rFonts w:ascii="Arial" w:hAnsi="Arial" w:cs="Arial"/>
          <w:color w:val="000000" w:themeColor="text1"/>
        </w:rPr>
        <w:t xml:space="preserve">. In other words, </w:t>
      </w:r>
      <m:oMath>
        <m:r>
          <w:rPr>
            <w:rFonts w:ascii="Cambria Math" w:hAnsi="Cambria Math" w:cs="Arial"/>
            <w:color w:val="000000" w:themeColor="text1"/>
          </w:rPr>
          <m:t>β=</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oMath>
      <w:r w:rsidR="007B635F" w:rsidRPr="00944633">
        <w:rPr>
          <w:rFonts w:ascii="Arial" w:hAnsi="Arial" w:cs="Arial"/>
          <w:color w:val="000000" w:themeColor="text1"/>
        </w:rPr>
        <w:t xml:space="preserve"> for some </w:t>
      </w:r>
      <m:oMath>
        <m:r>
          <w:rPr>
            <w:rFonts w:ascii="Cambria Math" w:hAnsi="Cambria Math" w:cs="Arial"/>
            <w:color w:val="000000" w:themeColor="text1"/>
          </w:rPr>
          <m:t>j∈</m:t>
        </m:r>
        <m:d>
          <m:dPr>
            <m:begChr m:val="["/>
            <m:endChr m:val="]"/>
            <m:ctrlPr>
              <w:rPr>
                <w:rFonts w:ascii="Cambria Math" w:hAnsi="Cambria Math" w:cs="Arial"/>
                <w:i/>
                <w:color w:val="000000" w:themeColor="text1"/>
              </w:rPr>
            </m:ctrlPr>
          </m:dPr>
          <m:e>
            <m:r>
              <w:rPr>
                <w:rFonts w:ascii="Cambria Math" w:hAnsi="Cambria Math" w:cs="Arial"/>
                <w:color w:val="000000" w:themeColor="text1"/>
              </w:rPr>
              <m:t>1, n-k</m:t>
            </m:r>
          </m:e>
        </m:d>
      </m:oMath>
      <w:r w:rsidR="007B635F" w:rsidRPr="00944633">
        <w:rPr>
          <w:rFonts w:ascii="Arial" w:hAnsi="Arial" w:cs="Arial"/>
          <w:color w:val="000000" w:themeColor="text1"/>
        </w:rPr>
        <w:t xml:space="preserve">. Furthermore, there are exactly </w:t>
      </w:r>
      <m:oMath>
        <m:r>
          <w:rPr>
            <w:rFonts w:ascii="Cambria Math" w:hAnsi="Cambria Math" w:cs="Arial"/>
            <w:color w:val="000000" w:themeColor="text1"/>
          </w:rPr>
          <m:t>n-k</m:t>
        </m:r>
      </m:oMath>
      <w:r w:rsidR="007B635F" w:rsidRPr="00944633">
        <w:rPr>
          <w:rFonts w:ascii="Arial" w:hAnsi="Arial" w:cs="Arial"/>
          <w:color w:val="000000" w:themeColor="text1"/>
        </w:rPr>
        <w:t xml:space="preserve"> substrings of </w:t>
      </w:r>
      <m:oMath>
        <m:r>
          <w:rPr>
            <w:rFonts w:ascii="Cambria Math" w:hAnsi="Cambria Math" w:cs="Arial"/>
            <w:color w:val="000000" w:themeColor="text1"/>
          </w:rPr>
          <m:t>α</m:t>
        </m:r>
      </m:oMath>
      <w:r w:rsidR="007B635F" w:rsidRPr="00944633">
        <w:rPr>
          <w:rFonts w:ascii="Arial" w:hAnsi="Arial" w:cs="Arial"/>
          <w:color w:val="000000" w:themeColor="text1"/>
        </w:rPr>
        <w:t xml:space="preserve"> that can be formed by taking </w:t>
      </w:r>
      <m:oMath>
        <m:r>
          <w:rPr>
            <w:rFonts w:ascii="Cambria Math" w:hAnsi="Cambria Math" w:cs="Arial"/>
            <w:color w:val="000000" w:themeColor="text1"/>
          </w:rPr>
          <m:t>n</m:t>
        </m:r>
      </m:oMath>
      <w:r w:rsidR="007B635F" w:rsidRPr="00944633">
        <w:rPr>
          <w:rFonts w:ascii="Arial" w:hAnsi="Arial" w:cs="Arial"/>
          <w:color w:val="000000" w:themeColor="text1"/>
        </w:rPr>
        <w:t xml:space="preserve"> consecutive characters, described by the set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1,k</m:t>
            </m:r>
          </m:sub>
        </m:sSub>
        <m:r>
          <w:rPr>
            <w:rFonts w:ascii="Cambria Math" w:hAnsi="Cambria Math" w:cs="Arial"/>
            <w:color w:val="000000" w:themeColor="text1"/>
          </w:rPr>
          <m:t xml:space="preserve">,  … , </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n-k, n</m:t>
            </m:r>
          </m:sub>
        </m:sSub>
        <m:r>
          <w:rPr>
            <w:rFonts w:ascii="Cambria Math" w:hAnsi="Cambria Math" w:cs="Arial"/>
            <w:color w:val="000000" w:themeColor="text1"/>
          </w:rPr>
          <m:t>}</m:t>
        </m:r>
      </m:oMath>
      <w:r w:rsidR="007B635F" w:rsidRPr="00944633">
        <w:rPr>
          <w:rFonts w:ascii="Arial" w:hAnsi="Arial" w:cs="Arial"/>
          <w:color w:val="000000" w:themeColor="text1"/>
        </w:rPr>
        <w:t xml:space="preserve">. Each of these substrings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oMath>
      <w:r w:rsidR="007B635F" w:rsidRPr="00944633">
        <w:rPr>
          <w:rFonts w:ascii="Arial" w:hAnsi="Arial" w:cs="Arial"/>
          <w:color w:val="000000" w:themeColor="text1"/>
        </w:rPr>
        <w:t xml:space="preserve"> can be encoded into a binary sequence </w:t>
      </w:r>
      <m:oMath>
        <m:r>
          <w:rPr>
            <w:rFonts w:ascii="Cambria Math" w:hAnsi="Cambria Math" w:cs="Arial"/>
            <w:color w:val="000000" w:themeColor="text1"/>
          </w:rPr>
          <m:t>b</m:t>
        </m:r>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e>
        </m:d>
      </m:oMath>
      <w:r w:rsidR="007B635F" w:rsidRPr="00944633">
        <w:rPr>
          <w:rFonts w:ascii="Arial" w:hAnsi="Arial" w:cs="Arial"/>
          <w:color w:val="000000" w:themeColor="text1"/>
        </w:rPr>
        <w:t xml:space="preserve"> having </w:t>
      </w:r>
      <m:oMath>
        <m:r>
          <w:rPr>
            <w:rFonts w:ascii="Cambria Math" w:hAnsi="Cambria Math" w:cs="Arial"/>
            <w:color w:val="000000" w:themeColor="text1"/>
          </w:rPr>
          <m:t>4k</m:t>
        </m:r>
      </m:oMath>
      <w:r w:rsidR="007B635F" w:rsidRPr="00944633">
        <w:rPr>
          <w:rFonts w:ascii="Arial" w:hAnsi="Arial" w:cs="Arial"/>
          <w:color w:val="000000" w:themeColor="text1"/>
        </w:rPr>
        <w:t xml:space="preserve"> </w:t>
      </w:r>
      <w:r w:rsidR="007B635F" w:rsidRPr="00944633">
        <w:rPr>
          <w:rFonts w:ascii="Arial" w:hAnsi="Arial" w:cs="Arial"/>
          <w:color w:val="000000" w:themeColor="text1"/>
        </w:rPr>
        <w:lastRenderedPageBreak/>
        <w:t xml:space="preserve">bits. The substrings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r>
          <w:rPr>
            <w:rFonts w:ascii="Cambria Math" w:hAnsi="Cambria Math" w:cs="Arial"/>
            <w:color w:val="000000" w:themeColor="text1"/>
          </w:rPr>
          <m:t xml:space="preserve"> </m:t>
        </m:r>
      </m:oMath>
      <w:r w:rsidR="007B635F" w:rsidRPr="00944633">
        <w:rPr>
          <w:rFonts w:ascii="Arial" w:hAnsi="Arial" w:cs="Arial"/>
          <w:color w:val="000000" w:themeColor="text1"/>
        </w:rPr>
        <w:t xml:space="preserve">that match with </w:t>
      </w:r>
      <m:oMath>
        <m:r>
          <w:rPr>
            <w:rFonts w:ascii="Cambria Math" w:hAnsi="Cambria Math" w:cs="Arial"/>
            <w:color w:val="000000" w:themeColor="text1"/>
          </w:rPr>
          <m:t>β</m:t>
        </m:r>
      </m:oMath>
      <w:r w:rsidR="007B635F" w:rsidRPr="00944633">
        <w:rPr>
          <w:rFonts w:ascii="Arial" w:hAnsi="Arial" w:cs="Arial"/>
          <w:color w:val="000000" w:themeColor="text1"/>
        </w:rPr>
        <w:t xml:space="preserve"> will can be identified by checking if </w:t>
      </w:r>
      <w:proofErr w:type="spellStart"/>
      <m:oMath>
        <m:r>
          <m:rPr>
            <m:nor/>
          </m:rPr>
          <w:rPr>
            <w:rFonts w:ascii="Arial" w:hAnsi="Arial" w:cs="Arial"/>
            <w:color w:val="000000" w:themeColor="text1"/>
          </w:rPr>
          <m:t>wt</m:t>
        </m:r>
        <w:proofErr w:type="spellEnd"/>
        <m:d>
          <m:dPr>
            <m:ctrlPr>
              <w:rPr>
                <w:rFonts w:ascii="Cambria Math" w:hAnsi="Cambria Math" w:cs="Arial"/>
                <w:i/>
                <w:color w:val="000000" w:themeColor="text1"/>
              </w:rPr>
            </m:ctrlPr>
          </m:dPr>
          <m:e>
            <m:r>
              <w:rPr>
                <w:rFonts w:ascii="Cambria Math" w:hAnsi="Cambria Math" w:cs="Arial"/>
                <w:color w:val="000000" w:themeColor="text1"/>
              </w:rPr>
              <m:t>b</m:t>
            </m:r>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 j+k</m:t>
                    </m:r>
                  </m:sub>
                </m:sSub>
              </m:e>
            </m:d>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e>
        </m:d>
      </m:oMath>
      <w:r w:rsidR="007B635F" w:rsidRPr="00944633">
        <w:rPr>
          <w:rFonts w:ascii="Arial" w:hAnsi="Arial" w:cs="Arial"/>
          <w:color w:val="000000" w:themeColor="text1"/>
        </w:rPr>
        <w:t xml:space="preserve"> is at least </w:t>
      </w:r>
      <m:oMath>
        <m:r>
          <w:rPr>
            <w:rFonts w:ascii="Cambria Math" w:hAnsi="Cambria Math" w:cs="Arial"/>
            <w:color w:val="000000" w:themeColor="text1"/>
          </w:rPr>
          <m:t>k -δ</m:t>
        </m:r>
      </m:oMath>
      <w:r w:rsidR="007B635F" w:rsidRPr="00944633">
        <w:rPr>
          <w:rFonts w:ascii="Arial" w:hAnsi="Arial" w:cs="Arial"/>
          <w:color w:val="000000" w:themeColor="text1"/>
        </w:rPr>
        <w:t>.</w:t>
      </w:r>
    </w:p>
    <w:p w14:paraId="300E6DAB" w14:textId="54CF5DC5" w:rsidR="007B635F" w:rsidRPr="00944633" w:rsidRDefault="007B635F" w:rsidP="007B635F">
      <w:pPr>
        <w:spacing w:line="360" w:lineRule="auto"/>
        <w:jc w:val="both"/>
        <w:rPr>
          <w:rFonts w:ascii="Arial" w:hAnsi="Arial" w:cs="Arial"/>
          <w:color w:val="000000" w:themeColor="text1"/>
        </w:rPr>
      </w:pPr>
    </w:p>
    <w:p w14:paraId="349212D0" w14:textId="1AB58D71"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Lastly, </w:t>
      </w:r>
      <w:r w:rsidR="008C7942" w:rsidRPr="00944633">
        <w:rPr>
          <w:rFonts w:ascii="Arial" w:hAnsi="Arial" w:cs="Arial"/>
          <w:color w:val="000000" w:themeColor="text1"/>
        </w:rPr>
        <w:t>by</w:t>
      </w:r>
      <w:r w:rsidRPr="00944633">
        <w:rPr>
          <w:rFonts w:ascii="Arial" w:hAnsi="Arial" w:cs="Arial"/>
          <w:color w:val="000000" w:themeColor="text1"/>
        </w:rPr>
        <w:t xml:space="preserve"> combin</w:t>
      </w:r>
      <w:r w:rsidR="008C7942" w:rsidRPr="00944633">
        <w:rPr>
          <w:rFonts w:ascii="Arial" w:hAnsi="Arial" w:cs="Arial"/>
          <w:color w:val="000000" w:themeColor="text1"/>
        </w:rPr>
        <w:t>ing</w:t>
      </w:r>
      <w:r w:rsidRPr="00944633">
        <w:rPr>
          <w:rFonts w:ascii="Arial" w:hAnsi="Arial" w:cs="Arial"/>
          <w:color w:val="000000" w:themeColor="text1"/>
        </w:rPr>
        <w:t xml:space="preserve"> the tests for matchings between each </w:t>
      </w:r>
      <w:r w:rsidR="00DB0642">
        <w:rPr>
          <w:rFonts w:ascii="Arial" w:hAnsi="Arial" w:cs="Arial"/>
          <w:color w:val="000000" w:themeColor="text1"/>
        </w:rPr>
        <w:t xml:space="preserve">example </w:t>
      </w:r>
      <w:r w:rsidRPr="00944633">
        <w:rPr>
          <w:rFonts w:ascii="Arial" w:hAnsi="Arial" w:cs="Arial"/>
          <w:color w:val="000000" w:themeColor="text1"/>
        </w:rPr>
        <w:t xml:space="preserve">of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oMath>
      <w:r w:rsidRPr="00944633">
        <w:rPr>
          <w:rFonts w:ascii="Arial" w:hAnsi="Arial" w:cs="Arial"/>
          <w:color w:val="000000" w:themeColor="text1"/>
        </w:rPr>
        <w:t xml:space="preserve"> for</w:t>
      </w:r>
      <w:r w:rsidR="00DB0642">
        <w:rPr>
          <w:rFonts w:ascii="Arial" w:hAnsi="Arial" w:cs="Arial"/>
          <w:color w:val="000000" w:themeColor="text1"/>
        </w:rPr>
        <w:t xml:space="preserve"> which</w:t>
      </w:r>
      <w:r w:rsidRPr="00944633">
        <w:rPr>
          <w:rFonts w:ascii="Arial" w:hAnsi="Arial" w:cs="Arial"/>
          <w:color w:val="000000" w:themeColor="text1"/>
        </w:rPr>
        <w:t xml:space="preserve"> </w:t>
      </w:r>
      <m:oMath>
        <m:r>
          <w:rPr>
            <w:rFonts w:ascii="Cambria Math" w:hAnsi="Cambria Math" w:cs="Arial"/>
            <w:color w:val="000000" w:themeColor="text1"/>
          </w:rPr>
          <m:t>1≤j≤n-k</m:t>
        </m:r>
      </m:oMath>
      <w:r w:rsidRPr="00944633">
        <w:rPr>
          <w:rFonts w:ascii="Arial" w:hAnsi="Arial" w:cs="Arial"/>
          <w:color w:val="000000" w:themeColor="text1"/>
        </w:rPr>
        <w:t xml:space="preserve"> and </w:t>
      </w:r>
      <m:oMath>
        <m:r>
          <w:rPr>
            <w:rFonts w:ascii="Cambria Math" w:hAnsi="Cambria Math" w:cs="Arial"/>
            <w:color w:val="000000" w:themeColor="text1"/>
          </w:rPr>
          <m:t>β</m:t>
        </m:r>
      </m:oMath>
      <w:r w:rsidRPr="00944633">
        <w:rPr>
          <w:rFonts w:ascii="Arial" w:hAnsi="Arial" w:cs="Arial"/>
          <w:color w:val="000000" w:themeColor="text1"/>
        </w:rPr>
        <w:t xml:space="preserve"> into a single condition</w:t>
      </w:r>
      <w:r w:rsidR="00DB0642">
        <w:rPr>
          <w:rFonts w:ascii="Arial" w:hAnsi="Arial" w:cs="Arial"/>
          <w:color w:val="000000" w:themeColor="text1"/>
        </w:rPr>
        <w:t>,</w:t>
      </w:r>
      <w:r w:rsidRPr="00944633">
        <w:rPr>
          <w:rFonts w:ascii="Arial" w:hAnsi="Arial" w:cs="Arial"/>
          <w:color w:val="000000" w:themeColor="text1"/>
        </w:rPr>
        <w:t xml:space="preserve"> </w:t>
      </w:r>
      <w:r w:rsidR="00DB0642">
        <w:rPr>
          <w:rFonts w:ascii="Arial" w:hAnsi="Arial" w:cs="Arial"/>
          <w:color w:val="000000" w:themeColor="text1"/>
        </w:rPr>
        <w:t>that is to say l</w:t>
      </w:r>
      <w:r w:rsidRPr="00944633">
        <w:rPr>
          <w:rFonts w:ascii="Arial" w:hAnsi="Arial" w:cs="Arial"/>
          <w:color w:val="000000" w:themeColor="text1"/>
        </w:rPr>
        <w:t>et</w:t>
      </w:r>
      <w:r w:rsidR="00DB0642">
        <w:rPr>
          <w:rFonts w:ascii="Arial" w:hAnsi="Arial" w:cs="Arial"/>
          <w:color w:val="000000" w:themeColor="text1"/>
        </w:rPr>
        <w:t>ting</w:t>
      </w:r>
      <w:r w:rsidRPr="00944633">
        <w:rPr>
          <w:rFonts w:ascii="Arial" w:hAnsi="Arial" w:cs="Arial"/>
          <w:color w:val="000000" w:themeColor="text1"/>
        </w:rPr>
        <w:t xml:space="preserve">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oMath>
      <w:r w:rsidRPr="00944633">
        <w:rPr>
          <w:rFonts w:ascii="Arial" w:hAnsi="Arial" w:cs="Arial"/>
          <w:color w:val="000000" w:themeColor="text1"/>
        </w:rPr>
        <w:t xml:space="preserve"> be a </w:t>
      </w:r>
      <m:oMath>
        <m:r>
          <w:rPr>
            <w:rFonts w:ascii="Cambria Math" w:hAnsi="Cambria Math" w:cs="Arial"/>
            <w:color w:val="000000" w:themeColor="text1"/>
          </w:rPr>
          <m:t>k×</m:t>
        </m:r>
        <m:d>
          <m:dPr>
            <m:ctrlPr>
              <w:rPr>
                <w:rFonts w:ascii="Cambria Math" w:hAnsi="Cambria Math" w:cs="Arial"/>
                <w:i/>
                <w:color w:val="000000" w:themeColor="text1"/>
              </w:rPr>
            </m:ctrlPr>
          </m:dPr>
          <m:e>
            <m:r>
              <w:rPr>
                <w:rFonts w:ascii="Cambria Math" w:hAnsi="Cambria Math" w:cs="Arial"/>
                <w:color w:val="000000" w:themeColor="text1"/>
              </w:rPr>
              <m:t>n-k</m:t>
            </m:r>
          </m:e>
        </m:d>
      </m:oMath>
      <w:r w:rsidRPr="00944633">
        <w:rPr>
          <w:rFonts w:ascii="Arial" w:hAnsi="Arial" w:cs="Arial"/>
          <w:color w:val="000000" w:themeColor="text1"/>
        </w:rPr>
        <w:t xml:space="preserve"> matrix whose </w:t>
      </w:r>
      <m:oMath>
        <m:r>
          <w:rPr>
            <w:rFonts w:ascii="Cambria Math" w:hAnsi="Cambria Math" w:cs="Arial"/>
            <w:color w:val="000000" w:themeColor="text1"/>
          </w:rPr>
          <m:t>k</m:t>
        </m:r>
      </m:oMath>
      <w:r w:rsidRPr="00944633">
        <w:rPr>
          <w:rFonts w:ascii="Arial" w:hAnsi="Arial" w:cs="Arial"/>
          <w:color w:val="000000" w:themeColor="text1"/>
        </w:rPr>
        <w:t xml:space="preserve"> columns are </w:t>
      </w:r>
      <m:oMath>
        <m:sSub>
          <m:sSubPr>
            <m:ctrlPr>
              <w:rPr>
                <w:rFonts w:ascii="Cambria Math" w:hAnsi="Cambria Math" w:cs="Arial"/>
                <w:i/>
                <w:color w:val="000000" w:themeColor="text1"/>
              </w:rPr>
            </m:ctrlPr>
          </m:sSubPr>
          <m:e>
            <m:r>
              <w:rPr>
                <w:rFonts w:ascii="Cambria Math" w:hAnsi="Cambria Math" w:cs="Arial"/>
                <w:color w:val="000000" w:themeColor="text1"/>
              </w:rPr>
              <m:t>b(α</m:t>
            </m:r>
          </m:e>
          <m:sub>
            <m:r>
              <w:rPr>
                <w:rFonts w:ascii="Cambria Math" w:hAnsi="Cambria Math" w:cs="Arial"/>
                <w:color w:val="000000" w:themeColor="text1"/>
              </w:rPr>
              <m:t>j,j+k</m:t>
            </m:r>
          </m:sub>
        </m:sSub>
        <m:r>
          <w:rPr>
            <w:rFonts w:ascii="Cambria Math" w:hAnsi="Cambria Math" w:cs="Arial"/>
            <w:color w:val="000000" w:themeColor="text1"/>
          </w:rPr>
          <m:t>), …, b(</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n-k, n</m:t>
            </m:r>
          </m:sub>
        </m:sSub>
        <m:r>
          <w:rPr>
            <w:rFonts w:ascii="Cambria Math" w:hAnsi="Cambria Math" w:cs="Arial"/>
            <w:color w:val="000000" w:themeColor="text1"/>
          </w:rPr>
          <m:t>)</m:t>
        </m:r>
      </m:oMath>
      <w:r w:rsidRPr="00944633">
        <w:rPr>
          <w:rFonts w:ascii="Arial" w:hAnsi="Arial" w:cs="Arial"/>
          <w:color w:val="000000" w:themeColor="text1"/>
        </w:rPr>
        <w:t>,</w:t>
      </w:r>
      <w:r w:rsidR="00DB0642">
        <w:rPr>
          <w:rFonts w:ascii="Arial" w:hAnsi="Arial" w:cs="Arial"/>
          <w:color w:val="000000" w:themeColor="text1"/>
        </w:rPr>
        <w:t>,</w:t>
      </w:r>
      <w:r w:rsidR="00DB0642" w:rsidRPr="00944633">
        <w:rPr>
          <w:rFonts w:ascii="Arial" w:hAnsi="Arial" w:cs="Arial"/>
          <w:color w:val="000000" w:themeColor="text1"/>
        </w:rPr>
        <w:t xml:space="preserve"> </w:t>
      </w:r>
      <w:r w:rsidR="00DB0642">
        <w:rPr>
          <w:rFonts w:ascii="Arial" w:hAnsi="Arial" w:cs="Arial"/>
          <w:color w:val="000000" w:themeColor="text1"/>
        </w:rPr>
        <w:t xml:space="preserve"> i</w:t>
      </w:r>
      <w:r w:rsidR="00DB0642" w:rsidRPr="00944633">
        <w:rPr>
          <w:rFonts w:ascii="Arial" w:hAnsi="Arial" w:cs="Arial"/>
          <w:color w:val="000000" w:themeColor="text1"/>
        </w:rPr>
        <w:t xml:space="preserve">t </w:t>
      </w:r>
      <w:r w:rsidRPr="00944633">
        <w:rPr>
          <w:rFonts w:ascii="Arial" w:hAnsi="Arial" w:cs="Arial"/>
          <w:color w:val="000000" w:themeColor="text1"/>
        </w:rPr>
        <w:t xml:space="preserve">turns out that the dot product </w:t>
      </w:r>
      <m:oMath>
        <m:r>
          <w:rPr>
            <w:rFonts w:ascii="Cambria Math" w:hAnsi="Cambria Math" w:cs="Arial"/>
            <w:color w:val="000000" w:themeColor="text1"/>
          </w:rPr>
          <m:t>v=b</m:t>
        </m:r>
        <m:d>
          <m:dPr>
            <m:ctrlPr>
              <w:rPr>
                <w:rFonts w:ascii="Cambria Math" w:hAnsi="Cambria Math" w:cs="Arial"/>
                <w:i/>
                <w:color w:val="000000" w:themeColor="text1"/>
              </w:rPr>
            </m:ctrlPr>
          </m:dPr>
          <m:e>
            <m:r>
              <w:rPr>
                <w:rFonts w:ascii="Cambria Math" w:hAnsi="Cambria Math" w:cs="Arial"/>
                <w:color w:val="000000" w:themeColor="text1"/>
              </w:rPr>
              <m:t>β</m:t>
            </m:r>
          </m:e>
        </m:d>
        <m:r>
          <w:rPr>
            <w:rFonts w:ascii="Cambria Math" w:hAnsi="Cambria Math" w:cs="Arial"/>
            <w:color w:val="000000" w:themeColor="text1"/>
          </w:rPr>
          <m:t>∙B</m:t>
        </m:r>
      </m:oMath>
      <w:r w:rsidRPr="00944633">
        <w:rPr>
          <w:rFonts w:ascii="Arial" w:hAnsi="Arial" w:cs="Arial"/>
          <w:color w:val="000000" w:themeColor="text1"/>
        </w:rPr>
        <w:t xml:space="preserve"> is a vector of size </w:t>
      </w:r>
      <m:oMath>
        <m:r>
          <w:rPr>
            <w:rFonts w:ascii="Cambria Math" w:hAnsi="Cambria Math" w:cs="Arial"/>
            <w:color w:val="000000" w:themeColor="text1"/>
          </w:rPr>
          <m:t xml:space="preserve">n-k </m:t>
        </m:r>
      </m:oMath>
      <w:r w:rsidRPr="00944633">
        <w:rPr>
          <w:rFonts w:ascii="Arial" w:hAnsi="Arial" w:cs="Arial"/>
          <w:color w:val="000000" w:themeColor="text1"/>
        </w:rPr>
        <w:t xml:space="preserve">whose </w:t>
      </w:r>
      <m:oMath>
        <m:r>
          <w:rPr>
            <w:rFonts w:ascii="Cambria Math" w:hAnsi="Cambria Math" w:cs="Arial"/>
            <w:color w:val="000000" w:themeColor="text1"/>
          </w:rPr>
          <m:t>i-</m:t>
        </m:r>
      </m:oMath>
      <w:r w:rsidRPr="00944633">
        <w:rPr>
          <w:rFonts w:ascii="Arial" w:hAnsi="Arial" w:cs="Arial"/>
          <w:color w:val="000000" w:themeColor="text1"/>
        </w:rPr>
        <w:t xml:space="preserve">th component </w:t>
      </w:r>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i</m:t>
            </m:r>
          </m:sub>
        </m:sSub>
      </m:oMath>
      <w:r w:rsidRPr="00944633">
        <w:rPr>
          <w:rFonts w:ascii="Arial" w:hAnsi="Arial" w:cs="Arial"/>
          <w:color w:val="000000" w:themeColor="text1"/>
        </w:rPr>
        <w:t xml:space="preserve"> satisfies </w:t>
      </w:r>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i</m:t>
            </m:r>
          </m:sub>
        </m:sSub>
        <m:r>
          <w:rPr>
            <w:rFonts w:ascii="Cambria Math" w:hAnsi="Cambria Math" w:cs="Arial"/>
            <w:color w:val="000000" w:themeColor="text1"/>
          </w:rPr>
          <m:t>≥k-δ</m:t>
        </m:r>
      </m:oMath>
      <w:r w:rsidRPr="00944633">
        <w:rPr>
          <w:rFonts w:ascii="Arial" w:hAnsi="Arial" w:cs="Arial"/>
          <w:color w:val="000000" w:themeColor="text1"/>
        </w:rPr>
        <w:t xml:space="preserve"> if and only if the substring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oMath>
      <w:r w:rsidRPr="00944633">
        <w:rPr>
          <w:rFonts w:ascii="Arial" w:hAnsi="Arial" w:cs="Arial"/>
          <w:color w:val="000000" w:themeColor="text1"/>
        </w:rPr>
        <w:t xml:space="preserve"> matches with </w:t>
      </w:r>
      <m:oMath>
        <m:r>
          <w:rPr>
            <w:rFonts w:ascii="Cambria Math" w:hAnsi="Cambria Math" w:cs="Arial"/>
            <w:color w:val="000000" w:themeColor="text1"/>
          </w:rPr>
          <m:t>β</m:t>
        </m:r>
      </m:oMath>
      <w:r w:rsidRPr="00944633">
        <w:rPr>
          <w:rFonts w:ascii="Arial" w:hAnsi="Arial" w:cs="Arial"/>
          <w:color w:val="000000" w:themeColor="text1"/>
        </w:rPr>
        <w:t xml:space="preserve"> </w:t>
      </w:r>
      <w:commentRangeStart w:id="19"/>
      <w:r w:rsidRPr="00944633">
        <w:rPr>
          <w:rFonts w:ascii="Arial" w:hAnsi="Arial" w:cs="Arial"/>
          <w:color w:val="000000" w:themeColor="text1"/>
        </w:rPr>
        <w:t xml:space="preserve">at all but at most </w:t>
      </w:r>
      <m:oMath>
        <m:r>
          <w:rPr>
            <w:rFonts w:ascii="Cambria Math" w:hAnsi="Cambria Math" w:cs="Arial"/>
            <w:color w:val="000000" w:themeColor="text1"/>
          </w:rPr>
          <m:t>δ</m:t>
        </m:r>
      </m:oMath>
      <w:r w:rsidRPr="00944633">
        <w:rPr>
          <w:rFonts w:ascii="Arial" w:hAnsi="Arial" w:cs="Arial"/>
          <w:color w:val="000000" w:themeColor="text1"/>
        </w:rPr>
        <w:t xml:space="preserve"> locations</w:t>
      </w:r>
      <w:commentRangeEnd w:id="19"/>
      <w:r w:rsidR="00DB0642">
        <w:rPr>
          <w:rStyle w:val="CommentReference"/>
          <w:rFonts w:asciiTheme="minorHAnsi" w:eastAsiaTheme="minorEastAsia" w:hAnsiTheme="minorHAnsi" w:cstheme="minorBidi"/>
        </w:rPr>
        <w:commentReference w:id="19"/>
      </w:r>
      <w:r w:rsidRPr="00944633">
        <w:rPr>
          <w:rFonts w:ascii="Arial" w:hAnsi="Arial" w:cs="Arial"/>
          <w:color w:val="000000" w:themeColor="text1"/>
        </w:rPr>
        <w:t xml:space="preserve">. In other words, the number of occurrences of </w:t>
      </w:r>
      <m:oMath>
        <m:r>
          <w:rPr>
            <w:rFonts w:ascii="Cambria Math" w:hAnsi="Cambria Math" w:cs="Arial"/>
            <w:color w:val="000000" w:themeColor="text1"/>
          </w:rPr>
          <m:t>β</m:t>
        </m:r>
      </m:oMath>
      <w:r w:rsidRPr="00944633">
        <w:rPr>
          <w:rFonts w:ascii="Arial" w:hAnsi="Arial" w:cs="Arial"/>
          <w:color w:val="000000" w:themeColor="text1"/>
        </w:rPr>
        <w:t xml:space="preserve"> in </w:t>
      </w:r>
      <m:oMath>
        <m:r>
          <w:rPr>
            <w:rFonts w:ascii="Cambria Math" w:hAnsi="Cambria Math" w:cs="Arial"/>
            <w:color w:val="000000" w:themeColor="text1"/>
          </w:rPr>
          <m:t>α</m:t>
        </m:r>
      </m:oMath>
      <w:r w:rsidRPr="00944633">
        <w:rPr>
          <w:rFonts w:ascii="Arial" w:hAnsi="Arial" w:cs="Arial"/>
          <w:color w:val="000000" w:themeColor="text1"/>
        </w:rPr>
        <w:t xml:space="preserve"> is </w:t>
      </w:r>
      <w:r w:rsidR="00DB0642">
        <w:rPr>
          <w:rFonts w:ascii="Arial" w:hAnsi="Arial" w:cs="Arial"/>
          <w:color w:val="000000" w:themeColor="text1"/>
        </w:rPr>
        <w:t>determined</w:t>
      </w:r>
      <w:r w:rsidR="00DB0642" w:rsidRPr="00944633">
        <w:rPr>
          <w:rFonts w:ascii="Arial" w:hAnsi="Arial" w:cs="Arial"/>
          <w:color w:val="000000" w:themeColor="text1"/>
        </w:rPr>
        <w:t xml:space="preserve"> </w:t>
      </w:r>
      <w:r w:rsidRPr="00944633">
        <w:rPr>
          <w:rFonts w:ascii="Arial" w:hAnsi="Arial" w:cs="Arial"/>
          <w:color w:val="000000" w:themeColor="text1"/>
        </w:rPr>
        <w:t xml:space="preserve">by the number of entries in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r>
          <w:rPr>
            <w:rFonts w:ascii="Cambria Math" w:hAnsi="Cambria Math" w:cs="Arial"/>
            <w:color w:val="000000" w:themeColor="text1"/>
          </w:rPr>
          <m:t>∙B</m:t>
        </m:r>
      </m:oMath>
      <w:r w:rsidRPr="00944633">
        <w:rPr>
          <w:rFonts w:ascii="Arial" w:hAnsi="Arial" w:cs="Arial"/>
          <w:color w:val="000000" w:themeColor="text1"/>
        </w:rPr>
        <w:t xml:space="preserve"> whose value is at least </w:t>
      </w:r>
      <m:oMath>
        <m:r>
          <w:rPr>
            <w:rFonts w:ascii="Cambria Math" w:hAnsi="Cambria Math" w:cs="Arial"/>
            <w:color w:val="000000" w:themeColor="text1"/>
          </w:rPr>
          <m:t>k-δ</m:t>
        </m:r>
      </m:oMath>
      <w:r w:rsidRPr="00944633">
        <w:rPr>
          <w:rFonts w:ascii="Arial" w:hAnsi="Arial" w:cs="Arial"/>
          <w:color w:val="000000" w:themeColor="text1"/>
        </w:rPr>
        <w:t xml:space="preserve">. This inference forms the backbone of </w:t>
      </w:r>
      <w:r w:rsidR="00DB0642">
        <w:rPr>
          <w:rFonts w:ascii="Arial" w:hAnsi="Arial" w:cs="Arial"/>
          <w:color w:val="000000" w:themeColor="text1"/>
        </w:rPr>
        <w:t>the</w:t>
      </w:r>
      <w:r w:rsidR="00DB0642" w:rsidRPr="00944633">
        <w:rPr>
          <w:rFonts w:ascii="Arial" w:hAnsi="Arial" w:cs="Arial"/>
          <w:color w:val="000000" w:themeColor="text1"/>
        </w:rPr>
        <w:t xml:space="preserve"> </w:t>
      </w:r>
      <w:r w:rsidRPr="00944633">
        <w:rPr>
          <w:rFonts w:ascii="Arial" w:hAnsi="Arial" w:cs="Arial"/>
          <w:color w:val="000000" w:themeColor="text1"/>
        </w:rPr>
        <w:t xml:space="preserve">solution </w:t>
      </w:r>
      <w:r w:rsidR="00DB0642">
        <w:rPr>
          <w:rFonts w:ascii="Arial" w:hAnsi="Arial" w:cs="Arial"/>
          <w:color w:val="000000" w:themeColor="text1"/>
        </w:rPr>
        <w:t>to</w:t>
      </w:r>
      <w:r w:rsidR="00DB0642" w:rsidRPr="00944633">
        <w:rPr>
          <w:rFonts w:ascii="Arial" w:hAnsi="Arial" w:cs="Arial"/>
          <w:color w:val="000000" w:themeColor="text1"/>
        </w:rPr>
        <w:t xml:space="preserve"> </w:t>
      </w:r>
      <w:r w:rsidRPr="00944633">
        <w:rPr>
          <w:rFonts w:ascii="Arial" w:hAnsi="Arial" w:cs="Arial"/>
          <w:color w:val="000000" w:themeColor="text1"/>
        </w:rPr>
        <w:t>the underlying pattern matching problem.</w:t>
      </w:r>
    </w:p>
    <w:p w14:paraId="62E8794C" w14:textId="77777777" w:rsidR="007B635F" w:rsidRPr="00944633" w:rsidRDefault="007B635F" w:rsidP="007B635F">
      <w:pPr>
        <w:spacing w:line="360" w:lineRule="auto"/>
        <w:jc w:val="both"/>
        <w:rPr>
          <w:rFonts w:ascii="Arial" w:hAnsi="Arial" w:cs="Arial"/>
          <w:color w:val="000000" w:themeColor="text1"/>
        </w:rPr>
      </w:pPr>
    </w:p>
    <w:p w14:paraId="0B823A3F" w14:textId="7BBCF875" w:rsidR="007B635F" w:rsidRPr="00944633" w:rsidRDefault="00DB0642" w:rsidP="007B635F">
      <w:pPr>
        <w:spacing w:line="360" w:lineRule="auto"/>
        <w:jc w:val="both"/>
        <w:rPr>
          <w:rFonts w:ascii="Arial" w:hAnsi="Arial" w:cs="Arial"/>
          <w:color w:val="000000" w:themeColor="text1"/>
        </w:rPr>
      </w:pPr>
      <w:r>
        <w:rPr>
          <w:rFonts w:ascii="Arial" w:hAnsi="Arial" w:cs="Arial"/>
          <w:color w:val="000000" w:themeColor="text1"/>
        </w:rPr>
        <w:t>S</w:t>
      </w:r>
      <w:r w:rsidR="007B635F" w:rsidRPr="00944633">
        <w:rPr>
          <w:rFonts w:ascii="Arial" w:hAnsi="Arial" w:cs="Arial"/>
          <w:color w:val="000000" w:themeColor="text1"/>
        </w:rPr>
        <w:t>ummariz</w:t>
      </w:r>
      <w:r>
        <w:rPr>
          <w:rFonts w:ascii="Arial" w:hAnsi="Arial" w:cs="Arial"/>
          <w:color w:val="000000" w:themeColor="text1"/>
        </w:rPr>
        <w:t>ing</w:t>
      </w:r>
      <w:r w:rsidR="007B635F" w:rsidRPr="00944633">
        <w:rPr>
          <w:rFonts w:ascii="Arial" w:hAnsi="Arial" w:cs="Arial"/>
          <w:color w:val="000000" w:themeColor="text1"/>
        </w:rPr>
        <w:t xml:space="preserve"> </w:t>
      </w:r>
      <w:r>
        <w:rPr>
          <w:rFonts w:ascii="Arial" w:hAnsi="Arial" w:cs="Arial"/>
          <w:color w:val="000000" w:themeColor="text1"/>
        </w:rPr>
        <w:t>the</w:t>
      </w:r>
      <w:r w:rsidRPr="00944633">
        <w:rPr>
          <w:rFonts w:ascii="Arial" w:hAnsi="Arial" w:cs="Arial"/>
          <w:color w:val="000000" w:themeColor="text1"/>
        </w:rPr>
        <w:t xml:space="preserve"> </w:t>
      </w:r>
      <w:r w:rsidR="007B635F" w:rsidRPr="00944633">
        <w:rPr>
          <w:rFonts w:ascii="Arial" w:hAnsi="Arial" w:cs="Arial"/>
          <w:color w:val="000000" w:themeColor="text1"/>
        </w:rPr>
        <w:t>solution to the forward matching problem with linear alignment</w:t>
      </w:r>
      <w:del w:id="20" w:author="Pavithran Iyer" w:date="2021-05-29T18:04:00Z">
        <w:r w:rsidR="007B635F" w:rsidRPr="00944633" w:rsidDel="00F70800">
          <w:rPr>
            <w:rFonts w:ascii="Arial" w:hAnsi="Arial" w:cs="Arial"/>
            <w:color w:val="000000" w:themeColor="text1"/>
          </w:rPr>
          <w:delText>,</w:delText>
        </w:r>
      </w:del>
      <w:r w:rsidR="007B635F" w:rsidRPr="00944633">
        <w:rPr>
          <w:rFonts w:ascii="Arial" w:hAnsi="Arial" w:cs="Arial"/>
          <w:color w:val="000000" w:themeColor="text1"/>
        </w:rPr>
        <w:t xml:space="preserve"> </w:t>
      </w:r>
      <w:commentRangeStart w:id="21"/>
      <w:r w:rsidR="007B635F" w:rsidRPr="00944633">
        <w:rPr>
          <w:rFonts w:ascii="Arial" w:hAnsi="Arial" w:cs="Arial"/>
          <w:color w:val="000000" w:themeColor="text1"/>
        </w:rPr>
        <w:t>in definition 1</w:t>
      </w:r>
      <w:commentRangeEnd w:id="21"/>
      <w:r>
        <w:rPr>
          <w:rStyle w:val="CommentReference"/>
          <w:rFonts w:asciiTheme="minorHAnsi" w:eastAsiaTheme="minorEastAsia" w:hAnsiTheme="minorHAnsi" w:cstheme="minorBidi"/>
        </w:rPr>
        <w:commentReference w:id="21"/>
      </w:r>
      <w:r w:rsidR="007B635F" w:rsidRPr="00944633">
        <w:rPr>
          <w:rFonts w:ascii="Arial" w:hAnsi="Arial" w:cs="Arial"/>
          <w:color w:val="000000" w:themeColor="text1"/>
        </w:rPr>
        <w:t xml:space="preserve">. Recall that the problem </w:t>
      </w:r>
      <w:r>
        <w:rPr>
          <w:rFonts w:ascii="Arial" w:hAnsi="Arial" w:cs="Arial"/>
          <w:color w:val="000000" w:themeColor="text1"/>
        </w:rPr>
        <w:t>here?</w:t>
      </w:r>
      <w:r w:rsidRPr="00944633">
        <w:rPr>
          <w:rFonts w:ascii="Arial" w:hAnsi="Arial" w:cs="Arial"/>
          <w:color w:val="000000" w:themeColor="text1"/>
        </w:rPr>
        <w:t xml:space="preserve"> </w:t>
      </w:r>
      <w:r w:rsidR="007B635F" w:rsidRPr="00944633">
        <w:rPr>
          <w:rFonts w:ascii="Arial" w:hAnsi="Arial" w:cs="Arial"/>
          <w:color w:val="000000" w:themeColor="text1"/>
        </w:rPr>
        <w:t xml:space="preserve">is </w:t>
      </w:r>
      <w:r>
        <w:rPr>
          <w:rFonts w:ascii="Arial" w:hAnsi="Arial" w:cs="Arial"/>
          <w:color w:val="000000" w:themeColor="text1"/>
        </w:rPr>
        <w:t>defined?</w:t>
      </w:r>
      <w:r w:rsidRPr="00944633">
        <w:rPr>
          <w:rFonts w:ascii="Arial" w:hAnsi="Arial" w:cs="Arial"/>
          <w:color w:val="000000" w:themeColor="text1"/>
        </w:rPr>
        <w:t xml:space="preserve"> </w:t>
      </w:r>
      <w:r w:rsidR="007B635F" w:rsidRPr="00944633">
        <w:rPr>
          <w:rFonts w:ascii="Arial" w:hAnsi="Arial" w:cs="Arial"/>
          <w:color w:val="000000" w:themeColor="text1"/>
        </w:rPr>
        <w:t xml:space="preserve">by a set of sRNA nucleotides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oMath>
      <w:r w:rsidR="007B635F" w:rsidRPr="00944633">
        <w:rPr>
          <w:rFonts w:ascii="Arial" w:hAnsi="Arial" w:cs="Arial"/>
          <w:color w:val="000000" w:themeColor="text1"/>
        </w:rPr>
        <w:t xml:space="preserve"> and a gene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2</m:t>
            </m:r>
          </m:sub>
        </m:sSub>
      </m:oMath>
      <w:r w:rsidR="007B635F" w:rsidRPr="00944633">
        <w:rPr>
          <w:rFonts w:ascii="Arial" w:hAnsi="Arial" w:cs="Arial"/>
          <w:color w:val="000000" w:themeColor="text1"/>
        </w:rPr>
        <w:t>. The encoding in equation 1 leads to two key observations:</w:t>
      </w:r>
    </w:p>
    <w:p w14:paraId="1E012A00" w14:textId="17952CC2" w:rsidR="007B635F" w:rsidRPr="00944633" w:rsidRDefault="00114A03" w:rsidP="007B635F">
      <w:pPr>
        <w:pStyle w:val="ListParagraph"/>
        <w:numPr>
          <w:ilvl w:val="0"/>
          <w:numId w:val="2"/>
        </w:numPr>
        <w:spacing w:line="360" w:lineRule="auto"/>
        <w:jc w:val="both"/>
        <w:rPr>
          <w:rFonts w:ascii="Arial" w:hAnsi="Arial" w:cs="Arial"/>
          <w:color w:val="000000" w:themeColor="text1"/>
          <w:sz w:val="24"/>
          <w:szCs w:val="24"/>
        </w:rPr>
      </w:pP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1</m:t>
            </m:r>
          </m:sub>
        </m:sSub>
      </m:oMath>
      <w:r w:rsidR="007B635F" w:rsidRPr="00944633">
        <w:rPr>
          <w:rFonts w:ascii="Arial" w:hAnsi="Arial" w:cs="Arial"/>
          <w:color w:val="000000" w:themeColor="text1"/>
          <w:sz w:val="24"/>
          <w:szCs w:val="24"/>
        </w:rPr>
        <w:t xml:space="preserve"> is mapped to a</w:t>
      </w:r>
      <w:r w:rsidR="00DB0642">
        <w:rPr>
          <w:rFonts w:ascii="Arial" w:hAnsi="Arial" w:cs="Arial"/>
          <w:color w:val="000000" w:themeColor="text1"/>
          <w:sz w:val="24"/>
          <w:szCs w:val="24"/>
        </w:rPr>
        <w:t>n</w:t>
      </w:r>
      <w:r w:rsidR="007B635F" w:rsidRPr="00944633">
        <w:rPr>
          <w:rFonts w:ascii="Arial" w:hAnsi="Arial" w:cs="Arial"/>
          <w:color w:val="000000" w:themeColor="text1"/>
          <w:sz w:val="24"/>
          <w:szCs w:val="24"/>
        </w:rPr>
        <w:t xml:space="preserve"> </w:t>
      </w:r>
      <m:oMath>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N×k</m:t>
            </m:r>
          </m:e>
        </m:d>
      </m:oMath>
      <w:r w:rsidR="007B635F" w:rsidRPr="00944633">
        <w:rPr>
          <w:rFonts w:ascii="Arial" w:hAnsi="Arial" w:cs="Arial"/>
          <w:color w:val="000000" w:themeColor="text1"/>
          <w:sz w:val="24"/>
          <w:szCs w:val="24"/>
        </w:rPr>
        <w:t xml:space="preserve"> binary matrix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B</m:t>
            </m:r>
          </m:e>
          <m:sub>
            <m:r>
              <w:rPr>
                <w:rFonts w:ascii="Cambria Math" w:hAnsi="Cambria Math" w:cs="Arial"/>
                <w:color w:val="000000" w:themeColor="text1"/>
                <w:sz w:val="24"/>
                <w:szCs w:val="24"/>
              </w:rPr>
              <m:t>1</m:t>
            </m:r>
          </m:sub>
        </m:sSub>
      </m:oMath>
      <w:r w:rsidR="007B635F" w:rsidRPr="00944633">
        <w:rPr>
          <w:rFonts w:ascii="Arial" w:hAnsi="Arial" w:cs="Arial"/>
          <w:color w:val="000000" w:themeColor="text1"/>
          <w:sz w:val="24"/>
          <w:szCs w:val="24"/>
        </w:rPr>
        <w:t xml:space="preserve"> whose </w:t>
      </w:r>
      <m:oMath>
        <m:r>
          <w:rPr>
            <w:rFonts w:ascii="Cambria Math" w:hAnsi="Cambria Math" w:cs="Arial"/>
            <w:color w:val="000000" w:themeColor="text1"/>
            <w:sz w:val="24"/>
            <w:szCs w:val="24"/>
          </w:rPr>
          <m:t>i-</m:t>
        </m:r>
      </m:oMath>
      <w:r w:rsidR="007B635F" w:rsidRPr="00944633">
        <w:rPr>
          <w:rFonts w:ascii="Arial" w:hAnsi="Arial" w:cs="Arial"/>
          <w:color w:val="000000" w:themeColor="text1"/>
          <w:sz w:val="24"/>
          <w:szCs w:val="24"/>
        </w:rPr>
        <w:t>th row denotes the binary encoding of the</w:t>
      </w:r>
      <w:commentRangeStart w:id="22"/>
      <w:r w:rsidR="007B635F" w:rsidRPr="00944633">
        <w:rPr>
          <w:rFonts w:ascii="Arial" w:hAnsi="Arial" w:cs="Arial"/>
          <w:color w:val="000000" w:themeColor="text1"/>
          <w:sz w:val="24"/>
          <w:szCs w:val="24"/>
        </w:rPr>
        <w:t xml:space="preserve"> </w:t>
      </w:r>
      <m:oMath>
        <m:r>
          <w:rPr>
            <w:rFonts w:ascii="Cambria Math" w:hAnsi="Cambria Math" w:cs="Arial"/>
            <w:color w:val="000000" w:themeColor="text1"/>
            <w:sz w:val="24"/>
            <w:szCs w:val="24"/>
          </w:rPr>
          <m:t>i-</m:t>
        </m:r>
      </m:oMath>
      <w:r w:rsidR="007B635F" w:rsidRPr="00944633">
        <w:rPr>
          <w:rFonts w:ascii="Arial" w:hAnsi="Arial" w:cs="Arial"/>
          <w:color w:val="000000" w:themeColor="text1"/>
          <w:sz w:val="24"/>
          <w:szCs w:val="24"/>
        </w:rPr>
        <w:t>th</w:t>
      </w:r>
      <w:del w:id="23" w:author="Pavithran Iyer" w:date="2021-05-29T17:59:00Z">
        <w:r w:rsidR="007B635F" w:rsidRPr="00944633" w:rsidDel="00F70800">
          <w:rPr>
            <w:rFonts w:ascii="Arial" w:hAnsi="Arial" w:cs="Arial"/>
            <w:color w:val="000000" w:themeColor="text1"/>
            <w:sz w:val="24"/>
            <w:szCs w:val="24"/>
          </w:rPr>
          <w:delText>e</w:delText>
        </w:r>
      </w:del>
      <w:r w:rsidR="007B635F" w:rsidRPr="00944633">
        <w:rPr>
          <w:rFonts w:ascii="Arial" w:hAnsi="Arial" w:cs="Arial"/>
          <w:color w:val="000000" w:themeColor="text1"/>
          <w:sz w:val="24"/>
          <w:szCs w:val="24"/>
        </w:rPr>
        <w:t xml:space="preserve"> </w:t>
      </w:r>
      <w:commentRangeEnd w:id="22"/>
      <w:r w:rsidR="00DB0642">
        <w:rPr>
          <w:rStyle w:val="CommentReference"/>
        </w:rPr>
        <w:commentReference w:id="22"/>
      </w:r>
      <w:r w:rsidR="007B635F" w:rsidRPr="00944633">
        <w:rPr>
          <w:rFonts w:ascii="Arial" w:hAnsi="Arial" w:cs="Arial"/>
          <w:color w:val="000000" w:themeColor="text1"/>
          <w:sz w:val="24"/>
          <w:szCs w:val="24"/>
        </w:rPr>
        <w:t>nucleotide in the sRNA pool.</w:t>
      </w:r>
    </w:p>
    <w:p w14:paraId="2DB514CC" w14:textId="37B79D3D" w:rsidR="007B635F" w:rsidRPr="00944633" w:rsidRDefault="00114A03" w:rsidP="007B635F">
      <w:pPr>
        <w:pStyle w:val="ListParagraph"/>
        <w:numPr>
          <w:ilvl w:val="0"/>
          <w:numId w:val="2"/>
        </w:numPr>
        <w:spacing w:line="360" w:lineRule="auto"/>
        <w:jc w:val="both"/>
        <w:rPr>
          <w:rFonts w:ascii="Arial" w:hAnsi="Arial" w:cs="Arial"/>
          <w:color w:val="000000" w:themeColor="text1"/>
          <w:sz w:val="24"/>
          <w:szCs w:val="24"/>
        </w:rPr>
      </w:pP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2</m:t>
            </m:r>
          </m:sub>
        </m:sSub>
      </m:oMath>
      <w:r w:rsidR="007B635F" w:rsidRPr="00944633">
        <w:rPr>
          <w:rFonts w:ascii="Arial" w:hAnsi="Arial" w:cs="Arial"/>
          <w:color w:val="000000" w:themeColor="text1"/>
          <w:sz w:val="24"/>
          <w:szCs w:val="24"/>
        </w:rPr>
        <w:t xml:space="preserve"> is mapped to a </w:t>
      </w:r>
      <m:oMath>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k×n</m:t>
            </m:r>
          </m:e>
        </m:d>
      </m:oMath>
      <w:r w:rsidR="007B635F" w:rsidRPr="00944633">
        <w:rPr>
          <w:rFonts w:ascii="Arial" w:hAnsi="Arial" w:cs="Arial"/>
          <w:color w:val="000000" w:themeColor="text1"/>
          <w:sz w:val="24"/>
          <w:szCs w:val="24"/>
        </w:rPr>
        <w:t xml:space="preserve"> binary matrix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B</m:t>
            </m:r>
          </m:e>
          <m:sub>
            <m:r>
              <w:rPr>
                <w:rFonts w:ascii="Cambria Math" w:hAnsi="Cambria Math" w:cs="Arial"/>
                <w:color w:val="000000" w:themeColor="text1"/>
                <w:sz w:val="24"/>
                <w:szCs w:val="24"/>
              </w:rPr>
              <m:t>2</m:t>
            </m:r>
          </m:sub>
        </m:sSub>
      </m:oMath>
      <w:r w:rsidR="007B635F" w:rsidRPr="00944633">
        <w:rPr>
          <w:rFonts w:ascii="Arial" w:hAnsi="Arial" w:cs="Arial"/>
          <w:color w:val="000000" w:themeColor="text1"/>
          <w:sz w:val="24"/>
          <w:szCs w:val="24"/>
        </w:rPr>
        <w:t xml:space="preserve"> whose </w:t>
      </w:r>
      <m:oMath>
        <m:r>
          <w:rPr>
            <w:rFonts w:ascii="Cambria Math" w:hAnsi="Cambria Math" w:cs="Arial"/>
            <w:color w:val="000000" w:themeColor="text1"/>
            <w:sz w:val="24"/>
            <w:szCs w:val="24"/>
          </w:rPr>
          <m:t>i-</m:t>
        </m:r>
      </m:oMath>
      <w:r w:rsidR="007B635F" w:rsidRPr="00944633">
        <w:rPr>
          <w:rFonts w:ascii="Arial" w:hAnsi="Arial" w:cs="Arial"/>
          <w:color w:val="000000" w:themeColor="text1"/>
          <w:sz w:val="24"/>
          <w:szCs w:val="24"/>
        </w:rPr>
        <w:t xml:space="preserve">th column denotes the binary encoding of the length </w:t>
      </w:r>
      <m:oMath>
        <m:r>
          <w:rPr>
            <w:rFonts w:ascii="Cambria Math" w:hAnsi="Cambria Math" w:cs="Arial"/>
            <w:color w:val="000000" w:themeColor="text1"/>
            <w:sz w:val="24"/>
            <w:szCs w:val="24"/>
          </w:rPr>
          <m:t>k</m:t>
        </m:r>
      </m:oMath>
      <w:r w:rsidR="007B635F" w:rsidRPr="00944633">
        <w:rPr>
          <w:rFonts w:ascii="Arial" w:hAnsi="Arial" w:cs="Arial"/>
          <w:color w:val="000000" w:themeColor="text1"/>
          <w:sz w:val="24"/>
          <w:szCs w:val="24"/>
        </w:rPr>
        <w:t xml:space="preserve"> substring of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2</m:t>
            </m:r>
          </m:sub>
        </m:sSub>
      </m:oMath>
      <w:r w:rsidR="00DB0642">
        <w:rPr>
          <w:rFonts w:ascii="Arial" w:hAnsi="Arial" w:cs="Arial"/>
          <w:color w:val="000000" w:themeColor="text1"/>
          <w:sz w:val="24"/>
          <w:szCs w:val="24"/>
        </w:rPr>
        <w:t>,</w:t>
      </w:r>
      <w:r w:rsidR="007B635F" w:rsidRPr="00944633">
        <w:rPr>
          <w:rFonts w:ascii="Arial" w:hAnsi="Arial" w:cs="Arial"/>
          <w:color w:val="000000" w:themeColor="text1"/>
          <w:sz w:val="24"/>
          <w:szCs w:val="24"/>
        </w:rPr>
        <w:t xml:space="preserve"> starting at position </w:t>
      </w:r>
      <m:oMath>
        <m:r>
          <w:rPr>
            <w:rFonts w:ascii="Cambria Math" w:hAnsi="Cambria Math" w:cs="Arial"/>
            <w:color w:val="000000" w:themeColor="text1"/>
            <w:sz w:val="24"/>
            <w:szCs w:val="24"/>
          </w:rPr>
          <m:t>i</m:t>
        </m:r>
      </m:oMath>
      <w:r w:rsidR="007B635F" w:rsidRPr="00944633">
        <w:rPr>
          <w:rFonts w:ascii="Arial" w:hAnsi="Arial" w:cs="Arial"/>
          <w:color w:val="000000" w:themeColor="text1"/>
          <w:sz w:val="24"/>
          <w:szCs w:val="24"/>
        </w:rPr>
        <w:t>.</w:t>
      </w:r>
    </w:p>
    <w:p w14:paraId="6AD09767" w14:textId="21EB77BF" w:rsidR="009E0900"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These observations imply that the dot product </w:t>
      </w:r>
      <m:oMath>
        <m:r>
          <w:rPr>
            <w:rFonts w:ascii="Cambria Math" w:hAnsi="Cambria Math" w:cs="Arial"/>
            <w:color w:val="000000" w:themeColor="text1"/>
          </w:rPr>
          <m:t>M=</m:t>
        </m:r>
        <m:sSub>
          <m:sSubPr>
            <m:ctrlPr>
              <w:rPr>
                <w:rFonts w:ascii="Cambria Math" w:hAnsi="Cambria Math" w:cs="Arial"/>
                <w:i/>
                <w:color w:val="000000" w:themeColor="text1"/>
              </w:rPr>
            </m:ctrlPr>
          </m:sSubPr>
          <m:e>
            <m:r>
              <w:rPr>
                <w:rFonts w:ascii="Cambria Math" w:hAnsi="Cambria Math" w:cs="Arial"/>
                <w:color w:val="000000" w:themeColor="text1"/>
              </w:rPr>
              <m:t>B</m:t>
            </m:r>
          </m:e>
          <m:sub>
            <m:r>
              <w:rPr>
                <w:rFonts w:ascii="Cambria Math" w:hAnsi="Cambria Math" w:cs="Arial"/>
                <w:color w:val="000000" w:themeColor="text1"/>
              </w:rPr>
              <m:t>1</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B</m:t>
            </m:r>
          </m:e>
          <m:sub>
            <m:r>
              <w:rPr>
                <w:rFonts w:ascii="Cambria Math" w:hAnsi="Cambria Math" w:cs="Arial"/>
                <w:color w:val="000000" w:themeColor="text1"/>
              </w:rPr>
              <m:t>2</m:t>
            </m:r>
          </m:sub>
        </m:sSub>
      </m:oMath>
      <w:r w:rsidRPr="00944633">
        <w:rPr>
          <w:rFonts w:ascii="Arial" w:hAnsi="Arial" w:cs="Arial"/>
          <w:color w:val="000000" w:themeColor="text1"/>
        </w:rPr>
        <w:t xml:space="preserve"> yields an (</w:t>
      </w:r>
      <m:oMath>
        <m:r>
          <w:rPr>
            <w:rFonts w:ascii="Cambria Math" w:hAnsi="Cambria Math" w:cs="Arial"/>
            <w:color w:val="000000" w:themeColor="text1"/>
          </w:rPr>
          <m:t>N×n)</m:t>
        </m:r>
      </m:oMath>
      <w:r w:rsidRPr="00944633">
        <w:rPr>
          <w:rFonts w:ascii="Arial" w:hAnsi="Arial" w:cs="Arial"/>
          <w:color w:val="000000" w:themeColor="text1"/>
        </w:rPr>
        <w:t xml:space="preserve"> binary matrix, where </w:t>
      </w:r>
      <m:oMath>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i,j</m:t>
            </m:r>
          </m:sub>
        </m:sSub>
      </m:oMath>
      <w:r w:rsidRPr="00944633">
        <w:rPr>
          <w:rFonts w:ascii="Arial" w:hAnsi="Arial" w:cs="Arial"/>
          <w:color w:val="000000" w:themeColor="text1"/>
        </w:rPr>
        <w:t xml:space="preserve"> is equal to </w:t>
      </w:r>
      <m:oMath>
        <m:r>
          <w:rPr>
            <w:rFonts w:ascii="Cambria Math" w:hAnsi="Cambria Math" w:cs="Arial"/>
            <w:color w:val="000000" w:themeColor="text1"/>
          </w:rPr>
          <m:t>1</m:t>
        </m:r>
      </m:oMath>
      <w:r w:rsidRPr="00944633">
        <w:rPr>
          <w:rFonts w:ascii="Arial" w:hAnsi="Arial" w:cs="Arial"/>
          <w:color w:val="000000" w:themeColor="text1"/>
        </w:rPr>
        <w:t xml:space="preserve"> if and only if the </w:t>
      </w:r>
      <m:oMath>
        <m:r>
          <w:rPr>
            <w:rFonts w:ascii="Cambria Math" w:hAnsi="Cambria Math" w:cs="Arial"/>
            <w:color w:val="000000" w:themeColor="text1"/>
          </w:rPr>
          <m:t>i-</m:t>
        </m:r>
      </m:oMath>
      <w:r w:rsidRPr="00944633">
        <w:rPr>
          <w:rFonts w:ascii="Arial" w:hAnsi="Arial" w:cs="Arial"/>
          <w:color w:val="000000" w:themeColor="text1"/>
        </w:rPr>
        <w:t xml:space="preserve">th sRNA nucleotide binds to the gene at position </w:t>
      </w:r>
      <m:oMath>
        <m:r>
          <w:rPr>
            <w:rFonts w:ascii="Cambria Math" w:hAnsi="Cambria Math" w:cs="Arial"/>
            <w:color w:val="000000" w:themeColor="text1"/>
          </w:rPr>
          <m:t>j</m:t>
        </m:r>
      </m:oMath>
      <w:r w:rsidRPr="00944633">
        <w:rPr>
          <w:rFonts w:ascii="Arial" w:hAnsi="Arial" w:cs="Arial"/>
          <w:color w:val="000000" w:themeColor="text1"/>
        </w:rPr>
        <w:t xml:space="preserve">. Finally, taking the sum of all the rows of </w:t>
      </w:r>
      <m:oMath>
        <m:r>
          <w:rPr>
            <w:rFonts w:ascii="Cambria Math" w:hAnsi="Cambria Math" w:cs="Arial"/>
            <w:color w:val="000000" w:themeColor="text1"/>
          </w:rPr>
          <m:t>M</m:t>
        </m:r>
      </m:oMath>
      <w:r w:rsidRPr="00944633">
        <w:rPr>
          <w:rFonts w:ascii="Arial" w:hAnsi="Arial" w:cs="Arial"/>
          <w:color w:val="000000" w:themeColor="text1"/>
        </w:rPr>
        <w:t xml:space="preserve"> yields a vector </w:t>
      </w:r>
      <m:oMath>
        <m:r>
          <w:rPr>
            <w:rFonts w:ascii="Cambria Math" w:hAnsi="Cambria Math" w:cs="Arial"/>
            <w:color w:val="000000" w:themeColor="text1"/>
          </w:rPr>
          <m:t>V</m:t>
        </m:r>
      </m:oMath>
      <w:r w:rsidRPr="00944633">
        <w:rPr>
          <w:rFonts w:ascii="Arial" w:hAnsi="Arial" w:cs="Arial"/>
          <w:color w:val="000000" w:themeColor="text1"/>
        </w:rPr>
        <w:t xml:space="preserve"> of size </w:t>
      </w:r>
      <m:oMath>
        <m:r>
          <w:rPr>
            <w:rFonts w:ascii="Cambria Math" w:hAnsi="Cambria Math" w:cs="Arial"/>
            <w:color w:val="000000" w:themeColor="text1"/>
          </w:rPr>
          <m:t>n</m:t>
        </m:r>
      </m:oMath>
      <w:r w:rsidRPr="00944633">
        <w:rPr>
          <w:rFonts w:ascii="Arial" w:hAnsi="Arial" w:cs="Arial"/>
          <w:color w:val="000000" w:themeColor="text1"/>
        </w:rPr>
        <w:t xml:space="preserve"> where </w:t>
      </w:r>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j</m:t>
            </m:r>
          </m:sub>
        </m:sSub>
        <m:r>
          <w:rPr>
            <w:rFonts w:ascii="Cambria Math" w:hAnsi="Cambria Math" w:cs="Arial"/>
            <w:color w:val="000000" w:themeColor="text1"/>
          </w:rPr>
          <m:t>=</m:t>
        </m:r>
        <m:nary>
          <m:naryPr>
            <m:chr m:val="∑"/>
            <m:limLoc m:val="undOvr"/>
            <m:ctrlPr>
              <w:rPr>
                <w:rFonts w:ascii="Cambria Math" w:hAnsi="Cambria Math" w:cs="Arial"/>
                <w:i/>
                <w:color w:val="000000" w:themeColor="text1"/>
              </w:rPr>
            </m:ctrlPr>
          </m:naryPr>
          <m:sub>
            <m:r>
              <w:rPr>
                <w:rFonts w:ascii="Cambria Math" w:hAnsi="Cambria Math" w:cs="Arial"/>
                <w:color w:val="000000" w:themeColor="text1"/>
              </w:rPr>
              <m:t>i=1</m:t>
            </m:r>
          </m:sub>
          <m:sup>
            <m:r>
              <w:rPr>
                <w:rFonts w:ascii="Cambria Math" w:hAnsi="Cambria Math" w:cs="Arial"/>
                <w:color w:val="000000" w:themeColor="text1"/>
              </w:rPr>
              <m:t>N</m:t>
            </m:r>
          </m:sup>
          <m:e>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i,j</m:t>
                </m:r>
              </m:sub>
            </m:sSub>
          </m:e>
        </m:nary>
        <m:r>
          <w:rPr>
            <w:rFonts w:ascii="Cambria Math" w:hAnsi="Cambria Math" w:cs="Arial"/>
            <w:color w:val="000000" w:themeColor="text1"/>
          </w:rPr>
          <m:t>.</m:t>
        </m:r>
      </m:oMath>
      <w:r w:rsidRPr="00944633">
        <w:rPr>
          <w:rFonts w:ascii="Arial" w:hAnsi="Arial" w:cs="Arial"/>
          <w:color w:val="000000" w:themeColor="text1"/>
        </w:rPr>
        <w:t xml:space="preserve"> It is easy to realize that </w:t>
      </w:r>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j</m:t>
            </m:r>
          </m:sub>
        </m:sSub>
      </m:oMath>
      <w:r w:rsidRPr="00944633">
        <w:rPr>
          <w:rFonts w:ascii="Arial" w:hAnsi="Arial" w:cs="Arial"/>
          <w:color w:val="000000" w:themeColor="text1"/>
        </w:rPr>
        <w:t xml:space="preserve"> is nothing but the number of sRNA nucleotides in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oMath>
      <w:r w:rsidRPr="00944633">
        <w:rPr>
          <w:rFonts w:ascii="Arial" w:hAnsi="Arial" w:cs="Arial"/>
          <w:color w:val="000000" w:themeColor="text1"/>
        </w:rPr>
        <w:t>which bind</w:t>
      </w:r>
      <w:r w:rsidR="00780D00">
        <w:rPr>
          <w:rFonts w:ascii="Arial" w:hAnsi="Arial" w:cs="Arial"/>
          <w:color w:val="000000" w:themeColor="text1"/>
        </w:rPr>
        <w:t>s</w:t>
      </w:r>
      <w:r w:rsidRPr="00944633">
        <w:rPr>
          <w:rFonts w:ascii="Arial" w:hAnsi="Arial" w:cs="Arial"/>
          <w:color w:val="000000" w:themeColor="text1"/>
        </w:rPr>
        <w:t xml:space="preserve"> to the gene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2</m:t>
            </m:r>
          </m:sub>
        </m:sSub>
      </m:oMath>
      <w:r w:rsidRPr="00944633">
        <w:rPr>
          <w:rFonts w:ascii="Arial" w:hAnsi="Arial" w:cs="Arial"/>
          <w:color w:val="000000" w:themeColor="text1"/>
        </w:rPr>
        <w:t xml:space="preserve"> at location </w:t>
      </w:r>
      <m:oMath>
        <m:r>
          <w:rPr>
            <w:rFonts w:ascii="Cambria Math" w:hAnsi="Cambria Math" w:cs="Arial"/>
            <w:color w:val="000000" w:themeColor="text1"/>
          </w:rPr>
          <m:t>j</m:t>
        </m:r>
      </m:oMath>
      <w:r w:rsidRPr="00944633">
        <w:rPr>
          <w:rFonts w:ascii="Arial" w:hAnsi="Arial" w:cs="Arial"/>
          <w:color w:val="000000" w:themeColor="text1"/>
        </w:rPr>
        <w:t xml:space="preserve">. </w:t>
      </w:r>
      <w:commentRangeStart w:id="24"/>
      <w:r w:rsidRPr="00944633">
        <w:rPr>
          <w:rFonts w:ascii="Arial" w:hAnsi="Arial" w:cs="Arial"/>
          <w:color w:val="000000" w:themeColor="text1"/>
        </w:rPr>
        <w:t>In other words,</w:t>
      </w:r>
      <w:ins w:id="25" w:author="Pavithran Iyer" w:date="2021-05-29T18:05:00Z">
        <w:r w:rsidR="00F70800">
          <w:rPr>
            <w:rFonts w:ascii="Arial" w:hAnsi="Arial" w:cs="Arial"/>
            <w:color w:val="000000" w:themeColor="text1"/>
          </w:rPr>
          <w:t xml:space="preserve"> Equation 1 takes the form</w:t>
        </w:r>
      </w:ins>
      <w:r w:rsidRPr="00944633">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j</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j</m:t>
            </m:r>
          </m:sub>
        </m:sSub>
      </m:oMath>
      <w:del w:id="26" w:author="Pavithran Iyer" w:date="2021-05-29T18:05:00Z">
        <w:r w:rsidRPr="00944633" w:rsidDel="00F70800">
          <w:rPr>
            <w:rFonts w:ascii="Arial" w:hAnsi="Arial" w:cs="Arial"/>
            <w:color w:val="000000" w:themeColor="text1"/>
          </w:rPr>
          <w:delText xml:space="preserve"> from</w:delText>
        </w:r>
        <w:r w:rsidR="00780D00" w:rsidDel="00F70800">
          <w:rPr>
            <w:rFonts w:ascii="Arial" w:hAnsi="Arial" w:cs="Arial"/>
            <w:color w:val="000000" w:themeColor="text1"/>
          </w:rPr>
          <w:delText xml:space="preserve"> Equation 2</w:delText>
        </w:r>
      </w:del>
      <w:r w:rsidRPr="00944633">
        <w:rPr>
          <w:rFonts w:ascii="Arial" w:hAnsi="Arial" w:cs="Arial"/>
          <w:color w:val="000000" w:themeColor="text1"/>
        </w:rPr>
        <w:t xml:space="preserve">. </w:t>
      </w:r>
      <w:commentRangeEnd w:id="24"/>
      <w:r w:rsidR="00535234">
        <w:rPr>
          <w:rStyle w:val="CommentReference"/>
          <w:rFonts w:asciiTheme="minorHAnsi" w:eastAsiaTheme="minorEastAsia" w:hAnsiTheme="minorHAnsi" w:cstheme="minorBidi"/>
        </w:rPr>
        <w:commentReference w:id="24"/>
      </w:r>
      <w:r w:rsidRPr="00944633">
        <w:rPr>
          <w:rFonts w:ascii="Arial" w:hAnsi="Arial" w:cs="Arial"/>
          <w:color w:val="000000" w:themeColor="text1"/>
        </w:rPr>
        <w:t xml:space="preserve">This completely </w:t>
      </w:r>
      <w:commentRangeStart w:id="27"/>
      <w:r w:rsidRPr="00944633">
        <w:rPr>
          <w:rFonts w:ascii="Arial" w:hAnsi="Arial" w:cs="Arial"/>
          <w:color w:val="000000" w:themeColor="text1"/>
        </w:rPr>
        <w:t xml:space="preserve">specifies </w:t>
      </w:r>
      <w:commentRangeEnd w:id="27"/>
      <w:r w:rsidR="00535234">
        <w:rPr>
          <w:rStyle w:val="CommentReference"/>
          <w:rFonts w:asciiTheme="minorHAnsi" w:eastAsiaTheme="minorEastAsia" w:hAnsiTheme="minorHAnsi" w:cstheme="minorBidi"/>
        </w:rPr>
        <w:commentReference w:id="27"/>
      </w:r>
      <w:r w:rsidRPr="00944633">
        <w:rPr>
          <w:rFonts w:ascii="Arial" w:hAnsi="Arial" w:cs="Arial"/>
          <w:color w:val="000000" w:themeColor="text1"/>
        </w:rPr>
        <w:t xml:space="preserve">our solution to the pattern matching problem. Casting the pattern matching problem as matrix multiplication is </w:t>
      </w:r>
      <w:commentRangeStart w:id="28"/>
      <w:del w:id="29" w:author="Pavithran Iyer" w:date="2021-05-29T18:06:00Z">
        <w:r w:rsidRPr="00944633" w:rsidDel="00164714">
          <w:rPr>
            <w:rFonts w:ascii="Arial" w:hAnsi="Arial" w:cs="Arial"/>
            <w:color w:val="000000" w:themeColor="text1"/>
          </w:rPr>
          <w:delText xml:space="preserve">instrumental </w:delText>
        </w:r>
      </w:del>
      <w:commentRangeEnd w:id="28"/>
      <w:ins w:id="30" w:author="Pavithran Iyer" w:date="2021-05-29T18:06:00Z">
        <w:r w:rsidR="00164714">
          <w:rPr>
            <w:rFonts w:ascii="Arial" w:hAnsi="Arial" w:cs="Arial"/>
            <w:color w:val="000000" w:themeColor="text1"/>
          </w:rPr>
          <w:t>critical</w:t>
        </w:r>
        <w:r w:rsidR="00164714" w:rsidRPr="00944633">
          <w:rPr>
            <w:rFonts w:ascii="Arial" w:hAnsi="Arial" w:cs="Arial"/>
            <w:color w:val="000000" w:themeColor="text1"/>
          </w:rPr>
          <w:t xml:space="preserve"> </w:t>
        </w:r>
      </w:ins>
      <w:r w:rsidR="00535234">
        <w:rPr>
          <w:rStyle w:val="CommentReference"/>
          <w:rFonts w:asciiTheme="minorHAnsi" w:eastAsiaTheme="minorEastAsia" w:hAnsiTheme="minorHAnsi" w:cstheme="minorBidi"/>
        </w:rPr>
        <w:commentReference w:id="28"/>
      </w:r>
      <w:r w:rsidR="005B4357"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{"citationItems":[{"id":"ITEM-1","itemData":{"DOI":"10.1109/FOCS.2012.80","ISBN":"978-0-7695-4874-6","author":[{"dropping-particle":"","family":"Gall","given":"Francois","non-dropping-particle":"Le","parse-names":false,"suffix":""}],"container-title":"2012 IEEE 53rd Annual Symposium on Foundations of Computer Science","id":"ITEM-1","issued":{"date-parts":[["2012","10"]]},"page":"514-523","publisher":"IEEE","title":"Faster Algorithms for Rectangular Matrix Multiplication","type":"paper-conference"},"uris":["http://www.mendeley.com/documents/?uuid=ee0f0781-7db3-4faf-bdd2-ab8f93733f3c"]}],"mendeley":{"formattedCitation":"[32]","plainTextFormattedCitation":"[32]","previouslyFormattedCitation":"[32]"},"properties":{"noteIndex":0},"schema":"https://github.com/citation-style-language/schema/raw/master/csl-citation.json"}</w:instrText>
      </w:r>
      <w:r w:rsidR="005B4357" w:rsidRPr="00944633">
        <w:rPr>
          <w:rFonts w:ascii="Arial" w:hAnsi="Arial" w:cs="Arial"/>
          <w:color w:val="000000" w:themeColor="text1"/>
        </w:rPr>
        <w:fldChar w:fldCharType="separate"/>
      </w:r>
      <w:r w:rsidR="007117D1" w:rsidRPr="007117D1">
        <w:rPr>
          <w:rFonts w:ascii="Arial" w:hAnsi="Arial" w:cs="Arial"/>
          <w:noProof/>
          <w:color w:val="000000" w:themeColor="text1"/>
        </w:rPr>
        <w:t>[32]</w:t>
      </w:r>
      <w:r w:rsidR="005B4357" w:rsidRPr="00944633">
        <w:rPr>
          <w:rFonts w:ascii="Arial" w:hAnsi="Arial" w:cs="Arial"/>
          <w:color w:val="000000" w:themeColor="text1"/>
        </w:rPr>
        <w:fldChar w:fldCharType="end"/>
      </w:r>
      <w:r w:rsidR="00780D00">
        <w:rPr>
          <w:rFonts w:ascii="Arial" w:hAnsi="Arial" w:cs="Arial"/>
          <w:color w:val="000000" w:themeColor="text1"/>
        </w:rPr>
        <w:t xml:space="preserve"> </w:t>
      </w:r>
      <w:r w:rsidRPr="00944633">
        <w:rPr>
          <w:rFonts w:ascii="Arial" w:hAnsi="Arial" w:cs="Arial"/>
          <w:color w:val="000000" w:themeColor="text1"/>
        </w:rPr>
        <w:t xml:space="preserve">to its low runtimes for large number of sRNA nucleotides. </w:t>
      </w:r>
      <w:r w:rsidRPr="00944633">
        <w:rPr>
          <w:rFonts w:ascii="Arial" w:hAnsi="Arial" w:cs="Arial"/>
          <w:color w:val="000000" w:themeColor="text1"/>
        </w:rPr>
        <w:fldChar w:fldCharType="begin"/>
      </w:r>
      <w:r w:rsidRPr="00944633">
        <w:rPr>
          <w:rFonts w:ascii="Arial" w:hAnsi="Arial" w:cs="Arial"/>
          <w:color w:val="000000" w:themeColor="text1"/>
        </w:rPr>
        <w:instrText xml:space="preserve"> REF _Ref62189383 \h  \* MERGEFORMAT </w:instrText>
      </w:r>
      <w:r w:rsidRPr="00944633">
        <w:rPr>
          <w:rFonts w:ascii="Arial" w:hAnsi="Arial" w:cs="Arial"/>
          <w:color w:val="000000" w:themeColor="text1"/>
        </w:rPr>
      </w:r>
      <w:r w:rsidRPr="00944633">
        <w:rPr>
          <w:rFonts w:ascii="Arial" w:hAnsi="Arial" w:cs="Arial"/>
          <w:color w:val="000000" w:themeColor="text1"/>
        </w:rPr>
        <w:fldChar w:fldCharType="separate"/>
      </w:r>
      <w:r w:rsidRPr="00944633">
        <w:rPr>
          <w:rFonts w:ascii="Arial" w:hAnsi="Arial" w:cs="Arial"/>
          <w:color w:val="000000" w:themeColor="text1"/>
        </w:rPr>
        <w:t xml:space="preserve">Table </w:t>
      </w:r>
      <w:r w:rsidRPr="00944633">
        <w:rPr>
          <w:rFonts w:ascii="Arial" w:hAnsi="Arial" w:cs="Arial"/>
          <w:noProof/>
          <w:color w:val="000000" w:themeColor="text1"/>
        </w:rPr>
        <w:t>1</w:t>
      </w:r>
      <w:r w:rsidRPr="00944633">
        <w:rPr>
          <w:rFonts w:ascii="Arial" w:hAnsi="Arial" w:cs="Arial"/>
          <w:color w:val="000000" w:themeColor="text1"/>
        </w:rPr>
        <w:fldChar w:fldCharType="end"/>
      </w:r>
      <w:r w:rsidRPr="00944633">
        <w:rPr>
          <w:rFonts w:ascii="Arial" w:hAnsi="Arial" w:cs="Arial"/>
          <w:color w:val="000000" w:themeColor="text1"/>
        </w:rPr>
        <w:t xml:space="preserve"> shows the runtimes for computing the solutions to the pattern matching problem </w:t>
      </w:r>
      <w:r w:rsidR="00535234">
        <w:rPr>
          <w:rFonts w:ascii="Arial" w:hAnsi="Arial" w:cs="Arial"/>
          <w:color w:val="000000" w:themeColor="text1"/>
        </w:rPr>
        <w:t>of?</w:t>
      </w:r>
      <w:r w:rsidR="00535234" w:rsidRPr="00944633">
        <w:rPr>
          <w:rFonts w:ascii="Arial" w:hAnsi="Arial" w:cs="Arial"/>
          <w:color w:val="000000" w:themeColor="text1"/>
        </w:rPr>
        <w:t xml:space="preserve"> </w:t>
      </w:r>
      <w:r w:rsidRPr="00944633">
        <w:rPr>
          <w:rFonts w:ascii="Arial" w:hAnsi="Arial" w:cs="Arial"/>
          <w:color w:val="000000" w:themeColor="text1"/>
        </w:rPr>
        <w:t>definition 1 for a few different sizes of the sRNA pool</w:t>
      </w:r>
      <w:r w:rsidR="008C7942" w:rsidRPr="00944633">
        <w:rPr>
          <w:rFonts w:ascii="Arial" w:hAnsi="Arial" w:cs="Arial"/>
          <w:color w:val="000000" w:themeColor="text1"/>
        </w:rPr>
        <w:t>.</w:t>
      </w:r>
    </w:p>
    <w:p w14:paraId="1C0E0DD8" w14:textId="77777777" w:rsidR="007B635F" w:rsidRPr="00944633" w:rsidRDefault="007B635F" w:rsidP="007B635F">
      <w:pPr>
        <w:spacing w:line="360" w:lineRule="auto"/>
        <w:jc w:val="both"/>
        <w:rPr>
          <w:rFonts w:ascii="Arial" w:hAnsi="Arial" w:cs="Arial"/>
          <w:b/>
          <w:bCs/>
          <w:color w:val="000000" w:themeColor="text1"/>
        </w:rPr>
      </w:pPr>
    </w:p>
    <w:p w14:paraId="2DF8BAA0" w14:textId="35F6F448" w:rsidR="008656CD" w:rsidRPr="00944633" w:rsidRDefault="008656CD" w:rsidP="009E3E1D">
      <w:pPr>
        <w:spacing w:line="360" w:lineRule="auto"/>
        <w:jc w:val="both"/>
        <w:rPr>
          <w:rFonts w:ascii="Arial" w:hAnsi="Arial" w:cs="Arial"/>
          <w:color w:val="000000" w:themeColor="text1"/>
        </w:rPr>
      </w:pPr>
      <w:r w:rsidRPr="00944633">
        <w:rPr>
          <w:rFonts w:ascii="Arial" w:hAnsi="Arial" w:cs="Arial"/>
          <w:b/>
          <w:bCs/>
          <w:color w:val="000000" w:themeColor="text1"/>
        </w:rPr>
        <w:lastRenderedPageBreak/>
        <w:t xml:space="preserve">Profiling of </w:t>
      </w:r>
      <w:proofErr w:type="spellStart"/>
      <w:r w:rsidRPr="00944633">
        <w:rPr>
          <w:rFonts w:ascii="Arial" w:hAnsi="Arial" w:cs="Arial"/>
          <w:b/>
          <w:bCs/>
          <w:color w:val="000000" w:themeColor="text1"/>
        </w:rPr>
        <w:t>vd</w:t>
      </w:r>
      <w:proofErr w:type="spellEnd"/>
      <w:r w:rsidRPr="00944633">
        <w:rPr>
          <w:rFonts w:ascii="Arial" w:hAnsi="Arial" w:cs="Arial"/>
          <w:b/>
          <w:bCs/>
          <w:color w:val="000000" w:themeColor="text1"/>
        </w:rPr>
        <w:t xml:space="preserve">-sRNA on </w:t>
      </w:r>
      <w:r w:rsidR="00E72943">
        <w:rPr>
          <w:rFonts w:ascii="Arial" w:hAnsi="Arial" w:cs="Arial"/>
          <w:b/>
          <w:bCs/>
          <w:color w:val="000000" w:themeColor="text1"/>
        </w:rPr>
        <w:t xml:space="preserve">both </w:t>
      </w:r>
      <w:r w:rsidRPr="00944633">
        <w:rPr>
          <w:rFonts w:ascii="Arial" w:hAnsi="Arial" w:cs="Arial"/>
          <w:b/>
          <w:bCs/>
          <w:color w:val="000000" w:themeColor="text1"/>
        </w:rPr>
        <w:t xml:space="preserve">viroid genomic and </w:t>
      </w:r>
      <w:r w:rsidR="005F10ED">
        <w:rPr>
          <w:rFonts w:ascii="Arial" w:hAnsi="Arial" w:cs="Arial"/>
          <w:b/>
          <w:bCs/>
          <w:color w:val="000000" w:themeColor="text1"/>
        </w:rPr>
        <w:t>antigenomic</w:t>
      </w:r>
      <w:r w:rsidRPr="00944633">
        <w:rPr>
          <w:rFonts w:ascii="Arial" w:hAnsi="Arial" w:cs="Arial"/>
          <w:b/>
          <w:bCs/>
          <w:color w:val="000000" w:themeColor="text1"/>
        </w:rPr>
        <w:t xml:space="preserve"> strand</w:t>
      </w:r>
      <w:r w:rsidR="00780D00">
        <w:rPr>
          <w:rFonts w:ascii="Arial" w:hAnsi="Arial" w:cs="Arial"/>
          <w:b/>
          <w:bCs/>
          <w:color w:val="000000" w:themeColor="text1"/>
        </w:rPr>
        <w:t>s</w:t>
      </w:r>
    </w:p>
    <w:p w14:paraId="36BE102C" w14:textId="3329AF04" w:rsidR="008656CD" w:rsidRPr="00944633" w:rsidRDefault="008656CD" w:rsidP="00541D66">
      <w:pPr>
        <w:autoSpaceDE w:val="0"/>
        <w:autoSpaceDN w:val="0"/>
        <w:adjustRightInd w:val="0"/>
        <w:spacing w:line="360" w:lineRule="auto"/>
        <w:jc w:val="both"/>
        <w:rPr>
          <w:rFonts w:ascii="Arial" w:hAnsi="Arial" w:cs="Arial"/>
          <w:color w:val="000000" w:themeColor="text1"/>
        </w:rPr>
      </w:pPr>
      <w:r w:rsidRPr="00944633">
        <w:rPr>
          <w:rFonts w:ascii="Arial" w:hAnsi="Arial" w:cs="Arial"/>
          <w:color w:val="000000" w:themeColor="text1"/>
          <w:lang w:val="en-US"/>
        </w:rPr>
        <w:t>The key input</w:t>
      </w:r>
      <w:r w:rsidR="00E72943">
        <w:rPr>
          <w:rFonts w:ascii="Arial" w:hAnsi="Arial" w:cs="Arial"/>
          <w:color w:val="000000" w:themeColor="text1"/>
          <w:lang w:val="en-US"/>
        </w:rPr>
        <w:t xml:space="preserve"> data for</w:t>
      </w:r>
      <w:r w:rsidRPr="00944633">
        <w:rPr>
          <w:rFonts w:ascii="Arial" w:hAnsi="Arial" w:cs="Arial"/>
          <w:color w:val="000000" w:themeColor="text1"/>
          <w:lang w:val="en-US"/>
        </w:rPr>
        <w:t xml:space="preserve"> </w:t>
      </w:r>
      <w:r w:rsidR="009E3E1D" w:rsidRPr="00944633">
        <w:rPr>
          <w:rFonts w:ascii="Arial" w:hAnsi="Arial" w:cs="Arial"/>
          <w:color w:val="000000" w:themeColor="text1"/>
          <w:lang w:val="en-US"/>
        </w:rPr>
        <w:t>the</w:t>
      </w:r>
      <w:r w:rsidRPr="00944633">
        <w:rPr>
          <w:rFonts w:ascii="Arial" w:hAnsi="Arial" w:cs="Arial"/>
          <w:color w:val="000000" w:themeColor="text1"/>
          <w:lang w:val="en-US"/>
        </w:rPr>
        <w:t xml:space="preserve"> software are the </w:t>
      </w:r>
      <w:r w:rsidR="007E499E" w:rsidRPr="00944633">
        <w:rPr>
          <w:rFonts w:ascii="Arial" w:hAnsi="Arial" w:cs="Arial"/>
          <w:color w:val="000000" w:themeColor="text1"/>
          <w:lang w:val="en-US"/>
        </w:rPr>
        <w:t>genome</w:t>
      </w:r>
      <w:r w:rsidRPr="00944633">
        <w:rPr>
          <w:rFonts w:ascii="Arial" w:hAnsi="Arial" w:cs="Arial"/>
          <w:color w:val="000000" w:themeColor="text1"/>
          <w:lang w:val="en-US"/>
        </w:rPr>
        <w:t xml:space="preserve"> sequence, specified in a text file without line-breaks</w:t>
      </w:r>
      <w:r w:rsidR="00780D00">
        <w:rPr>
          <w:rFonts w:ascii="Arial" w:hAnsi="Arial" w:cs="Arial"/>
          <w:color w:val="000000" w:themeColor="text1"/>
          <w:lang w:val="en-US"/>
        </w:rPr>
        <w:t>,</w:t>
      </w:r>
      <w:r w:rsidRPr="00944633">
        <w:rPr>
          <w:rFonts w:ascii="Arial" w:hAnsi="Arial" w:cs="Arial"/>
          <w:color w:val="000000" w:themeColor="text1"/>
          <w:lang w:val="en-US"/>
        </w:rPr>
        <w:t xml:space="preserve"> and the pool of </w:t>
      </w:r>
      <w:proofErr w:type="spellStart"/>
      <w:r w:rsidRPr="00944633">
        <w:rPr>
          <w:rFonts w:ascii="Arial" w:hAnsi="Arial" w:cs="Arial"/>
          <w:color w:val="000000" w:themeColor="text1"/>
          <w:lang w:val="en-US"/>
        </w:rPr>
        <w:t>vd</w:t>
      </w:r>
      <w:proofErr w:type="spellEnd"/>
      <w:r w:rsidRPr="00944633">
        <w:rPr>
          <w:rFonts w:ascii="Arial" w:hAnsi="Arial" w:cs="Arial"/>
          <w:color w:val="000000" w:themeColor="text1"/>
          <w:lang w:val="en-US"/>
        </w:rPr>
        <w:t xml:space="preserve">-sRNA, </w:t>
      </w:r>
      <w:r w:rsidRPr="00944633">
        <w:rPr>
          <w:rFonts w:ascii="Arial" w:hAnsi="Arial" w:cs="Arial"/>
          <w:color w:val="000000" w:themeColor="text1"/>
        </w:rPr>
        <w:t>specified in a text file wherein each new line identifies a nucleotide sequence composed of “A”, “T”, “G” and “C” characters</w:t>
      </w:r>
      <w:r w:rsidRPr="00944633">
        <w:rPr>
          <w:rFonts w:ascii="Arial" w:hAnsi="Arial" w:cs="Arial"/>
          <w:color w:val="000000" w:themeColor="text1"/>
          <w:lang w:val="en-US"/>
        </w:rPr>
        <w:t xml:space="preserve">. </w:t>
      </w:r>
      <w:r w:rsidR="009E3E1D" w:rsidRPr="00944633">
        <w:rPr>
          <w:rFonts w:ascii="Arial" w:hAnsi="Arial" w:cs="Arial"/>
          <w:color w:val="000000" w:themeColor="text1"/>
          <w:lang w:val="en-US"/>
        </w:rPr>
        <w:t xml:space="preserve">If there </w:t>
      </w:r>
      <w:r w:rsidR="00E72943">
        <w:rPr>
          <w:rFonts w:ascii="Arial" w:hAnsi="Arial" w:cs="Arial"/>
          <w:color w:val="000000" w:themeColor="text1"/>
          <w:lang w:val="en-US"/>
        </w:rPr>
        <w:t>are</w:t>
      </w:r>
      <w:r w:rsidR="00E72943" w:rsidRPr="00944633">
        <w:rPr>
          <w:rFonts w:ascii="Arial" w:hAnsi="Arial" w:cs="Arial"/>
          <w:color w:val="000000" w:themeColor="text1"/>
          <w:lang w:val="en-US"/>
        </w:rPr>
        <w:t xml:space="preserve"> </w:t>
      </w:r>
      <w:r w:rsidR="009E3E1D" w:rsidRPr="00944633">
        <w:rPr>
          <w:rFonts w:ascii="Arial" w:hAnsi="Arial" w:cs="Arial"/>
          <w:color w:val="000000" w:themeColor="text1"/>
          <w:lang w:val="en-US"/>
        </w:rPr>
        <w:t xml:space="preserve">any </w:t>
      </w:r>
      <w:r w:rsidR="009E3E1D" w:rsidRPr="00944633">
        <w:rPr>
          <w:rFonts w:ascii="Arial" w:hAnsi="Arial" w:cs="Arial"/>
          <w:color w:val="000000" w:themeColor="text1"/>
        </w:rPr>
        <w:t>n</w:t>
      </w:r>
      <w:r w:rsidRPr="00944633">
        <w:rPr>
          <w:rFonts w:ascii="Arial" w:hAnsi="Arial" w:cs="Arial"/>
          <w:color w:val="000000" w:themeColor="text1"/>
        </w:rPr>
        <w:t xml:space="preserve">ucleotide sequences </w:t>
      </w:r>
      <w:r w:rsidR="00E72943">
        <w:rPr>
          <w:rFonts w:ascii="Arial" w:hAnsi="Arial" w:cs="Arial"/>
          <w:color w:val="000000" w:themeColor="text1"/>
        </w:rPr>
        <w:t>that contain an</w:t>
      </w:r>
      <w:r w:rsidR="00E72943" w:rsidRPr="00944633">
        <w:rPr>
          <w:rFonts w:ascii="Arial" w:hAnsi="Arial" w:cs="Arial"/>
          <w:color w:val="000000" w:themeColor="text1"/>
        </w:rPr>
        <w:t xml:space="preserve"> </w:t>
      </w:r>
      <w:r w:rsidRPr="00944633">
        <w:rPr>
          <w:rFonts w:ascii="Arial" w:hAnsi="Arial" w:cs="Arial"/>
          <w:color w:val="000000" w:themeColor="text1"/>
        </w:rPr>
        <w:t>“N”</w:t>
      </w:r>
      <w:r w:rsidR="009E3E1D" w:rsidRPr="00944633">
        <w:rPr>
          <w:rFonts w:ascii="Arial" w:hAnsi="Arial" w:cs="Arial"/>
          <w:color w:val="000000" w:themeColor="text1"/>
        </w:rPr>
        <w:t xml:space="preserve">, </w:t>
      </w:r>
      <w:r w:rsidR="00E72943">
        <w:rPr>
          <w:rFonts w:ascii="Arial" w:hAnsi="Arial" w:cs="Arial"/>
          <w:color w:val="000000" w:themeColor="text1"/>
        </w:rPr>
        <w:t>they are</w:t>
      </w:r>
      <w:r w:rsidRPr="00AD31DE">
        <w:rPr>
          <w:rFonts w:ascii="Arial" w:hAnsi="Arial" w:cs="Arial"/>
          <w:color w:val="000000" w:themeColor="text1"/>
        </w:rPr>
        <w:t xml:space="preserve"> ignored. </w:t>
      </w:r>
      <w:r w:rsidR="00E72943">
        <w:rPr>
          <w:rFonts w:ascii="Arial" w:hAnsi="Arial" w:cs="Arial"/>
          <w:color w:val="000000" w:themeColor="text1"/>
        </w:rPr>
        <w:t>In order t</w:t>
      </w:r>
      <w:r w:rsidRPr="00AD31DE">
        <w:rPr>
          <w:rFonts w:ascii="Arial" w:hAnsi="Arial" w:cs="Arial"/>
          <w:color w:val="000000" w:themeColor="text1"/>
        </w:rPr>
        <w:t>o</w:t>
      </w:r>
      <w:r w:rsidRPr="00944633">
        <w:rPr>
          <w:rFonts w:ascii="Arial" w:hAnsi="Arial" w:cs="Arial"/>
          <w:color w:val="000000" w:themeColor="text1"/>
        </w:rPr>
        <w:t xml:space="preserve"> accommodate various formats, </w:t>
      </w:r>
      <w:r w:rsidR="00E72943">
        <w:rPr>
          <w:rFonts w:ascii="Arial" w:hAnsi="Arial" w:cs="Arial"/>
          <w:color w:val="000000" w:themeColor="text1"/>
        </w:rPr>
        <w:t>the program</w:t>
      </w:r>
      <w:r w:rsidRPr="00944633">
        <w:rPr>
          <w:rFonts w:ascii="Arial" w:hAnsi="Arial" w:cs="Arial"/>
          <w:color w:val="000000" w:themeColor="text1"/>
        </w:rPr>
        <w:t xml:space="preserve"> </w:t>
      </w:r>
      <w:r w:rsidR="00614EBB" w:rsidRPr="00944633">
        <w:rPr>
          <w:rFonts w:ascii="Arial" w:hAnsi="Arial" w:cs="Arial"/>
          <w:color w:val="000000" w:themeColor="text1"/>
        </w:rPr>
        <w:t>accepts</w:t>
      </w:r>
      <w:r w:rsidRPr="00944633">
        <w:rPr>
          <w:rFonts w:ascii="Arial" w:hAnsi="Arial" w:cs="Arial"/>
          <w:color w:val="000000" w:themeColor="text1"/>
        </w:rPr>
        <w:t xml:space="preserve"> a</w:t>
      </w:r>
      <w:r w:rsidR="00C960AA">
        <w:rPr>
          <w:rFonts w:ascii="Arial" w:hAnsi="Arial" w:cs="Arial"/>
          <w:color w:val="000000" w:themeColor="text1"/>
        </w:rPr>
        <w:t xml:space="preserve"> </w:t>
      </w:r>
      <w:r w:rsidR="00C960AA">
        <w:rPr>
          <w:rFonts w:ascii="Arial" w:hAnsi="Arial" w:cs="Arial"/>
          <w:color w:val="000000" w:themeColor="text1"/>
          <w:shd w:val="clear" w:color="auto" w:fill="FFFFFF"/>
        </w:rPr>
        <w:t>whole number</w:t>
      </w:r>
      <w:r w:rsidRPr="00944633">
        <w:rPr>
          <w:rFonts w:ascii="Arial" w:hAnsi="Arial" w:cs="Arial"/>
          <w:color w:val="000000" w:themeColor="text1"/>
        </w:rPr>
        <w:t xml:space="preserve"> which specifies the number of lines to skip before reading every nucleotide sequence in the pool file. Additional settings for the matching problem include</w:t>
      </w:r>
      <w:proofErr w:type="gramStart"/>
      <w:r w:rsidR="00780D00">
        <w:rPr>
          <w:rFonts w:ascii="Arial" w:hAnsi="Arial" w:cs="Arial"/>
          <w:color w:val="000000" w:themeColor="text1"/>
        </w:rPr>
        <w:t>:</w:t>
      </w:r>
      <w:r w:rsidRPr="00944633">
        <w:rPr>
          <w:rFonts w:ascii="Arial" w:hAnsi="Arial" w:cs="Arial"/>
          <w:color w:val="000000" w:themeColor="text1"/>
        </w:rPr>
        <w:t xml:space="preserve"> </w:t>
      </w:r>
      <w:r w:rsidR="00E72943">
        <w:rPr>
          <w:rFonts w:ascii="Arial" w:hAnsi="Arial" w:cs="Arial"/>
          <w:color w:val="000000" w:themeColor="text1"/>
        </w:rPr>
        <w:t xml:space="preserve"> </w:t>
      </w:r>
      <w:r w:rsidRPr="00944633">
        <w:rPr>
          <w:rFonts w:ascii="Arial" w:hAnsi="Arial" w:cs="Arial"/>
          <w:color w:val="000000" w:themeColor="text1"/>
        </w:rPr>
        <w:t>(</w:t>
      </w:r>
      <w:proofErr w:type="spellStart"/>
      <w:proofErr w:type="gramEnd"/>
      <w:r w:rsidRPr="00944633">
        <w:rPr>
          <w:rFonts w:ascii="Arial" w:hAnsi="Arial" w:cs="Arial"/>
          <w:color w:val="000000" w:themeColor="text1"/>
        </w:rPr>
        <w:t>i</w:t>
      </w:r>
      <w:proofErr w:type="spellEnd"/>
      <w:r w:rsidRPr="00944633">
        <w:rPr>
          <w:rFonts w:ascii="Arial" w:hAnsi="Arial" w:cs="Arial"/>
          <w:color w:val="000000" w:themeColor="text1"/>
        </w:rPr>
        <w:t xml:space="preserve">) tolerance: </w:t>
      </w:r>
      <w:r w:rsidR="00E72943">
        <w:rPr>
          <w:rFonts w:ascii="Arial" w:hAnsi="Arial" w:cs="Arial"/>
          <w:color w:val="000000" w:themeColor="text1"/>
        </w:rPr>
        <w:t xml:space="preserve"> </w:t>
      </w:r>
      <w:r w:rsidRPr="00944633">
        <w:rPr>
          <w:rFonts w:ascii="Arial" w:hAnsi="Arial" w:cs="Arial"/>
          <w:color w:val="000000" w:themeColor="text1"/>
        </w:rPr>
        <w:t>the maximum number of mismatches allowed</w:t>
      </w:r>
      <w:r w:rsidR="009E3E1D" w:rsidRPr="00944633">
        <w:rPr>
          <w:rFonts w:ascii="Arial" w:hAnsi="Arial" w:cs="Arial"/>
          <w:color w:val="000000" w:themeColor="text1"/>
        </w:rPr>
        <w:t xml:space="preserve"> </w:t>
      </w:r>
      <w:r w:rsidR="00E72943">
        <w:rPr>
          <w:rFonts w:ascii="Arial" w:hAnsi="Arial" w:cs="Arial"/>
          <w:color w:val="000000" w:themeColor="text1"/>
        </w:rPr>
        <w:t xml:space="preserve">in order </w:t>
      </w:r>
      <w:r w:rsidR="009E3E1D" w:rsidRPr="00944633">
        <w:rPr>
          <w:rFonts w:ascii="Arial" w:hAnsi="Arial" w:cs="Arial"/>
          <w:color w:val="000000" w:themeColor="text1"/>
        </w:rPr>
        <w:t xml:space="preserve">to accommodate the </w:t>
      </w:r>
      <w:proofErr w:type="spellStart"/>
      <w:r w:rsidR="009E3E1D" w:rsidRPr="00944633">
        <w:rPr>
          <w:rFonts w:ascii="Arial" w:hAnsi="Arial" w:cs="Arial"/>
          <w:color w:val="000000" w:themeColor="text1"/>
        </w:rPr>
        <w:t>vd</w:t>
      </w:r>
      <w:proofErr w:type="spellEnd"/>
      <w:r w:rsidR="009E3E1D" w:rsidRPr="00944633">
        <w:rPr>
          <w:rFonts w:ascii="Arial" w:hAnsi="Arial" w:cs="Arial"/>
          <w:color w:val="000000" w:themeColor="text1"/>
        </w:rPr>
        <w:t>-sRNA</w:t>
      </w:r>
      <w:r w:rsidR="00E72943">
        <w:rPr>
          <w:rFonts w:ascii="Arial" w:hAnsi="Arial" w:cs="Arial"/>
          <w:color w:val="000000" w:themeColor="text1"/>
        </w:rPr>
        <w:t>s</w:t>
      </w:r>
      <w:r w:rsidR="009E3E1D" w:rsidRPr="00944633">
        <w:rPr>
          <w:rFonts w:ascii="Arial" w:hAnsi="Arial" w:cs="Arial"/>
          <w:color w:val="000000" w:themeColor="text1"/>
        </w:rPr>
        <w:t xml:space="preserve"> derived from the </w:t>
      </w:r>
      <w:r w:rsidR="005F10ED">
        <w:rPr>
          <w:rFonts w:ascii="Arial" w:hAnsi="Arial" w:cs="Arial"/>
          <w:color w:val="000000" w:themeColor="text1"/>
        </w:rPr>
        <w:t>quasi</w:t>
      </w:r>
      <w:r w:rsidR="007C0728">
        <w:rPr>
          <w:rFonts w:ascii="Arial" w:hAnsi="Arial" w:cs="Arial"/>
          <w:color w:val="000000" w:themeColor="text1"/>
        </w:rPr>
        <w:t>-</w:t>
      </w:r>
      <w:r w:rsidR="005F10ED">
        <w:rPr>
          <w:rFonts w:ascii="Arial" w:hAnsi="Arial" w:cs="Arial"/>
          <w:color w:val="000000" w:themeColor="text1"/>
        </w:rPr>
        <w:t>specie</w:t>
      </w:r>
      <w:r w:rsidR="00F212E9">
        <w:rPr>
          <w:rFonts w:ascii="Arial" w:hAnsi="Arial" w:cs="Arial"/>
          <w:color w:val="000000" w:themeColor="text1"/>
        </w:rPr>
        <w:t>s</w:t>
      </w:r>
      <w:r w:rsidR="00780D00">
        <w:rPr>
          <w:rFonts w:ascii="Arial" w:hAnsi="Arial" w:cs="Arial"/>
          <w:color w:val="000000" w:themeColor="text1"/>
        </w:rPr>
        <w:t>;</w:t>
      </w:r>
      <w:r w:rsidRPr="00944633">
        <w:rPr>
          <w:rFonts w:ascii="Arial" w:hAnsi="Arial" w:cs="Arial"/>
          <w:color w:val="000000" w:themeColor="text1"/>
        </w:rPr>
        <w:t xml:space="preserve"> (ii) topology of the gene, </w:t>
      </w:r>
      <w:r w:rsidR="00E72943">
        <w:rPr>
          <w:rFonts w:ascii="Arial" w:hAnsi="Arial" w:cs="Arial"/>
          <w:color w:val="000000" w:themeColor="text1"/>
        </w:rPr>
        <w:t>that is to say</w:t>
      </w:r>
      <w:r w:rsidRPr="00944633">
        <w:rPr>
          <w:rFonts w:ascii="Arial" w:hAnsi="Arial" w:cs="Arial"/>
          <w:color w:val="000000" w:themeColor="text1"/>
        </w:rPr>
        <w:t xml:space="preserve"> a </w:t>
      </w:r>
      <w:r w:rsidR="00B41F19">
        <w:rPr>
          <w:rFonts w:ascii="Arial" w:hAnsi="Arial" w:cs="Arial"/>
          <w:color w:val="000000" w:themeColor="text1"/>
        </w:rPr>
        <w:t>Boolean</w:t>
      </w:r>
      <w:r w:rsidRPr="00944633">
        <w:rPr>
          <w:rFonts w:ascii="Arial" w:hAnsi="Arial" w:cs="Arial"/>
          <w:color w:val="000000" w:themeColor="text1"/>
        </w:rPr>
        <w:t xml:space="preserve"> </w:t>
      </w:r>
      <w:r w:rsidR="00E72943">
        <w:rPr>
          <w:rFonts w:ascii="Arial" w:hAnsi="Arial" w:cs="Arial"/>
          <w:color w:val="000000" w:themeColor="text1"/>
        </w:rPr>
        <w:t xml:space="preserve">expression </w:t>
      </w:r>
      <w:r w:rsidRPr="00944633">
        <w:rPr>
          <w:rFonts w:ascii="Arial" w:hAnsi="Arial" w:cs="Arial"/>
          <w:color w:val="000000" w:themeColor="text1"/>
        </w:rPr>
        <w:t>that takes the value 0 for linear matching and 1 for circular matching</w:t>
      </w:r>
      <w:r w:rsidR="00780D00">
        <w:rPr>
          <w:rFonts w:ascii="Arial" w:hAnsi="Arial" w:cs="Arial"/>
          <w:color w:val="000000" w:themeColor="text1"/>
        </w:rPr>
        <w:t>;</w:t>
      </w:r>
      <w:r w:rsidRPr="00944633">
        <w:rPr>
          <w:rFonts w:ascii="Arial" w:hAnsi="Arial" w:cs="Arial"/>
          <w:color w:val="000000" w:themeColor="text1"/>
        </w:rPr>
        <w:t xml:space="preserve"> and</w:t>
      </w:r>
      <w:r w:rsidR="00780D00">
        <w:rPr>
          <w:rFonts w:ascii="Arial" w:hAnsi="Arial" w:cs="Arial"/>
          <w:color w:val="000000" w:themeColor="text1"/>
        </w:rPr>
        <w:t>,</w:t>
      </w:r>
      <w:r w:rsidRPr="00944633">
        <w:rPr>
          <w:rFonts w:ascii="Arial" w:hAnsi="Arial" w:cs="Arial"/>
          <w:color w:val="000000" w:themeColor="text1"/>
        </w:rPr>
        <w:t xml:space="preserve"> (iii) the number of cores to be used by the </w:t>
      </w:r>
      <w:r w:rsidR="00E72943">
        <w:rPr>
          <w:rFonts w:ascii="Arial" w:hAnsi="Arial" w:cs="Arial"/>
          <w:color w:val="000000" w:themeColor="text1"/>
        </w:rPr>
        <w:t>program</w:t>
      </w:r>
      <w:r w:rsidRPr="00944633">
        <w:rPr>
          <w:rFonts w:ascii="Arial" w:hAnsi="Arial" w:cs="Arial"/>
          <w:color w:val="000000" w:themeColor="text1"/>
        </w:rPr>
        <w:t>. For example,</w:t>
      </w:r>
      <w:r w:rsidR="00541D66" w:rsidRPr="00944633">
        <w:rPr>
          <w:rFonts w:ascii="Arial" w:hAnsi="Arial" w:cs="Arial"/>
          <w:color w:val="000000" w:themeColor="text1"/>
        </w:rPr>
        <w:t xml:space="preserve"> </w:t>
      </w:r>
      <w:r w:rsidRPr="00944633">
        <w:rPr>
          <w:rFonts w:ascii="Arial" w:hAnsi="Arial" w:cs="Arial"/>
          <w:color w:val="000000" w:themeColor="text1"/>
        </w:rPr>
        <w:t xml:space="preserve">“gene.txt pool.txt 2 1 1 1” is a complete input specification indicating that the problem of computing bindings in the circular topology </w:t>
      </w:r>
      <w:r w:rsidR="00E72943">
        <w:rPr>
          <w:rFonts w:ascii="Arial" w:hAnsi="Arial" w:cs="Arial"/>
          <w:color w:val="000000" w:themeColor="text1"/>
        </w:rPr>
        <w:t xml:space="preserve">condition, </w:t>
      </w:r>
      <w:r w:rsidRPr="00944633">
        <w:rPr>
          <w:rFonts w:ascii="Arial" w:hAnsi="Arial" w:cs="Arial"/>
          <w:color w:val="000000" w:themeColor="text1"/>
        </w:rPr>
        <w:t>while allowing for</w:t>
      </w:r>
      <w:r w:rsidR="00E72943">
        <w:rPr>
          <w:rFonts w:ascii="Arial" w:hAnsi="Arial" w:cs="Arial"/>
          <w:color w:val="000000" w:themeColor="text1"/>
        </w:rPr>
        <w:t>,</w:t>
      </w:r>
      <w:r w:rsidRPr="00944633">
        <w:rPr>
          <w:rFonts w:ascii="Arial" w:hAnsi="Arial" w:cs="Arial"/>
          <w:color w:val="000000" w:themeColor="text1"/>
        </w:rPr>
        <w:t xml:space="preserve"> at most</w:t>
      </w:r>
      <w:r w:rsidR="00E72943">
        <w:rPr>
          <w:rFonts w:ascii="Arial" w:hAnsi="Arial" w:cs="Arial"/>
          <w:color w:val="000000" w:themeColor="text1"/>
        </w:rPr>
        <w:t>,</w:t>
      </w:r>
      <w:r w:rsidRPr="00944633">
        <w:rPr>
          <w:rFonts w:ascii="Arial" w:hAnsi="Arial" w:cs="Arial"/>
          <w:color w:val="000000" w:themeColor="text1"/>
        </w:rPr>
        <w:t xml:space="preserve"> one mismatch between the sequence in </w:t>
      </w:r>
      <w:commentRangeStart w:id="31"/>
      <w:del w:id="32" w:author="Pavithran Iyer" w:date="2021-05-29T18:07:00Z">
        <w:r w:rsidRPr="00944633" w:rsidDel="00B540F7">
          <w:rPr>
            <w:rFonts w:ascii="Arial" w:hAnsi="Arial" w:cs="Arial"/>
            <w:color w:val="000000" w:themeColor="text1"/>
          </w:rPr>
          <w:delText>pool</w:delText>
        </w:r>
      </w:del>
      <w:ins w:id="33" w:author="Pavithran Iyer" w:date="2021-05-29T18:07:00Z">
        <w:r w:rsidR="00B540F7">
          <w:rPr>
            <w:rFonts w:ascii="Arial" w:hAnsi="Arial" w:cs="Arial"/>
            <w:color w:val="000000" w:themeColor="text1"/>
          </w:rPr>
          <w:t>gene</w:t>
        </w:r>
      </w:ins>
      <w:r w:rsidRPr="00944633">
        <w:rPr>
          <w:rFonts w:ascii="Arial" w:hAnsi="Arial" w:cs="Arial"/>
          <w:color w:val="000000" w:themeColor="text1"/>
        </w:rPr>
        <w:t>.txt with those in the pool.txt</w:t>
      </w:r>
      <w:commentRangeEnd w:id="31"/>
      <w:r w:rsidR="00E72943">
        <w:rPr>
          <w:rStyle w:val="CommentReference"/>
          <w:rFonts w:asciiTheme="minorHAnsi" w:eastAsiaTheme="minorEastAsia" w:hAnsiTheme="minorHAnsi" w:cstheme="minorBidi"/>
        </w:rPr>
        <w:commentReference w:id="31"/>
      </w:r>
      <w:r w:rsidRPr="00944633">
        <w:rPr>
          <w:rFonts w:ascii="Arial" w:hAnsi="Arial" w:cs="Arial"/>
          <w:color w:val="000000" w:themeColor="text1"/>
        </w:rPr>
        <w:t>. All such instances of the matching problem can be gathered in a text file</w:t>
      </w:r>
      <w:r w:rsidR="00E72943">
        <w:rPr>
          <w:rFonts w:ascii="Arial" w:hAnsi="Arial" w:cs="Arial"/>
          <w:color w:val="000000" w:themeColor="text1"/>
        </w:rPr>
        <w:t xml:space="preserve"> and</w:t>
      </w:r>
      <w:r w:rsidR="00E72943" w:rsidRPr="00944633">
        <w:rPr>
          <w:rFonts w:ascii="Arial" w:hAnsi="Arial" w:cs="Arial"/>
          <w:color w:val="000000" w:themeColor="text1"/>
        </w:rPr>
        <w:t xml:space="preserve"> </w:t>
      </w:r>
      <w:r w:rsidRPr="00944633">
        <w:rPr>
          <w:rFonts w:ascii="Arial" w:hAnsi="Arial" w:cs="Arial"/>
          <w:color w:val="000000" w:themeColor="text1"/>
        </w:rPr>
        <w:t xml:space="preserve">placed in </w:t>
      </w:r>
      <w:r w:rsidR="00E72943">
        <w:rPr>
          <w:rFonts w:ascii="Arial" w:hAnsi="Arial" w:cs="Arial"/>
          <w:color w:val="000000" w:themeColor="text1"/>
        </w:rPr>
        <w:t>"</w:t>
      </w:r>
      <w:proofErr w:type="spellStart"/>
      <w:r w:rsidRPr="00944633">
        <w:rPr>
          <w:rFonts w:ascii="Arial" w:hAnsi="Arial" w:cs="Arial"/>
          <w:color w:val="000000" w:themeColor="text1"/>
        </w:rPr>
        <w:t>vbind</w:t>
      </w:r>
      <w:proofErr w:type="spellEnd"/>
      <w:r w:rsidRPr="00944633">
        <w:rPr>
          <w:rFonts w:ascii="Arial" w:hAnsi="Arial" w:cs="Arial"/>
          <w:color w:val="000000" w:themeColor="text1"/>
        </w:rPr>
        <w:t>/data/input</w:t>
      </w:r>
      <w:r w:rsidR="00E72943">
        <w:rPr>
          <w:rFonts w:ascii="Arial" w:hAnsi="Arial" w:cs="Arial"/>
          <w:color w:val="000000" w:themeColor="text1"/>
        </w:rPr>
        <w:t>"</w:t>
      </w:r>
      <w:r w:rsidRPr="00944633">
        <w:rPr>
          <w:rFonts w:ascii="Arial" w:hAnsi="Arial" w:cs="Arial"/>
          <w:color w:val="000000" w:themeColor="text1"/>
        </w:rPr>
        <w:t xml:space="preserve">. The output format for the solution of the matching problem is </w:t>
      </w:r>
      <w:r w:rsidR="00F021B3">
        <w:rPr>
          <w:rFonts w:ascii="Arial" w:hAnsi="Arial" w:cs="Arial"/>
          <w:color w:val="000000" w:themeColor="text1"/>
        </w:rPr>
        <w:t>a matrix, each of whose rows correspond to a unique</w:t>
      </w:r>
      <w:r w:rsidRPr="00944633">
        <w:rPr>
          <w:rFonts w:ascii="Arial" w:hAnsi="Arial" w:cs="Arial"/>
          <w:color w:val="000000" w:themeColor="text1"/>
        </w:rPr>
        <w:t xml:space="preserve"> length of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 xml:space="preserve">-sRNA sequences in the pool. Each </w:t>
      </w:r>
      <w:r w:rsidR="00F021B3">
        <w:rPr>
          <w:rFonts w:ascii="Arial" w:hAnsi="Arial" w:cs="Arial"/>
          <w:color w:val="000000" w:themeColor="text1"/>
        </w:rPr>
        <w:t>row</w:t>
      </w:r>
      <w:r w:rsidR="00F021B3" w:rsidRPr="00944633">
        <w:rPr>
          <w:rFonts w:ascii="Arial" w:hAnsi="Arial" w:cs="Arial"/>
          <w:color w:val="000000" w:themeColor="text1"/>
        </w:rPr>
        <w:t xml:space="preserve"> </w:t>
      </w:r>
      <w:r w:rsidRPr="00944633">
        <w:rPr>
          <w:rFonts w:ascii="Arial" w:hAnsi="Arial" w:cs="Arial"/>
          <w:color w:val="000000" w:themeColor="text1"/>
        </w:rPr>
        <w:t xml:space="preserve">is of </w:t>
      </w:r>
      <w:r w:rsidR="00E72943">
        <w:rPr>
          <w:rFonts w:ascii="Arial" w:hAnsi="Arial" w:cs="Arial"/>
          <w:color w:val="000000" w:themeColor="text1"/>
        </w:rPr>
        <w:t xml:space="preserve">a </w:t>
      </w:r>
      <w:r w:rsidRPr="00944633">
        <w:rPr>
          <w:rFonts w:ascii="Arial" w:hAnsi="Arial" w:cs="Arial"/>
          <w:color w:val="000000" w:themeColor="text1"/>
        </w:rPr>
        <w:t xml:space="preserve">length equal to the gene sequence, where its </w:t>
      </w:r>
      <w:proofErr w:type="spellStart"/>
      <w:r w:rsidRPr="00944633">
        <w:rPr>
          <w:rFonts w:ascii="Arial" w:hAnsi="Arial" w:cs="Arial"/>
          <w:color w:val="000000" w:themeColor="text1"/>
        </w:rPr>
        <w:t>i-th</w:t>
      </w:r>
      <w:proofErr w:type="spellEnd"/>
      <w:r w:rsidRPr="00944633">
        <w:rPr>
          <w:rFonts w:ascii="Arial" w:hAnsi="Arial" w:cs="Arial"/>
          <w:color w:val="000000" w:themeColor="text1"/>
        </w:rPr>
        <w:t xml:space="preserve"> </w:t>
      </w:r>
      <w:r w:rsidR="00F021B3">
        <w:rPr>
          <w:rFonts w:ascii="Arial" w:hAnsi="Arial" w:cs="Arial"/>
          <w:color w:val="000000" w:themeColor="text1"/>
        </w:rPr>
        <w:t>column</w:t>
      </w:r>
      <w:r w:rsidR="00F021B3" w:rsidRPr="00944633">
        <w:rPr>
          <w:rFonts w:ascii="Arial" w:hAnsi="Arial" w:cs="Arial"/>
          <w:color w:val="000000" w:themeColor="text1"/>
        </w:rPr>
        <w:t xml:space="preserve"> </w:t>
      </w:r>
      <w:r w:rsidRPr="00944633">
        <w:rPr>
          <w:rFonts w:ascii="Arial" w:hAnsi="Arial" w:cs="Arial"/>
          <w:color w:val="000000" w:themeColor="text1"/>
        </w:rPr>
        <w:t xml:space="preserve">specifies the number of matchings amongst sequences of a given length in the pool with the sequence </w:t>
      </w:r>
      <w:r w:rsidR="00E72943">
        <w:rPr>
          <w:rFonts w:ascii="Arial" w:hAnsi="Arial" w:cs="Arial"/>
          <w:color w:val="000000" w:themeColor="text1"/>
        </w:rPr>
        <w:t>of</w:t>
      </w:r>
      <w:r w:rsidR="00E72943" w:rsidRPr="00944633">
        <w:rPr>
          <w:rFonts w:ascii="Arial" w:hAnsi="Arial" w:cs="Arial"/>
          <w:color w:val="000000" w:themeColor="text1"/>
        </w:rPr>
        <w:t xml:space="preserve"> </w:t>
      </w:r>
      <w:r w:rsidRPr="00944633">
        <w:rPr>
          <w:rFonts w:ascii="Arial" w:hAnsi="Arial" w:cs="Arial"/>
          <w:color w:val="000000" w:themeColor="text1"/>
        </w:rPr>
        <w:t>the gene starting at posit</w:t>
      </w:r>
      <w:r w:rsidR="00614EBB">
        <w:rPr>
          <w:rFonts w:ascii="Arial" w:hAnsi="Arial" w:cs="Arial"/>
          <w:color w:val="000000" w:themeColor="text1"/>
        </w:rPr>
        <w:t>i</w:t>
      </w:r>
      <w:r w:rsidRPr="00944633">
        <w:rPr>
          <w:rFonts w:ascii="Arial" w:hAnsi="Arial" w:cs="Arial"/>
          <w:color w:val="000000" w:themeColor="text1"/>
        </w:rPr>
        <w:t xml:space="preserve">on </w:t>
      </w:r>
      <w:r w:rsidR="00BF4496" w:rsidRPr="00944633">
        <w:rPr>
          <w:rFonts w:ascii="Arial" w:hAnsi="Arial" w:cs="Arial"/>
          <w:color w:val="000000" w:themeColor="text1"/>
        </w:rPr>
        <w:t>1</w:t>
      </w:r>
      <w:r w:rsidRPr="00944633">
        <w:rPr>
          <w:rFonts w:ascii="Arial" w:hAnsi="Arial" w:cs="Arial"/>
          <w:color w:val="000000" w:themeColor="text1"/>
        </w:rPr>
        <w:t>.</w:t>
      </w:r>
    </w:p>
    <w:p w14:paraId="5548FD0D" w14:textId="77777777" w:rsidR="00BF4496" w:rsidRPr="00944633" w:rsidRDefault="00BF4496" w:rsidP="00541D66">
      <w:pPr>
        <w:autoSpaceDE w:val="0"/>
        <w:autoSpaceDN w:val="0"/>
        <w:adjustRightInd w:val="0"/>
        <w:spacing w:line="360" w:lineRule="auto"/>
        <w:jc w:val="both"/>
        <w:rPr>
          <w:rFonts w:ascii="Arial" w:hAnsi="Arial" w:cs="Arial"/>
          <w:color w:val="000000" w:themeColor="text1"/>
          <w:highlight w:val="red"/>
        </w:rPr>
      </w:pPr>
    </w:p>
    <w:p w14:paraId="2339BA3E" w14:textId="77B7E0D6" w:rsidR="005D5065" w:rsidRPr="00944633" w:rsidRDefault="005D5065" w:rsidP="00533E05">
      <w:pPr>
        <w:spacing w:line="360" w:lineRule="auto"/>
        <w:jc w:val="both"/>
        <w:rPr>
          <w:rFonts w:ascii="Arial" w:hAnsi="Arial" w:cs="Arial"/>
          <w:b/>
          <w:bCs/>
          <w:color w:val="000000" w:themeColor="text1"/>
        </w:rPr>
      </w:pPr>
      <w:r w:rsidRPr="00944633">
        <w:rPr>
          <w:rFonts w:ascii="Arial" w:hAnsi="Arial" w:cs="Arial"/>
          <w:b/>
          <w:bCs/>
          <w:color w:val="000000" w:themeColor="text1"/>
        </w:rPr>
        <w:t>Viroid small RNA data</w:t>
      </w:r>
    </w:p>
    <w:p w14:paraId="64395937" w14:textId="458A19A8" w:rsidR="005D5065" w:rsidRPr="00944633" w:rsidRDefault="00857259" w:rsidP="00533E05">
      <w:pPr>
        <w:spacing w:line="360" w:lineRule="auto"/>
        <w:jc w:val="both"/>
        <w:rPr>
          <w:rFonts w:ascii="Arial" w:hAnsi="Arial" w:cs="Arial"/>
          <w:color w:val="000000" w:themeColor="text1"/>
        </w:rPr>
      </w:pPr>
      <w:r>
        <w:rPr>
          <w:rFonts w:ascii="Arial" w:hAnsi="Arial" w:cs="Arial"/>
          <w:color w:val="000000" w:themeColor="text1"/>
        </w:rPr>
        <w:t>Two p</w:t>
      </w:r>
      <w:r w:rsidR="00EE1FB9" w:rsidRPr="00944633">
        <w:rPr>
          <w:rFonts w:ascii="Arial" w:hAnsi="Arial" w:cs="Arial"/>
          <w:color w:val="000000" w:themeColor="text1"/>
        </w:rPr>
        <w:t xml:space="preserve">reviously published </w:t>
      </w:r>
      <w:r w:rsidR="00B70B67" w:rsidRPr="00944633">
        <w:rPr>
          <w:rFonts w:ascii="Arial" w:hAnsi="Arial" w:cs="Arial"/>
          <w:color w:val="000000" w:themeColor="text1"/>
        </w:rPr>
        <w:t>s</w:t>
      </w:r>
      <w:r w:rsidR="00EE1FB9" w:rsidRPr="00944633">
        <w:rPr>
          <w:rFonts w:ascii="Arial" w:hAnsi="Arial" w:cs="Arial"/>
          <w:color w:val="000000" w:themeColor="text1"/>
        </w:rPr>
        <w:t>RNA data</w:t>
      </w:r>
      <w:r w:rsidR="00B70B67" w:rsidRPr="00944633">
        <w:rPr>
          <w:rFonts w:ascii="Arial" w:hAnsi="Arial" w:cs="Arial"/>
          <w:color w:val="000000" w:themeColor="text1"/>
        </w:rPr>
        <w:t xml:space="preserve"> </w:t>
      </w:r>
      <w:r>
        <w:rPr>
          <w:rFonts w:ascii="Arial" w:hAnsi="Arial" w:cs="Arial"/>
          <w:color w:val="000000" w:themeColor="text1"/>
        </w:rPr>
        <w:t xml:space="preserve">sets </w:t>
      </w:r>
      <w:r w:rsidR="00B70B67" w:rsidRPr="00944633">
        <w:rPr>
          <w:rFonts w:ascii="Arial" w:hAnsi="Arial" w:cs="Arial"/>
          <w:color w:val="000000" w:themeColor="text1"/>
        </w:rPr>
        <w:t xml:space="preserve">obtained from tomato plants infected with variants of PSTVd </w:t>
      </w:r>
      <w:r>
        <w:rPr>
          <w:rFonts w:ascii="Arial" w:hAnsi="Arial" w:cs="Arial"/>
          <w:color w:val="000000" w:themeColor="text1"/>
        </w:rPr>
        <w:t>were</w:t>
      </w:r>
      <w:r w:rsidRPr="00944633">
        <w:rPr>
          <w:rFonts w:ascii="Arial" w:hAnsi="Arial" w:cs="Arial"/>
          <w:color w:val="000000" w:themeColor="text1"/>
        </w:rPr>
        <w:t xml:space="preserve"> </w:t>
      </w:r>
      <w:r w:rsidR="00EE1FB9" w:rsidRPr="00944633">
        <w:rPr>
          <w:rFonts w:ascii="Arial" w:hAnsi="Arial" w:cs="Arial"/>
          <w:color w:val="000000" w:themeColor="text1"/>
        </w:rPr>
        <w:t>used in th</w:t>
      </w:r>
      <w:r>
        <w:rPr>
          <w:rFonts w:ascii="Arial" w:hAnsi="Arial" w:cs="Arial"/>
          <w:color w:val="000000" w:themeColor="text1"/>
        </w:rPr>
        <w:t>is</w:t>
      </w:r>
      <w:r w:rsidR="00EE1FB9" w:rsidRPr="00944633">
        <w:rPr>
          <w:rFonts w:ascii="Arial" w:hAnsi="Arial" w:cs="Arial"/>
          <w:color w:val="000000" w:themeColor="text1"/>
        </w:rPr>
        <w:t xml:space="preserve"> study</w:t>
      </w:r>
      <w:r w:rsidR="00B70B67" w:rsidRPr="00944633">
        <w:rPr>
          <w:rFonts w:ascii="Arial" w:hAnsi="Arial" w:cs="Arial"/>
          <w:color w:val="000000" w:themeColor="text1"/>
        </w:rPr>
        <w:t>. Specifically, the total sRNA sequence</w:t>
      </w:r>
      <w:r>
        <w:rPr>
          <w:rFonts w:ascii="Arial" w:hAnsi="Arial" w:cs="Arial"/>
          <w:color w:val="000000" w:themeColor="text1"/>
        </w:rPr>
        <w:t>s</w:t>
      </w:r>
      <w:r w:rsidR="00B70B67" w:rsidRPr="00944633">
        <w:rPr>
          <w:rFonts w:ascii="Arial" w:hAnsi="Arial" w:cs="Arial"/>
          <w:color w:val="000000" w:themeColor="text1"/>
        </w:rPr>
        <w:t xml:space="preserve"> obtained from tomato plants infected with PSTVd-I (GenBank Acc. No.</w:t>
      </w:r>
      <w:r w:rsidR="00596FD8" w:rsidRPr="00944633">
        <w:rPr>
          <w:rFonts w:ascii="Arial" w:hAnsi="Arial" w:cs="Arial"/>
          <w:color w:val="000000" w:themeColor="text1"/>
        </w:rPr>
        <w:t>:</w:t>
      </w:r>
      <w:r w:rsidR="00B70B67" w:rsidRPr="00944633">
        <w:rPr>
          <w:rFonts w:ascii="Arial" w:hAnsi="Arial" w:cs="Arial"/>
          <w:color w:val="000000" w:themeColor="text1"/>
        </w:rPr>
        <w:t xml:space="preserve"> AY937179) </w:t>
      </w:r>
      <w:r>
        <w:rPr>
          <w:rFonts w:ascii="Arial" w:hAnsi="Arial" w:cs="Arial"/>
          <w:color w:val="000000" w:themeColor="text1"/>
        </w:rPr>
        <w:t>or</w:t>
      </w:r>
      <w:r w:rsidRPr="00944633">
        <w:rPr>
          <w:rFonts w:ascii="Arial" w:hAnsi="Arial" w:cs="Arial"/>
          <w:color w:val="000000" w:themeColor="text1"/>
        </w:rPr>
        <w:t xml:space="preserve"> </w:t>
      </w:r>
      <w:r w:rsidR="00B70B67" w:rsidRPr="00944633">
        <w:rPr>
          <w:rFonts w:ascii="Arial" w:hAnsi="Arial" w:cs="Arial"/>
          <w:color w:val="000000" w:themeColor="text1"/>
        </w:rPr>
        <w:t>PSTVd-RG1 (GenBank Acc. No.</w:t>
      </w:r>
      <w:r w:rsidR="00596FD8" w:rsidRPr="00944633">
        <w:rPr>
          <w:rFonts w:ascii="Arial" w:hAnsi="Arial" w:cs="Arial"/>
          <w:color w:val="000000" w:themeColor="text1"/>
        </w:rPr>
        <w:t>:</w:t>
      </w:r>
      <w:r w:rsidR="00B70B67" w:rsidRPr="00944633">
        <w:rPr>
          <w:rFonts w:ascii="Arial" w:hAnsi="Arial" w:cs="Arial"/>
          <w:color w:val="000000" w:themeColor="text1"/>
        </w:rPr>
        <w:t xml:space="preserve"> U23058) having the GEO Acc. No.</w:t>
      </w:r>
      <w:r w:rsidR="00596FD8" w:rsidRPr="00944633">
        <w:rPr>
          <w:rFonts w:ascii="Arial" w:hAnsi="Arial" w:cs="Arial"/>
          <w:color w:val="000000" w:themeColor="text1"/>
        </w:rPr>
        <w:t>:</w:t>
      </w:r>
      <w:r w:rsidR="00B70B67" w:rsidRPr="00944633">
        <w:rPr>
          <w:rFonts w:ascii="Arial" w:hAnsi="Arial" w:cs="Arial"/>
          <w:color w:val="000000" w:themeColor="text1"/>
        </w:rPr>
        <w:t xml:space="preserve"> GSM1695657 and GSM1717894, respectively</w:t>
      </w:r>
      <w:r w:rsidR="00617CCB" w:rsidRPr="00944633">
        <w:rPr>
          <w:rFonts w:ascii="Arial" w:hAnsi="Arial" w:cs="Arial"/>
          <w:color w:val="000000" w:themeColor="text1"/>
        </w:rPr>
        <w:t xml:space="preserve"> </w:t>
      </w:r>
      <w:r w:rsidR="00617CCB"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cell","id":"ITEM-1","issue":"8","issued":{"date-parts":[["2015","8"]]},"page":"2178-94","title":"Small RNA Derived from the Virulence Modulating Region of the Potato spindle tuber viroid Silences callose synthase Genes of Tomato Plants.","type":"article-journal","volume":"27"},"uris":["http://www.mendeley.com/documents/?uuid=7c015a2c-2f58-417b-80bf-4c3276d8d61f"]},{"id":"ITEM-2","itemData":{"DOI":"10.1038/s41598-017-08823-z","ISSN":"2045-2322","abstract":"© 2017 The Author(s). It is well established that viroid derived small RNA (vd-sRNA) induces RNA silencing of endogenous mRNA. However, it remains not clear how exactly viroid infections can lead to severe symptom induction given the fact that fewer vd-sRNAs binding the specific target mRNAs were recovered from the infected plants. To answer this question, the two least expressed (+) and (-) strand vd-sRNAs of potato spindle tuber viroid (PSTVd) binding to both the 3′ UTR and the coding region of tomato mRNAs were analyzed by infecting tomato plants with two variants of PSTVd. As products of these putative target mRNAs are involved in plant phenotype, the effect of this viroid on these genes were analyzed by infecting tomato plants with two variants of PSTVd. The direct interaction between the vd-sRNAs and putative mRNAs was validated by artificial microRNA experiments in a transient expression system and by RNA ligase-mediated rapid amplification of cDNA ends. Parallel analysis of RNA ends of viroid infected plants revealed the widespread cleavage of the target mRNAs in locations other than the vd-sRNA binding site during the viroid infection implying the viroid-infection induced vd-sRNA independent degradation of endogenous mRNAs during viroid infection.","author":[{"dropping-particle":"","family":"Adkar-Purushothama","given":"Charith Raj","non-dropping-particle":"","parse-names":false,"suffix":""},{"dropping-particle":"","family":"Iyer","given":"Pavithran Sridharan","non-dropping-particle":"","parse-names":false,"suffix":""},{"dropping-particle":"","family":"Perreault","given":"Jean-Pierre","non-dropping-particle":"","parse-names":false,"suffix":""}],"container-title":"Scientific Reports","id":"ITEM-2","issue":"1","issued":{"date-parts":[["2017","12","21"]]},"page":"8341","title":"Potato spindle tuber viroid infection triggers degradation of chloride channel protein CLC-b-like and Ribosomal protein S3a-like mRNAs in tomato plants","type":"article-journal","volume":"7"},"uris":["http://www.mendeley.com/documents/?uuid=5ca1eb15-2283-332c-9fe5-e320db99fd31"]}],"mendeley":{"formattedCitation":"[16,33]","plainTextFormattedCitation":"[16,33]","previouslyFormattedCitation":"[16,33]"},"properties":{"noteIndex":0},"schema":"https://github.com/citation-style-language/schema/raw/master/csl-citation.json"}</w:instrText>
      </w:r>
      <w:r w:rsidR="00617CCB" w:rsidRPr="00944633">
        <w:rPr>
          <w:rFonts w:ascii="Arial" w:hAnsi="Arial" w:cs="Arial"/>
          <w:color w:val="000000" w:themeColor="text1"/>
        </w:rPr>
        <w:fldChar w:fldCharType="separate"/>
      </w:r>
      <w:r w:rsidR="007117D1" w:rsidRPr="007117D1">
        <w:rPr>
          <w:rFonts w:ascii="Arial" w:hAnsi="Arial" w:cs="Arial"/>
          <w:noProof/>
          <w:color w:val="000000" w:themeColor="text1"/>
        </w:rPr>
        <w:t>[16,33]</w:t>
      </w:r>
      <w:r w:rsidR="00617CCB" w:rsidRPr="00944633">
        <w:rPr>
          <w:rFonts w:ascii="Arial" w:hAnsi="Arial" w:cs="Arial"/>
          <w:color w:val="000000" w:themeColor="text1"/>
        </w:rPr>
        <w:fldChar w:fldCharType="end"/>
      </w:r>
      <w:r>
        <w:rPr>
          <w:rFonts w:ascii="Arial" w:hAnsi="Arial" w:cs="Arial"/>
          <w:color w:val="000000" w:themeColor="text1"/>
        </w:rPr>
        <w:t>, were used.</w:t>
      </w:r>
    </w:p>
    <w:p w14:paraId="0BCEFEF8" w14:textId="1F1830AF" w:rsidR="00032AC1" w:rsidRPr="00944633" w:rsidRDefault="00032AC1" w:rsidP="00533E05">
      <w:pPr>
        <w:spacing w:line="360" w:lineRule="auto"/>
        <w:jc w:val="both"/>
        <w:rPr>
          <w:rFonts w:ascii="Arial" w:hAnsi="Arial" w:cs="Arial"/>
          <w:color w:val="000000" w:themeColor="text1"/>
        </w:rPr>
      </w:pPr>
    </w:p>
    <w:p w14:paraId="37F0D0F0" w14:textId="663DD43D" w:rsidR="00032AC1" w:rsidRPr="00944633" w:rsidRDefault="00032AC1" w:rsidP="00533E05">
      <w:pPr>
        <w:spacing w:line="360" w:lineRule="auto"/>
        <w:jc w:val="both"/>
        <w:rPr>
          <w:rFonts w:ascii="Arial" w:hAnsi="Arial" w:cs="Arial"/>
          <w:b/>
          <w:bCs/>
          <w:color w:val="000000" w:themeColor="text1"/>
        </w:rPr>
      </w:pPr>
      <w:r w:rsidRPr="00944633">
        <w:rPr>
          <w:rFonts w:ascii="Arial" w:hAnsi="Arial" w:cs="Arial"/>
          <w:b/>
          <w:bCs/>
          <w:color w:val="000000" w:themeColor="text1"/>
        </w:rPr>
        <w:t>Software accessibility and instructions</w:t>
      </w:r>
    </w:p>
    <w:p w14:paraId="256CC676" w14:textId="70DBA011" w:rsidR="00FD5FCC" w:rsidRPr="00944633" w:rsidRDefault="00FD5FCC" w:rsidP="009E3E1D">
      <w:pPr>
        <w:spacing w:line="360" w:lineRule="auto"/>
        <w:jc w:val="both"/>
        <w:rPr>
          <w:rFonts w:ascii="Arial" w:hAnsi="Arial" w:cs="Arial"/>
          <w:color w:val="000000" w:themeColor="text1"/>
        </w:rPr>
      </w:pPr>
      <w:r w:rsidRPr="00944633">
        <w:rPr>
          <w:rFonts w:ascii="Arial" w:hAnsi="Arial" w:cs="Arial"/>
          <w:color w:val="000000" w:themeColor="text1"/>
        </w:rPr>
        <w:t xml:space="preserve">The script is available at </w:t>
      </w:r>
      <w:hyperlink r:id="rId13" w:history="1">
        <w:r w:rsidRPr="00944633">
          <w:rPr>
            <w:rStyle w:val="Hyperlink"/>
            <w:rFonts w:ascii="Arial" w:hAnsi="Arial" w:cs="Arial"/>
            <w:color w:val="000000" w:themeColor="text1"/>
          </w:rPr>
          <w:t>https://github.com/paviudes/vbind</w:t>
        </w:r>
      </w:hyperlink>
      <w:r w:rsidRPr="00944633">
        <w:rPr>
          <w:rFonts w:ascii="Arial" w:hAnsi="Arial" w:cs="Arial"/>
          <w:color w:val="000000" w:themeColor="text1"/>
        </w:rPr>
        <w:t xml:space="preserve">. </w:t>
      </w:r>
      <w:r w:rsidR="00B67A5C">
        <w:rPr>
          <w:rFonts w:ascii="Arial" w:hAnsi="Arial" w:cs="Arial"/>
          <w:color w:val="000000" w:themeColor="text1"/>
        </w:rPr>
        <w:t>Example</w:t>
      </w:r>
      <w:r w:rsidRPr="00944633">
        <w:rPr>
          <w:rFonts w:ascii="Arial" w:hAnsi="Arial" w:cs="Arial"/>
          <w:color w:val="000000" w:themeColor="text1"/>
        </w:rPr>
        <w:t xml:space="preserve"> input and running instructions as shown in data/input/example.txt</w:t>
      </w:r>
    </w:p>
    <w:p w14:paraId="06DB0DD6" w14:textId="77777777" w:rsidR="005D5065" w:rsidRPr="00944633" w:rsidRDefault="005D5065" w:rsidP="00533E05">
      <w:pPr>
        <w:spacing w:line="360" w:lineRule="auto"/>
        <w:jc w:val="both"/>
        <w:rPr>
          <w:rFonts w:ascii="Arial" w:hAnsi="Arial" w:cs="Arial"/>
          <w:color w:val="000000" w:themeColor="text1"/>
        </w:rPr>
      </w:pPr>
    </w:p>
    <w:p w14:paraId="09C7AF0E" w14:textId="5E072F0D" w:rsidR="00533E05" w:rsidRPr="00944633" w:rsidRDefault="00533E05" w:rsidP="00533E05">
      <w:pPr>
        <w:spacing w:line="360" w:lineRule="auto"/>
        <w:jc w:val="both"/>
        <w:rPr>
          <w:rFonts w:ascii="Arial" w:hAnsi="Arial" w:cs="Arial"/>
          <w:b/>
          <w:bCs/>
          <w:color w:val="000000" w:themeColor="text1"/>
        </w:rPr>
      </w:pPr>
      <w:r w:rsidRPr="0073676A">
        <w:rPr>
          <w:rFonts w:ascii="Arial" w:hAnsi="Arial" w:cs="Arial"/>
          <w:b/>
          <w:bCs/>
          <w:color w:val="000000" w:themeColor="text1"/>
          <w:sz w:val="28"/>
          <w:szCs w:val="28"/>
        </w:rPr>
        <w:t>Results</w:t>
      </w:r>
    </w:p>
    <w:p w14:paraId="4C93646E" w14:textId="028CE592" w:rsidR="00533E05" w:rsidRPr="00944633" w:rsidRDefault="003154D0" w:rsidP="00533E05">
      <w:pPr>
        <w:spacing w:line="360" w:lineRule="auto"/>
        <w:jc w:val="both"/>
        <w:rPr>
          <w:rFonts w:ascii="Arial" w:hAnsi="Arial" w:cs="Arial"/>
          <w:b/>
          <w:bCs/>
          <w:color w:val="000000" w:themeColor="text1"/>
        </w:rPr>
      </w:pPr>
      <w:r w:rsidRPr="00944633">
        <w:rPr>
          <w:rFonts w:ascii="Arial" w:hAnsi="Arial" w:cs="Arial"/>
          <w:b/>
          <w:bCs/>
          <w:color w:val="000000" w:themeColor="text1"/>
        </w:rPr>
        <w:t>Overview of sRNA mapping and profiling</w:t>
      </w:r>
    </w:p>
    <w:p w14:paraId="2EE9A743" w14:textId="6961F8DF" w:rsidR="000D3ACE" w:rsidRPr="00B73C57" w:rsidRDefault="0094025B" w:rsidP="00B73C57">
      <w:pPr>
        <w:spacing w:line="360" w:lineRule="auto"/>
        <w:jc w:val="both"/>
      </w:pPr>
      <w:r>
        <w:rPr>
          <w:rFonts w:ascii="Arial" w:hAnsi="Arial" w:cs="Arial"/>
          <w:color w:val="000000" w:themeColor="text1"/>
        </w:rPr>
        <w:t>In order t</w:t>
      </w:r>
      <w:r w:rsidR="00B67A5C" w:rsidRPr="00B73C57">
        <w:rPr>
          <w:rFonts w:ascii="Arial" w:hAnsi="Arial" w:cs="Arial"/>
          <w:color w:val="000000" w:themeColor="text1"/>
        </w:rPr>
        <w:t>o</w:t>
      </w:r>
      <w:r w:rsidR="00EE1FB9" w:rsidRPr="00B73C57">
        <w:rPr>
          <w:rFonts w:ascii="Arial" w:hAnsi="Arial" w:cs="Arial"/>
          <w:color w:val="000000" w:themeColor="text1"/>
        </w:rPr>
        <w:t xml:space="preserve"> verify the </w:t>
      </w:r>
      <w:r>
        <w:rPr>
          <w:rFonts w:ascii="Arial" w:hAnsi="Arial" w:cs="Arial"/>
          <w:color w:val="000000" w:themeColor="text1"/>
        </w:rPr>
        <w:t>effectiveness</w:t>
      </w:r>
      <w:r w:rsidRPr="00B73C57">
        <w:rPr>
          <w:rFonts w:ascii="Arial" w:hAnsi="Arial" w:cs="Arial"/>
          <w:color w:val="000000" w:themeColor="text1"/>
        </w:rPr>
        <w:t xml:space="preserve"> </w:t>
      </w:r>
      <w:r w:rsidR="009717E5" w:rsidRPr="00B73C57">
        <w:rPr>
          <w:rFonts w:ascii="Arial" w:hAnsi="Arial" w:cs="Arial"/>
          <w:color w:val="000000" w:themeColor="text1"/>
        </w:rPr>
        <w:t xml:space="preserve">of </w:t>
      </w:r>
      <w:r w:rsidR="00B67A5C" w:rsidRPr="00B73C57">
        <w:rPr>
          <w:rFonts w:ascii="Arial" w:hAnsi="Arial" w:cs="Arial"/>
          <w:color w:val="000000" w:themeColor="text1"/>
        </w:rPr>
        <w:t>th</w:t>
      </w:r>
      <w:r>
        <w:rPr>
          <w:rFonts w:ascii="Arial" w:hAnsi="Arial" w:cs="Arial"/>
          <w:color w:val="000000" w:themeColor="text1"/>
        </w:rPr>
        <w:t>is new</w:t>
      </w:r>
      <w:r w:rsidR="00EE1FB9" w:rsidRPr="00B73C57">
        <w:rPr>
          <w:rFonts w:ascii="Arial" w:hAnsi="Arial" w:cs="Arial"/>
          <w:color w:val="000000" w:themeColor="text1"/>
        </w:rPr>
        <w:t xml:space="preserve"> tool, a </w:t>
      </w:r>
      <w:r w:rsidR="00BC12D4" w:rsidRPr="00B73C57">
        <w:rPr>
          <w:rFonts w:ascii="Arial" w:hAnsi="Arial" w:cs="Arial"/>
          <w:color w:val="000000" w:themeColor="text1"/>
        </w:rPr>
        <w:t>3</w:t>
      </w:r>
      <w:r w:rsidR="00EE1FB9" w:rsidRPr="00B73C57">
        <w:rPr>
          <w:rFonts w:ascii="Arial" w:hAnsi="Arial" w:cs="Arial"/>
          <w:color w:val="000000" w:themeColor="text1"/>
        </w:rPr>
        <w:t>0</w:t>
      </w:r>
      <w:r>
        <w:rPr>
          <w:rFonts w:ascii="Arial" w:hAnsi="Arial" w:cs="Arial"/>
          <w:color w:val="000000" w:themeColor="text1"/>
        </w:rPr>
        <w:noBreakHyphen/>
      </w:r>
      <w:r w:rsidR="00EE1FB9" w:rsidRPr="00B73C57">
        <w:rPr>
          <w:rFonts w:ascii="Arial" w:hAnsi="Arial" w:cs="Arial"/>
          <w:color w:val="000000" w:themeColor="text1"/>
        </w:rPr>
        <w:t xml:space="preserve">nt long DNA string </w:t>
      </w:r>
      <w:r w:rsidR="00BC12D4" w:rsidRPr="00B73C57">
        <w:rPr>
          <w:rFonts w:ascii="Arial" w:hAnsi="Arial" w:cs="Arial"/>
          <w:color w:val="000000" w:themeColor="text1"/>
        </w:rPr>
        <w:t>(5’-</w:t>
      </w:r>
      <w:r w:rsidR="00B73C57" w:rsidRPr="00B73C57">
        <w:rPr>
          <w:rFonts w:ascii="Arial" w:hAnsi="Arial" w:cs="Arial"/>
          <w:color w:val="000000"/>
          <w:shd w:val="clear" w:color="auto" w:fill="FFFFFF"/>
        </w:rPr>
        <w:t xml:space="preserve"> GCT TCA GGG ATC CCC GGG GAA ACC TGG TCG</w:t>
      </w:r>
      <w:r w:rsidR="00BC12D4">
        <w:rPr>
          <w:rFonts w:ascii="Arial" w:hAnsi="Arial" w:cs="Arial"/>
          <w:color w:val="000000"/>
          <w:lang w:val="en-US"/>
        </w:rPr>
        <w:t>-3’</w:t>
      </w:r>
      <w:r w:rsidR="00BC12D4">
        <w:rPr>
          <w:rFonts w:ascii="Arial" w:hAnsi="Arial" w:cs="Arial"/>
          <w:color w:val="000000" w:themeColor="text1"/>
        </w:rPr>
        <w:t xml:space="preserve">) </w:t>
      </w:r>
      <w:r>
        <w:rPr>
          <w:rFonts w:ascii="Arial" w:hAnsi="Arial" w:cs="Arial"/>
          <w:color w:val="000000" w:themeColor="text1"/>
        </w:rPr>
        <w:t xml:space="preserve">was </w:t>
      </w:r>
      <w:r w:rsidR="00EE1FB9" w:rsidRPr="00944633">
        <w:rPr>
          <w:rFonts w:ascii="Arial" w:hAnsi="Arial" w:cs="Arial"/>
          <w:color w:val="000000" w:themeColor="text1"/>
        </w:rPr>
        <w:t xml:space="preserve">used as </w:t>
      </w:r>
      <w:r>
        <w:rPr>
          <w:rFonts w:ascii="Arial" w:hAnsi="Arial" w:cs="Arial"/>
          <w:color w:val="000000" w:themeColor="text1"/>
        </w:rPr>
        <w:t xml:space="preserve">the </w:t>
      </w:r>
      <w:r w:rsidR="00EE1FB9" w:rsidRPr="00944633">
        <w:rPr>
          <w:rFonts w:ascii="Arial" w:hAnsi="Arial" w:cs="Arial"/>
          <w:color w:val="000000" w:themeColor="text1"/>
        </w:rPr>
        <w:t>“genome</w:t>
      </w:r>
      <w:r w:rsidR="00B67A5C">
        <w:rPr>
          <w:rFonts w:ascii="Arial" w:hAnsi="Arial" w:cs="Arial"/>
          <w:color w:val="000000" w:themeColor="text1"/>
        </w:rPr>
        <w:t>,”</w:t>
      </w:r>
      <w:r w:rsidR="00EE1FB9" w:rsidRPr="00944633">
        <w:rPr>
          <w:rFonts w:ascii="Arial" w:hAnsi="Arial" w:cs="Arial"/>
          <w:color w:val="000000" w:themeColor="text1"/>
        </w:rPr>
        <w:t xml:space="preserve"> </w:t>
      </w:r>
      <w:r>
        <w:rPr>
          <w:rFonts w:ascii="Arial" w:hAnsi="Arial" w:cs="Arial"/>
          <w:color w:val="000000" w:themeColor="text1"/>
        </w:rPr>
        <w:t>that is to say that it was the</w:t>
      </w:r>
      <w:r w:rsidR="009717E5" w:rsidRPr="00944633">
        <w:rPr>
          <w:rFonts w:ascii="Arial" w:hAnsi="Arial" w:cs="Arial"/>
          <w:color w:val="000000" w:themeColor="text1"/>
        </w:rPr>
        <w:t xml:space="preserve"> equivalent </w:t>
      </w:r>
      <w:r>
        <w:rPr>
          <w:rFonts w:ascii="Arial" w:hAnsi="Arial" w:cs="Arial"/>
          <w:color w:val="000000" w:themeColor="text1"/>
        </w:rPr>
        <w:t>of</w:t>
      </w:r>
      <w:r w:rsidRPr="00944633">
        <w:rPr>
          <w:rFonts w:ascii="Arial" w:hAnsi="Arial" w:cs="Arial"/>
          <w:color w:val="000000" w:themeColor="text1"/>
        </w:rPr>
        <w:t xml:space="preserve"> </w:t>
      </w:r>
      <w:r w:rsidR="009717E5" w:rsidRPr="00233C99">
        <w:rPr>
          <w:rFonts w:ascii="Arial" w:hAnsi="Arial" w:cs="Arial"/>
          <w:color w:val="000000" w:themeColor="text1"/>
        </w:rPr>
        <w:t>the viroid genomic strand</w:t>
      </w:r>
      <w:r w:rsidR="00EE1FB9" w:rsidRPr="00233C99">
        <w:rPr>
          <w:rFonts w:ascii="Arial" w:hAnsi="Arial" w:cs="Arial"/>
          <w:color w:val="000000" w:themeColor="text1"/>
        </w:rPr>
        <w:t xml:space="preserve"> (Fig</w:t>
      </w:r>
      <w:r w:rsidR="00EE1FB9" w:rsidRPr="00944633">
        <w:rPr>
          <w:rFonts w:ascii="Arial" w:hAnsi="Arial" w:cs="Arial"/>
          <w:color w:val="000000" w:themeColor="text1"/>
        </w:rPr>
        <w:t xml:space="preserve">. 1A). From this DNA string, a </w:t>
      </w:r>
      <w:proofErr w:type="spellStart"/>
      <w:r>
        <w:rPr>
          <w:rFonts w:ascii="Arial" w:hAnsi="Arial" w:cs="Arial"/>
          <w:color w:val="000000" w:themeColor="text1"/>
        </w:rPr>
        <w:t>raondom</w:t>
      </w:r>
      <w:proofErr w:type="spellEnd"/>
      <w:r>
        <w:rPr>
          <w:rFonts w:ascii="Arial" w:hAnsi="Arial" w:cs="Arial"/>
          <w:color w:val="000000" w:themeColor="text1"/>
        </w:rPr>
        <w:t xml:space="preserve"> </w:t>
      </w:r>
      <w:r w:rsidR="00EE1FB9" w:rsidRPr="00944633">
        <w:rPr>
          <w:rFonts w:ascii="Arial" w:hAnsi="Arial" w:cs="Arial"/>
          <w:color w:val="000000" w:themeColor="text1"/>
        </w:rPr>
        <w:t xml:space="preserve">pool </w:t>
      </w:r>
      <w:r w:rsidR="007E499E" w:rsidRPr="00944633">
        <w:rPr>
          <w:rFonts w:ascii="Arial" w:hAnsi="Arial" w:cs="Arial"/>
          <w:color w:val="000000" w:themeColor="text1"/>
        </w:rPr>
        <w:t xml:space="preserve">of sRNAs </w:t>
      </w:r>
      <w:r w:rsidR="00B67A5C">
        <w:rPr>
          <w:rFonts w:ascii="Arial" w:hAnsi="Arial" w:cs="Arial"/>
          <w:color w:val="000000" w:themeColor="text1"/>
        </w:rPr>
        <w:t>was</w:t>
      </w:r>
      <w:r w:rsidR="00EE1FB9" w:rsidRPr="00944633">
        <w:rPr>
          <w:rFonts w:ascii="Arial" w:hAnsi="Arial" w:cs="Arial"/>
          <w:color w:val="000000" w:themeColor="text1"/>
        </w:rPr>
        <w:t xml:space="preserve"> prepared such that </w:t>
      </w:r>
      <w:r w:rsidR="00B67A5C">
        <w:rPr>
          <w:rFonts w:ascii="Arial" w:hAnsi="Arial" w:cs="Arial"/>
          <w:color w:val="000000" w:themeColor="text1"/>
        </w:rPr>
        <w:t xml:space="preserve">the </w:t>
      </w:r>
      <w:r w:rsidR="00EE1FB9" w:rsidRPr="00944633">
        <w:rPr>
          <w:rFonts w:ascii="Arial" w:hAnsi="Arial" w:cs="Arial"/>
          <w:color w:val="000000" w:themeColor="text1"/>
        </w:rPr>
        <w:t xml:space="preserve">pool </w:t>
      </w:r>
      <w:r>
        <w:rPr>
          <w:rFonts w:ascii="Arial" w:hAnsi="Arial" w:cs="Arial"/>
          <w:color w:val="000000" w:themeColor="text1"/>
        </w:rPr>
        <w:t>contains</w:t>
      </w:r>
      <w:r w:rsidRPr="00944633">
        <w:rPr>
          <w:rFonts w:ascii="Arial" w:hAnsi="Arial" w:cs="Arial"/>
          <w:color w:val="000000" w:themeColor="text1"/>
        </w:rPr>
        <w:t xml:space="preserve"> </w:t>
      </w:r>
      <w:r w:rsidR="00EE1FB9" w:rsidRPr="00944633">
        <w:rPr>
          <w:rFonts w:ascii="Arial" w:hAnsi="Arial" w:cs="Arial"/>
          <w:color w:val="000000" w:themeColor="text1"/>
        </w:rPr>
        <w:t xml:space="preserve">at least one non-matching sRNA, </w:t>
      </w:r>
      <w:r>
        <w:rPr>
          <w:rFonts w:ascii="Arial" w:hAnsi="Arial" w:cs="Arial"/>
          <w:color w:val="000000" w:themeColor="text1"/>
        </w:rPr>
        <w:t xml:space="preserve">one </w:t>
      </w:r>
      <w:r w:rsidR="00EE1FB9" w:rsidRPr="00944633">
        <w:rPr>
          <w:rFonts w:ascii="Arial" w:hAnsi="Arial" w:cs="Arial"/>
          <w:color w:val="000000" w:themeColor="text1"/>
        </w:rPr>
        <w:t xml:space="preserve">genomic sRNA and </w:t>
      </w:r>
      <w:r>
        <w:rPr>
          <w:rFonts w:ascii="Arial" w:hAnsi="Arial" w:cs="Arial"/>
          <w:color w:val="000000" w:themeColor="text1"/>
        </w:rPr>
        <w:t xml:space="preserve">one </w:t>
      </w:r>
      <w:r w:rsidR="005F10ED">
        <w:rPr>
          <w:rFonts w:ascii="Arial" w:hAnsi="Arial" w:cs="Arial"/>
          <w:color w:val="000000" w:themeColor="text1"/>
        </w:rPr>
        <w:t>antigenomic</w:t>
      </w:r>
      <w:r w:rsidR="00EE1FB9" w:rsidRPr="00944633">
        <w:rPr>
          <w:rFonts w:ascii="Arial" w:hAnsi="Arial" w:cs="Arial"/>
          <w:color w:val="000000" w:themeColor="text1"/>
        </w:rPr>
        <w:t xml:space="preserve"> sRNA</w:t>
      </w:r>
      <w:r>
        <w:rPr>
          <w:rFonts w:ascii="Arial" w:hAnsi="Arial" w:cs="Arial"/>
          <w:color w:val="000000" w:themeColor="text1"/>
        </w:rPr>
        <w:t>s</w:t>
      </w:r>
      <w:r w:rsidR="007E499E" w:rsidRPr="00944633">
        <w:rPr>
          <w:rFonts w:ascii="Arial" w:hAnsi="Arial" w:cs="Arial"/>
          <w:color w:val="000000" w:themeColor="text1"/>
        </w:rPr>
        <w:t xml:space="preserve"> of </w:t>
      </w:r>
      <w:r>
        <w:rPr>
          <w:rFonts w:ascii="Arial" w:hAnsi="Arial" w:cs="Arial"/>
          <w:color w:val="000000" w:themeColor="text1"/>
        </w:rPr>
        <w:t xml:space="preserve">both </w:t>
      </w:r>
      <w:r w:rsidR="002F6FB7">
        <w:rPr>
          <w:rFonts w:ascii="Arial" w:hAnsi="Arial" w:cs="Arial"/>
          <w:color w:val="000000" w:themeColor="text1"/>
        </w:rPr>
        <w:t>5</w:t>
      </w:r>
      <w:r w:rsidR="007E499E" w:rsidRPr="00944633">
        <w:rPr>
          <w:rFonts w:ascii="Arial" w:hAnsi="Arial" w:cs="Arial"/>
          <w:color w:val="000000" w:themeColor="text1"/>
        </w:rPr>
        <w:t xml:space="preserve">- and </w:t>
      </w:r>
      <w:r w:rsidR="002F6FB7">
        <w:rPr>
          <w:rFonts w:ascii="Arial" w:hAnsi="Arial" w:cs="Arial"/>
          <w:color w:val="000000" w:themeColor="text1"/>
        </w:rPr>
        <w:t>6</w:t>
      </w:r>
      <w:r w:rsidR="007E499E" w:rsidRPr="00944633">
        <w:rPr>
          <w:rFonts w:ascii="Arial" w:hAnsi="Arial" w:cs="Arial"/>
          <w:color w:val="000000" w:themeColor="text1"/>
        </w:rPr>
        <w:t>-nt</w:t>
      </w:r>
      <w:r>
        <w:rPr>
          <w:rFonts w:ascii="Arial" w:hAnsi="Arial" w:cs="Arial"/>
          <w:color w:val="000000" w:themeColor="text1"/>
        </w:rPr>
        <w:t>s</w:t>
      </w:r>
      <w:r w:rsidR="007E499E" w:rsidRPr="00944633">
        <w:rPr>
          <w:rFonts w:ascii="Arial" w:hAnsi="Arial" w:cs="Arial"/>
          <w:color w:val="000000" w:themeColor="text1"/>
        </w:rPr>
        <w:t xml:space="preserve"> in length. Additionally, </w:t>
      </w:r>
      <w:r w:rsidR="00B67A5C">
        <w:rPr>
          <w:rFonts w:ascii="Arial" w:hAnsi="Arial" w:cs="Arial"/>
          <w:color w:val="000000" w:themeColor="text1"/>
        </w:rPr>
        <w:t xml:space="preserve">a </w:t>
      </w:r>
      <w:r w:rsidR="007E499E" w:rsidRPr="00944633">
        <w:rPr>
          <w:rFonts w:ascii="Arial" w:hAnsi="Arial" w:cs="Arial"/>
          <w:color w:val="000000" w:themeColor="text1"/>
        </w:rPr>
        <w:t xml:space="preserve">couple of sRNAs </w:t>
      </w:r>
      <w:r w:rsidR="00B67A5C">
        <w:rPr>
          <w:rFonts w:ascii="Arial" w:hAnsi="Arial" w:cs="Arial"/>
          <w:color w:val="000000" w:themeColor="text1"/>
        </w:rPr>
        <w:t xml:space="preserve">were </w:t>
      </w:r>
      <w:r w:rsidR="007E499E" w:rsidRPr="00944633">
        <w:rPr>
          <w:rFonts w:ascii="Arial" w:hAnsi="Arial" w:cs="Arial"/>
          <w:color w:val="000000" w:themeColor="text1"/>
        </w:rPr>
        <w:t xml:space="preserve">taken between </w:t>
      </w:r>
      <w:r w:rsidR="00B67A5C">
        <w:rPr>
          <w:rFonts w:ascii="Arial" w:hAnsi="Arial" w:cs="Arial"/>
          <w:color w:val="000000" w:themeColor="text1"/>
        </w:rPr>
        <w:t>positions</w:t>
      </w:r>
      <w:r w:rsidR="007E499E" w:rsidRPr="00944633">
        <w:rPr>
          <w:rFonts w:ascii="Arial" w:hAnsi="Arial" w:cs="Arial"/>
          <w:color w:val="000000" w:themeColor="text1"/>
        </w:rPr>
        <w:t xml:space="preserve"> </w:t>
      </w:r>
      <w:r w:rsidR="002F6FB7">
        <w:rPr>
          <w:rFonts w:ascii="Arial" w:hAnsi="Arial" w:cs="Arial"/>
          <w:color w:val="000000" w:themeColor="text1"/>
        </w:rPr>
        <w:t>27</w:t>
      </w:r>
      <w:r w:rsidR="007E499E" w:rsidRPr="00944633">
        <w:rPr>
          <w:rFonts w:ascii="Arial" w:hAnsi="Arial" w:cs="Arial"/>
          <w:color w:val="000000" w:themeColor="text1"/>
        </w:rPr>
        <w:t xml:space="preserve"> and </w:t>
      </w:r>
      <w:r w:rsidR="002F6FB7">
        <w:rPr>
          <w:rFonts w:ascii="Arial" w:hAnsi="Arial" w:cs="Arial"/>
          <w:color w:val="000000" w:themeColor="text1"/>
        </w:rPr>
        <w:t>5</w:t>
      </w:r>
      <w:r w:rsidR="007E499E" w:rsidRPr="00944633">
        <w:rPr>
          <w:rFonts w:ascii="Arial" w:hAnsi="Arial" w:cs="Arial"/>
          <w:color w:val="000000" w:themeColor="text1"/>
        </w:rPr>
        <w:t xml:space="preserve"> of the DNA string </w:t>
      </w:r>
      <w:r>
        <w:rPr>
          <w:rFonts w:ascii="Arial" w:hAnsi="Arial" w:cs="Arial"/>
          <w:color w:val="000000" w:themeColor="text1"/>
        </w:rPr>
        <w:t xml:space="preserve">in order </w:t>
      </w:r>
      <w:r w:rsidR="007E499E" w:rsidRPr="00944633">
        <w:rPr>
          <w:rFonts w:ascii="Arial" w:hAnsi="Arial" w:cs="Arial"/>
          <w:color w:val="000000" w:themeColor="text1"/>
        </w:rPr>
        <w:t xml:space="preserve">to imitate the sRNA derived from </w:t>
      </w:r>
      <w:r>
        <w:rPr>
          <w:rFonts w:ascii="Arial" w:hAnsi="Arial" w:cs="Arial"/>
          <w:color w:val="000000" w:themeColor="text1"/>
        </w:rPr>
        <w:t xml:space="preserve">the </w:t>
      </w:r>
      <w:r w:rsidR="007E499E" w:rsidRPr="00944633">
        <w:rPr>
          <w:rFonts w:ascii="Arial" w:hAnsi="Arial" w:cs="Arial"/>
          <w:color w:val="000000" w:themeColor="text1"/>
        </w:rPr>
        <w:t>circular genomic strand (</w:t>
      </w:r>
      <w:r w:rsidR="007E499E" w:rsidRPr="00944633">
        <w:rPr>
          <w:rFonts w:ascii="Arial" w:hAnsi="Arial" w:cs="Arial"/>
          <w:color w:val="000000" w:themeColor="text1"/>
          <w:highlight w:val="yellow"/>
        </w:rPr>
        <w:t>Table 1</w:t>
      </w:r>
      <w:r w:rsidR="007E499E" w:rsidRPr="00944633">
        <w:rPr>
          <w:rFonts w:ascii="Arial" w:hAnsi="Arial" w:cs="Arial"/>
          <w:color w:val="000000" w:themeColor="text1"/>
        </w:rPr>
        <w:t xml:space="preserve">). </w:t>
      </w:r>
      <w:r w:rsidR="009717E5" w:rsidRPr="00944633">
        <w:rPr>
          <w:rFonts w:ascii="Arial" w:hAnsi="Arial" w:cs="Arial"/>
          <w:color w:val="000000" w:themeColor="text1"/>
        </w:rPr>
        <w:t xml:space="preserve">This pool is equivalent </w:t>
      </w:r>
      <w:r w:rsidR="00B67A5C">
        <w:rPr>
          <w:rFonts w:ascii="Arial" w:hAnsi="Arial" w:cs="Arial"/>
          <w:color w:val="000000" w:themeColor="text1"/>
        </w:rPr>
        <w:t>to</w:t>
      </w:r>
      <w:r w:rsidR="009717E5" w:rsidRPr="00944633">
        <w:rPr>
          <w:rFonts w:ascii="Arial" w:hAnsi="Arial" w:cs="Arial"/>
          <w:color w:val="000000" w:themeColor="text1"/>
        </w:rPr>
        <w:t xml:space="preserve"> </w:t>
      </w:r>
      <w:r>
        <w:rPr>
          <w:rFonts w:ascii="Arial" w:hAnsi="Arial" w:cs="Arial"/>
          <w:color w:val="000000" w:themeColor="text1"/>
        </w:rPr>
        <w:t xml:space="preserve">the </w:t>
      </w:r>
      <w:r w:rsidR="009717E5" w:rsidRPr="00944633">
        <w:rPr>
          <w:rFonts w:ascii="Arial" w:hAnsi="Arial" w:cs="Arial"/>
          <w:color w:val="000000" w:themeColor="text1"/>
        </w:rPr>
        <w:t>NGS</w:t>
      </w:r>
      <w:r w:rsidR="007E499E" w:rsidRPr="00944633">
        <w:rPr>
          <w:rFonts w:ascii="Arial" w:hAnsi="Arial" w:cs="Arial"/>
          <w:color w:val="000000" w:themeColor="text1"/>
        </w:rPr>
        <w:t xml:space="preserve"> data</w:t>
      </w:r>
      <w:r w:rsidR="009717E5" w:rsidRPr="00944633">
        <w:rPr>
          <w:rFonts w:ascii="Arial" w:hAnsi="Arial" w:cs="Arial"/>
          <w:color w:val="000000" w:themeColor="text1"/>
        </w:rPr>
        <w:t xml:space="preserve"> </w:t>
      </w:r>
      <w:r w:rsidR="007E499E" w:rsidRPr="00944633">
        <w:rPr>
          <w:rFonts w:ascii="Arial" w:hAnsi="Arial" w:cs="Arial"/>
          <w:color w:val="000000" w:themeColor="text1"/>
        </w:rPr>
        <w:t>of</w:t>
      </w:r>
      <w:r w:rsidR="009717E5" w:rsidRPr="00944633">
        <w:rPr>
          <w:rFonts w:ascii="Arial" w:hAnsi="Arial" w:cs="Arial"/>
          <w:color w:val="000000" w:themeColor="text1"/>
        </w:rPr>
        <w:t xml:space="preserve"> </w:t>
      </w:r>
      <w:r>
        <w:rPr>
          <w:rFonts w:ascii="Arial" w:hAnsi="Arial" w:cs="Arial"/>
          <w:color w:val="000000" w:themeColor="text1"/>
        </w:rPr>
        <w:t xml:space="preserve">the </w:t>
      </w:r>
      <w:r w:rsidR="009717E5" w:rsidRPr="00944633">
        <w:rPr>
          <w:rFonts w:ascii="Arial" w:hAnsi="Arial" w:cs="Arial"/>
          <w:color w:val="000000" w:themeColor="text1"/>
        </w:rPr>
        <w:t>sRNA</w:t>
      </w:r>
      <w:r>
        <w:rPr>
          <w:rFonts w:ascii="Arial" w:hAnsi="Arial" w:cs="Arial"/>
          <w:color w:val="000000" w:themeColor="text1"/>
        </w:rPr>
        <w:t>s</w:t>
      </w:r>
      <w:r w:rsidR="009717E5" w:rsidRPr="00944633">
        <w:rPr>
          <w:rFonts w:ascii="Arial" w:hAnsi="Arial" w:cs="Arial"/>
          <w:color w:val="000000" w:themeColor="text1"/>
        </w:rPr>
        <w:t xml:space="preserve">. Running the </w:t>
      </w:r>
      <w:r w:rsidR="00A123B7" w:rsidRPr="00944633">
        <w:rPr>
          <w:rFonts w:ascii="Arial" w:hAnsi="Arial" w:cs="Arial"/>
          <w:color w:val="000000" w:themeColor="text1"/>
        </w:rPr>
        <w:t>patterning matching to find the matching of sRNAs in the pool with genome strand</w:t>
      </w:r>
      <w:r w:rsidR="009717E5" w:rsidRPr="00944633">
        <w:rPr>
          <w:rFonts w:ascii="Arial" w:hAnsi="Arial" w:cs="Arial"/>
          <w:color w:val="000000" w:themeColor="text1"/>
        </w:rPr>
        <w:t xml:space="preserve"> </w:t>
      </w:r>
      <w:r w:rsidR="00A123B7" w:rsidRPr="00944633">
        <w:rPr>
          <w:rFonts w:ascii="Arial" w:hAnsi="Arial" w:cs="Arial"/>
          <w:color w:val="000000" w:themeColor="text1"/>
        </w:rPr>
        <w:t>summarizes the results</w:t>
      </w:r>
      <w:r w:rsidR="009717E5" w:rsidRPr="00944633">
        <w:rPr>
          <w:rFonts w:ascii="Arial" w:hAnsi="Arial" w:cs="Arial"/>
          <w:color w:val="000000" w:themeColor="text1"/>
        </w:rPr>
        <w:t xml:space="preserve"> in the terminal</w:t>
      </w:r>
      <w:r w:rsidR="00A123B7" w:rsidRPr="00944633">
        <w:rPr>
          <w:rFonts w:ascii="Arial" w:hAnsi="Arial" w:cs="Arial"/>
          <w:color w:val="000000" w:themeColor="text1"/>
        </w:rPr>
        <w:t xml:space="preserve"> as shown in</w:t>
      </w:r>
      <w:r w:rsidR="00780D00">
        <w:rPr>
          <w:rFonts w:ascii="Arial" w:hAnsi="Arial" w:cs="Arial"/>
          <w:color w:val="000000" w:themeColor="text1"/>
        </w:rPr>
        <w:t xml:space="preserve"> </w:t>
      </w:r>
      <w:r w:rsidR="00780D00" w:rsidRPr="00AD31DE">
        <w:rPr>
          <w:rFonts w:ascii="Arial" w:hAnsi="Arial" w:cs="Arial"/>
          <w:color w:val="000000" w:themeColor="text1"/>
          <w:highlight w:val="yellow"/>
        </w:rPr>
        <w:t>figure 1</w:t>
      </w:r>
      <w:r w:rsidR="00780D00">
        <w:rPr>
          <w:rFonts w:ascii="Arial" w:hAnsi="Arial" w:cs="Arial"/>
          <w:color w:val="000000" w:themeColor="text1"/>
          <w:highlight w:val="yellow"/>
        </w:rPr>
        <w:t xml:space="preserve"> (panels A and B)</w:t>
      </w:r>
      <w:r w:rsidR="00A123B7" w:rsidRPr="00944633">
        <w:rPr>
          <w:rFonts w:ascii="Arial" w:hAnsi="Arial" w:cs="Arial"/>
          <w:color w:val="000000" w:themeColor="text1"/>
        </w:rPr>
        <w:t>. Summary of obtained data includes</w:t>
      </w:r>
      <w:r w:rsidR="000D0331">
        <w:rPr>
          <w:rFonts w:ascii="Arial" w:hAnsi="Arial" w:cs="Arial"/>
          <w:color w:val="000000" w:themeColor="text1"/>
        </w:rPr>
        <w:t xml:space="preserve"> </w:t>
      </w:r>
      <w:r w:rsidR="00B67A5C">
        <w:rPr>
          <w:rFonts w:ascii="Arial" w:hAnsi="Arial" w:cs="Arial"/>
          <w:color w:val="000000" w:themeColor="text1"/>
        </w:rPr>
        <w:t xml:space="preserve">the </w:t>
      </w:r>
      <w:r w:rsidR="000D0331">
        <w:rPr>
          <w:rFonts w:ascii="Arial" w:hAnsi="Arial" w:cs="Arial"/>
          <w:color w:val="000000" w:themeColor="text1"/>
        </w:rPr>
        <w:t xml:space="preserve">name of the gene used, </w:t>
      </w:r>
      <w:r>
        <w:rPr>
          <w:rFonts w:ascii="Arial" w:hAnsi="Arial" w:cs="Arial"/>
          <w:color w:val="000000" w:themeColor="text1"/>
        </w:rPr>
        <w:t xml:space="preserve">the </w:t>
      </w:r>
      <w:r w:rsidR="000D0331">
        <w:rPr>
          <w:rFonts w:ascii="Arial" w:hAnsi="Arial" w:cs="Arial"/>
          <w:color w:val="000000" w:themeColor="text1"/>
        </w:rPr>
        <w:t xml:space="preserve">sRNA pool, </w:t>
      </w:r>
      <w:r>
        <w:rPr>
          <w:rFonts w:ascii="Arial" w:hAnsi="Arial" w:cs="Arial"/>
          <w:color w:val="000000" w:themeColor="text1"/>
        </w:rPr>
        <w:t xml:space="preserve">the </w:t>
      </w:r>
      <w:r w:rsidR="000D0331">
        <w:rPr>
          <w:rFonts w:ascii="Arial" w:hAnsi="Arial" w:cs="Arial"/>
          <w:color w:val="000000" w:themeColor="text1"/>
        </w:rPr>
        <w:t xml:space="preserve">topology, </w:t>
      </w:r>
      <w:r>
        <w:rPr>
          <w:rFonts w:ascii="Arial" w:hAnsi="Arial" w:cs="Arial"/>
          <w:color w:val="000000" w:themeColor="text1"/>
        </w:rPr>
        <w:t xml:space="preserve">the </w:t>
      </w:r>
      <w:r w:rsidR="000D0331">
        <w:rPr>
          <w:rFonts w:ascii="Arial" w:hAnsi="Arial" w:cs="Arial"/>
          <w:color w:val="000000" w:themeColor="text1"/>
        </w:rPr>
        <w:t xml:space="preserve">tolerance level, </w:t>
      </w:r>
      <w:r>
        <w:rPr>
          <w:rFonts w:ascii="Arial" w:hAnsi="Arial" w:cs="Arial"/>
          <w:color w:val="000000" w:themeColor="text1"/>
        </w:rPr>
        <w:t xml:space="preserve">the </w:t>
      </w:r>
      <w:r w:rsidR="000D0331">
        <w:rPr>
          <w:rFonts w:ascii="Arial" w:hAnsi="Arial" w:cs="Arial"/>
          <w:color w:val="000000" w:themeColor="text1"/>
        </w:rPr>
        <w:t xml:space="preserve">cores used for </w:t>
      </w:r>
      <w:r>
        <w:rPr>
          <w:rFonts w:ascii="Arial" w:hAnsi="Arial" w:cs="Arial"/>
          <w:color w:val="000000" w:themeColor="text1"/>
        </w:rPr>
        <w:t xml:space="preserve">the </w:t>
      </w:r>
      <w:r w:rsidR="000D0331">
        <w:rPr>
          <w:rFonts w:ascii="Arial" w:hAnsi="Arial" w:cs="Arial"/>
          <w:color w:val="000000" w:themeColor="text1"/>
        </w:rPr>
        <w:t>mapping</w:t>
      </w:r>
      <w:r>
        <w:rPr>
          <w:rFonts w:ascii="Arial" w:hAnsi="Arial" w:cs="Arial"/>
          <w:color w:val="000000" w:themeColor="text1"/>
        </w:rPr>
        <w:t>,</w:t>
      </w:r>
      <w:r w:rsidR="000D0331">
        <w:rPr>
          <w:rFonts w:ascii="Arial" w:hAnsi="Arial" w:cs="Arial"/>
          <w:color w:val="000000" w:themeColor="text1"/>
        </w:rPr>
        <w:t xml:space="preserve"> a table summarizing </w:t>
      </w:r>
      <w:r>
        <w:rPr>
          <w:rFonts w:ascii="Arial" w:hAnsi="Arial" w:cs="Arial"/>
          <w:color w:val="000000" w:themeColor="text1"/>
        </w:rPr>
        <w:t xml:space="preserve">the </w:t>
      </w:r>
      <w:r w:rsidR="000D0331">
        <w:rPr>
          <w:rFonts w:ascii="Arial" w:hAnsi="Arial" w:cs="Arial"/>
          <w:color w:val="000000" w:themeColor="text1"/>
        </w:rPr>
        <w:t>total number of sRNA</w:t>
      </w:r>
      <w:r>
        <w:rPr>
          <w:rFonts w:ascii="Arial" w:hAnsi="Arial" w:cs="Arial"/>
          <w:color w:val="000000" w:themeColor="text1"/>
        </w:rPr>
        <w:t>s</w:t>
      </w:r>
      <w:r w:rsidR="000D0331">
        <w:rPr>
          <w:rFonts w:ascii="Arial" w:hAnsi="Arial" w:cs="Arial"/>
          <w:color w:val="000000" w:themeColor="text1"/>
        </w:rPr>
        <w:t xml:space="preserve"> of </w:t>
      </w:r>
      <w:r>
        <w:rPr>
          <w:rFonts w:ascii="Arial" w:hAnsi="Arial" w:cs="Arial"/>
          <w:color w:val="000000" w:themeColor="text1"/>
        </w:rPr>
        <w:t xml:space="preserve">the </w:t>
      </w:r>
      <w:r w:rsidR="000D0331">
        <w:rPr>
          <w:rFonts w:ascii="Arial" w:hAnsi="Arial" w:cs="Arial"/>
          <w:color w:val="000000" w:themeColor="text1"/>
        </w:rPr>
        <w:t xml:space="preserve">different lengths, </w:t>
      </w:r>
      <w:r>
        <w:rPr>
          <w:rFonts w:ascii="Arial" w:hAnsi="Arial" w:cs="Arial"/>
          <w:color w:val="000000" w:themeColor="text1"/>
        </w:rPr>
        <w:t xml:space="preserve">the </w:t>
      </w:r>
      <w:r w:rsidR="000D0331">
        <w:rPr>
          <w:rFonts w:ascii="Arial" w:hAnsi="Arial" w:cs="Arial"/>
          <w:color w:val="000000" w:themeColor="text1"/>
        </w:rPr>
        <w:t>number of sRNA</w:t>
      </w:r>
      <w:r>
        <w:rPr>
          <w:rFonts w:ascii="Arial" w:hAnsi="Arial" w:cs="Arial"/>
          <w:color w:val="000000" w:themeColor="text1"/>
        </w:rPr>
        <w:t>s</w:t>
      </w:r>
      <w:r w:rsidR="000D0331">
        <w:rPr>
          <w:rFonts w:ascii="Arial" w:hAnsi="Arial" w:cs="Arial"/>
          <w:color w:val="000000" w:themeColor="text1"/>
        </w:rPr>
        <w:t xml:space="preserve"> matching in </w:t>
      </w:r>
      <w:r w:rsidR="00B67A5C">
        <w:rPr>
          <w:rFonts w:ascii="Arial" w:hAnsi="Arial" w:cs="Arial"/>
          <w:color w:val="000000" w:themeColor="text1"/>
        </w:rPr>
        <w:t xml:space="preserve">the </w:t>
      </w:r>
      <w:r w:rsidR="000D0331">
        <w:rPr>
          <w:rFonts w:ascii="Arial" w:hAnsi="Arial" w:cs="Arial"/>
          <w:color w:val="000000" w:themeColor="text1"/>
        </w:rPr>
        <w:t xml:space="preserve">forward direction, </w:t>
      </w:r>
      <w:r>
        <w:rPr>
          <w:rFonts w:ascii="Arial" w:hAnsi="Arial" w:cs="Arial"/>
          <w:color w:val="000000" w:themeColor="text1"/>
        </w:rPr>
        <w:t xml:space="preserve">the </w:t>
      </w:r>
      <w:r w:rsidR="000D0331">
        <w:rPr>
          <w:rFonts w:ascii="Arial" w:hAnsi="Arial" w:cs="Arial"/>
          <w:color w:val="000000" w:themeColor="text1"/>
        </w:rPr>
        <w:t>number of sRNA</w:t>
      </w:r>
      <w:r>
        <w:rPr>
          <w:rFonts w:ascii="Arial" w:hAnsi="Arial" w:cs="Arial"/>
          <w:color w:val="000000" w:themeColor="text1"/>
        </w:rPr>
        <w:t>s</w:t>
      </w:r>
      <w:r w:rsidR="000D0331">
        <w:rPr>
          <w:rFonts w:ascii="Arial" w:hAnsi="Arial" w:cs="Arial"/>
          <w:color w:val="000000" w:themeColor="text1"/>
        </w:rPr>
        <w:t xml:space="preserve"> matching in </w:t>
      </w:r>
      <w:r w:rsidR="00B67A5C">
        <w:rPr>
          <w:rFonts w:ascii="Arial" w:hAnsi="Arial" w:cs="Arial"/>
          <w:color w:val="000000" w:themeColor="text1"/>
        </w:rPr>
        <w:t xml:space="preserve">the </w:t>
      </w:r>
      <w:r w:rsidR="000D0331">
        <w:rPr>
          <w:rFonts w:ascii="Arial" w:hAnsi="Arial" w:cs="Arial"/>
          <w:color w:val="000000" w:themeColor="text1"/>
        </w:rPr>
        <w:t xml:space="preserve">reverse direction, </w:t>
      </w:r>
      <w:r w:rsidR="00B67A5C">
        <w:rPr>
          <w:rFonts w:ascii="Arial" w:hAnsi="Arial" w:cs="Arial"/>
          <w:color w:val="000000" w:themeColor="text1"/>
        </w:rPr>
        <w:t xml:space="preserve">the </w:t>
      </w:r>
      <w:r w:rsidR="000D0331">
        <w:rPr>
          <w:rFonts w:ascii="Arial" w:hAnsi="Arial" w:cs="Arial"/>
          <w:color w:val="000000" w:themeColor="text1"/>
        </w:rPr>
        <w:t xml:space="preserve">total number of sRNA matching and </w:t>
      </w:r>
      <w:r>
        <w:rPr>
          <w:rFonts w:ascii="Arial" w:hAnsi="Arial" w:cs="Arial"/>
          <w:color w:val="000000" w:themeColor="text1"/>
        </w:rPr>
        <w:t xml:space="preserve">the percentage </w:t>
      </w:r>
      <w:r w:rsidR="000D0331">
        <w:rPr>
          <w:rFonts w:ascii="Arial" w:hAnsi="Arial" w:cs="Arial"/>
          <w:color w:val="000000" w:themeColor="text1"/>
        </w:rPr>
        <w:t>of sRNA</w:t>
      </w:r>
      <w:r>
        <w:rPr>
          <w:rFonts w:ascii="Arial" w:hAnsi="Arial" w:cs="Arial"/>
          <w:color w:val="000000" w:themeColor="text1"/>
        </w:rPr>
        <w:t>s</w:t>
      </w:r>
      <w:r w:rsidR="000D0331">
        <w:rPr>
          <w:rFonts w:ascii="Arial" w:hAnsi="Arial" w:cs="Arial"/>
          <w:color w:val="000000" w:themeColor="text1"/>
        </w:rPr>
        <w:t xml:space="preserve"> mapped for the given sRNA species. </w:t>
      </w:r>
      <w:r>
        <w:rPr>
          <w:rFonts w:ascii="Arial" w:hAnsi="Arial" w:cs="Arial"/>
          <w:color w:val="000000" w:themeColor="text1"/>
        </w:rPr>
        <w:t>The d</w:t>
      </w:r>
      <w:r w:rsidR="00B73C57" w:rsidRPr="006B7778">
        <w:rPr>
          <w:rFonts w:ascii="Arial" w:hAnsi="Arial" w:cs="Arial"/>
          <w:color w:val="000000" w:themeColor="text1"/>
        </w:rPr>
        <w:t xml:space="preserve">etails of each sRNA sequence </w:t>
      </w:r>
      <w:r>
        <w:rPr>
          <w:rFonts w:ascii="Arial" w:hAnsi="Arial" w:cs="Arial"/>
          <w:color w:val="000000" w:themeColor="text1"/>
        </w:rPr>
        <w:t xml:space="preserve">that </w:t>
      </w:r>
      <w:r w:rsidR="00B73C57" w:rsidRPr="006B7778">
        <w:rPr>
          <w:rFonts w:ascii="Arial" w:hAnsi="Arial" w:cs="Arial"/>
          <w:color w:val="000000" w:themeColor="text1"/>
        </w:rPr>
        <w:t xml:space="preserve">occurred in the pool </w:t>
      </w:r>
      <w:r>
        <w:rPr>
          <w:rFonts w:ascii="Arial" w:hAnsi="Arial" w:cs="Arial"/>
          <w:color w:val="000000" w:themeColor="text1"/>
        </w:rPr>
        <w:t>are</w:t>
      </w:r>
      <w:r w:rsidRPr="006B7778">
        <w:rPr>
          <w:rFonts w:ascii="Arial" w:hAnsi="Arial" w:cs="Arial"/>
          <w:color w:val="000000" w:themeColor="text1"/>
        </w:rPr>
        <w:t xml:space="preserve"> </w:t>
      </w:r>
      <w:r w:rsidR="00B73C57" w:rsidRPr="006B7778">
        <w:rPr>
          <w:rFonts w:ascii="Arial" w:hAnsi="Arial" w:cs="Arial"/>
          <w:color w:val="000000" w:themeColor="text1"/>
        </w:rPr>
        <w:t xml:space="preserve">presented in </w:t>
      </w:r>
      <w:r w:rsidR="00B73C57" w:rsidRPr="006B7778">
        <w:rPr>
          <w:rFonts w:ascii="Arial" w:hAnsi="Arial" w:cs="Arial"/>
          <w:color w:val="000000" w:themeColor="text1"/>
          <w:highlight w:val="yellow"/>
        </w:rPr>
        <w:t>Fig. S1</w:t>
      </w:r>
      <w:r w:rsidR="00B73C57" w:rsidRPr="006B7778">
        <w:rPr>
          <w:rFonts w:ascii="Arial" w:hAnsi="Arial" w:cs="Arial"/>
          <w:color w:val="000000" w:themeColor="text1"/>
        </w:rPr>
        <w:t xml:space="preserve"> as </w:t>
      </w:r>
      <w:r>
        <w:rPr>
          <w:rFonts w:ascii="Arial" w:hAnsi="Arial" w:cs="Arial"/>
          <w:color w:val="000000" w:themeColor="text1"/>
        </w:rPr>
        <w:t xml:space="preserve">they were </w:t>
      </w:r>
      <w:r w:rsidR="00B73C57" w:rsidRPr="006B7778">
        <w:rPr>
          <w:rFonts w:ascii="Arial" w:hAnsi="Arial" w:cs="Arial"/>
          <w:color w:val="000000" w:themeColor="text1"/>
        </w:rPr>
        <w:t>generated by</w:t>
      </w:r>
      <w:r>
        <w:rPr>
          <w:rFonts w:ascii="Arial" w:hAnsi="Arial" w:cs="Arial"/>
          <w:color w:val="000000" w:themeColor="text1"/>
        </w:rPr>
        <w:t xml:space="preserve"> the</w:t>
      </w:r>
      <w:r w:rsidR="00B73C57" w:rsidRPr="006B7778">
        <w:rPr>
          <w:rFonts w:ascii="Arial" w:hAnsi="Arial" w:cs="Arial"/>
          <w:color w:val="000000" w:themeColor="text1"/>
        </w:rPr>
        <w:t xml:space="preserve"> </w:t>
      </w:r>
      <w:proofErr w:type="spellStart"/>
      <w:r w:rsidR="00B73C57" w:rsidRPr="006B7778">
        <w:rPr>
          <w:rFonts w:ascii="Arial" w:hAnsi="Arial" w:cs="Arial"/>
          <w:color w:val="000000" w:themeColor="text1"/>
        </w:rPr>
        <w:t>vd</w:t>
      </w:r>
      <w:proofErr w:type="spellEnd"/>
      <w:r w:rsidR="00B73C57" w:rsidRPr="006B7778">
        <w:rPr>
          <w:rFonts w:ascii="Arial" w:hAnsi="Arial" w:cs="Arial"/>
          <w:color w:val="000000" w:themeColor="text1"/>
        </w:rPr>
        <w:t>-sRNA profiler</w:t>
      </w:r>
      <w:r w:rsidR="00B73C57">
        <w:rPr>
          <w:rFonts w:ascii="Arial" w:hAnsi="Arial" w:cs="Arial"/>
          <w:color w:val="000000" w:themeColor="text1"/>
        </w:rPr>
        <w:t>.</w:t>
      </w:r>
    </w:p>
    <w:p w14:paraId="0760F7AC" w14:textId="77777777" w:rsidR="000D0331" w:rsidRPr="00944633" w:rsidRDefault="000D0331" w:rsidP="000D0331">
      <w:pPr>
        <w:spacing w:line="360" w:lineRule="auto"/>
        <w:ind w:firstLine="720"/>
        <w:jc w:val="both"/>
        <w:rPr>
          <w:rFonts w:ascii="Arial" w:hAnsi="Arial" w:cs="Arial"/>
          <w:color w:val="000000" w:themeColor="text1"/>
        </w:rPr>
      </w:pPr>
    </w:p>
    <w:p w14:paraId="0BD62665" w14:textId="79DEEECA" w:rsidR="000D3ACE" w:rsidRPr="00944633" w:rsidRDefault="0094025B" w:rsidP="00AD31DE">
      <w:pPr>
        <w:spacing w:line="360" w:lineRule="auto"/>
        <w:jc w:val="both"/>
        <w:rPr>
          <w:rFonts w:ascii="Arial" w:hAnsi="Arial" w:cs="Arial"/>
          <w:color w:val="000000" w:themeColor="text1"/>
        </w:rPr>
      </w:pPr>
      <w:r>
        <w:rPr>
          <w:rFonts w:ascii="Arial" w:hAnsi="Arial" w:cs="Arial"/>
          <w:color w:val="000000" w:themeColor="text1"/>
        </w:rPr>
        <w:t>In order t</w:t>
      </w:r>
      <w:r w:rsidR="007F755D" w:rsidRPr="00944633">
        <w:rPr>
          <w:rFonts w:ascii="Arial" w:hAnsi="Arial" w:cs="Arial"/>
          <w:color w:val="000000" w:themeColor="text1"/>
        </w:rPr>
        <w:t xml:space="preserve">o </w:t>
      </w:r>
      <w:r w:rsidR="0077664A" w:rsidRPr="00944633">
        <w:rPr>
          <w:rFonts w:ascii="Arial" w:hAnsi="Arial" w:cs="Arial"/>
          <w:color w:val="000000" w:themeColor="text1"/>
        </w:rPr>
        <w:t>profile</w:t>
      </w:r>
      <w:r w:rsidR="007F755D" w:rsidRPr="00944633">
        <w:rPr>
          <w:rFonts w:ascii="Arial" w:hAnsi="Arial" w:cs="Arial"/>
          <w:color w:val="000000" w:themeColor="text1"/>
        </w:rPr>
        <w:t xml:space="preserve"> the sRNA on </w:t>
      </w:r>
      <w:r w:rsidR="00780D00">
        <w:rPr>
          <w:rFonts w:ascii="Arial" w:hAnsi="Arial" w:cs="Arial"/>
          <w:color w:val="000000" w:themeColor="text1"/>
        </w:rPr>
        <w:t xml:space="preserve">both </w:t>
      </w:r>
      <w:r w:rsidR="007F755D" w:rsidRPr="00944633">
        <w:rPr>
          <w:rFonts w:ascii="Arial" w:hAnsi="Arial" w:cs="Arial"/>
          <w:color w:val="000000" w:themeColor="text1"/>
        </w:rPr>
        <w:t xml:space="preserve">the genomic and </w:t>
      </w:r>
      <w:r w:rsidR="005F10ED">
        <w:rPr>
          <w:rFonts w:ascii="Arial" w:hAnsi="Arial" w:cs="Arial"/>
          <w:color w:val="000000" w:themeColor="text1"/>
        </w:rPr>
        <w:t>antigenomic</w:t>
      </w:r>
      <w:r w:rsidR="007F755D" w:rsidRPr="00944633">
        <w:rPr>
          <w:rFonts w:ascii="Arial" w:hAnsi="Arial" w:cs="Arial"/>
          <w:color w:val="000000" w:themeColor="text1"/>
        </w:rPr>
        <w:t xml:space="preserve"> strand</w:t>
      </w:r>
      <w:r w:rsidR="00780D00">
        <w:rPr>
          <w:rFonts w:ascii="Arial" w:hAnsi="Arial" w:cs="Arial"/>
          <w:color w:val="000000" w:themeColor="text1"/>
        </w:rPr>
        <w:t>s</w:t>
      </w:r>
      <w:r w:rsidR="007F755D" w:rsidRPr="00944633">
        <w:rPr>
          <w:rFonts w:ascii="Arial" w:hAnsi="Arial" w:cs="Arial"/>
          <w:color w:val="000000" w:themeColor="text1"/>
        </w:rPr>
        <w:t xml:space="preserve"> of the </w:t>
      </w:r>
      <w:r>
        <w:rPr>
          <w:rFonts w:ascii="Arial" w:hAnsi="Arial" w:cs="Arial"/>
          <w:color w:val="000000" w:themeColor="text1"/>
        </w:rPr>
        <w:t xml:space="preserve">viroid </w:t>
      </w:r>
      <w:r w:rsidR="0077664A" w:rsidRPr="00944633">
        <w:rPr>
          <w:rFonts w:ascii="Arial" w:hAnsi="Arial" w:cs="Arial"/>
          <w:color w:val="000000" w:themeColor="text1"/>
        </w:rPr>
        <w:t>genome</w:t>
      </w:r>
      <w:r w:rsidR="007F755D" w:rsidRPr="00944633">
        <w:rPr>
          <w:rFonts w:ascii="Arial" w:hAnsi="Arial" w:cs="Arial"/>
          <w:color w:val="000000" w:themeColor="text1"/>
        </w:rPr>
        <w:t xml:space="preserve">, </w:t>
      </w:r>
      <w:r>
        <w:rPr>
          <w:rFonts w:ascii="Arial" w:hAnsi="Arial" w:cs="Arial"/>
          <w:color w:val="000000" w:themeColor="text1"/>
        </w:rPr>
        <w:t xml:space="preserve">the </w:t>
      </w:r>
      <w:r w:rsidR="007F755D" w:rsidRPr="00944633">
        <w:rPr>
          <w:rFonts w:ascii="Arial" w:hAnsi="Arial" w:cs="Arial"/>
          <w:color w:val="000000" w:themeColor="text1"/>
        </w:rPr>
        <w:t xml:space="preserve">above </w:t>
      </w:r>
      <w:r w:rsidR="0077664A" w:rsidRPr="00944633">
        <w:rPr>
          <w:rFonts w:ascii="Arial" w:hAnsi="Arial" w:cs="Arial"/>
          <w:color w:val="000000" w:themeColor="text1"/>
        </w:rPr>
        <w:t>matched</w:t>
      </w:r>
      <w:r w:rsidR="007F755D" w:rsidRPr="00944633">
        <w:rPr>
          <w:rFonts w:ascii="Arial" w:hAnsi="Arial" w:cs="Arial"/>
          <w:color w:val="000000" w:themeColor="text1"/>
        </w:rPr>
        <w:t xml:space="preserve"> </w:t>
      </w:r>
      <w:r w:rsidR="00FF25D4" w:rsidRPr="00944633">
        <w:rPr>
          <w:rFonts w:ascii="Arial" w:hAnsi="Arial" w:cs="Arial"/>
          <w:color w:val="000000" w:themeColor="text1"/>
        </w:rPr>
        <w:t xml:space="preserve">sRNAs </w:t>
      </w:r>
      <w:r w:rsidR="00780D00">
        <w:rPr>
          <w:rFonts w:ascii="Arial" w:hAnsi="Arial" w:cs="Arial"/>
          <w:color w:val="000000" w:themeColor="text1"/>
        </w:rPr>
        <w:t>we</w:t>
      </w:r>
      <w:r w:rsidR="00FF25D4" w:rsidRPr="00944633">
        <w:rPr>
          <w:rFonts w:ascii="Arial" w:hAnsi="Arial" w:cs="Arial"/>
          <w:color w:val="000000" w:themeColor="text1"/>
        </w:rPr>
        <w:t xml:space="preserve">re run on the </w:t>
      </w:r>
      <w:r w:rsidR="0077664A" w:rsidRPr="00944633">
        <w:rPr>
          <w:rFonts w:ascii="Arial" w:hAnsi="Arial" w:cs="Arial"/>
          <w:color w:val="000000" w:themeColor="text1"/>
        </w:rPr>
        <w:t>genome</w:t>
      </w:r>
      <w:r w:rsidR="00FF25D4" w:rsidRPr="00944633">
        <w:rPr>
          <w:rFonts w:ascii="Arial" w:hAnsi="Arial" w:cs="Arial"/>
          <w:color w:val="000000" w:themeColor="text1"/>
        </w:rPr>
        <w:t xml:space="preserve"> strand. As presented </w:t>
      </w:r>
      <w:r w:rsidR="00FF25D4" w:rsidRPr="00AD31DE">
        <w:rPr>
          <w:rFonts w:ascii="Arial" w:hAnsi="Arial" w:cs="Arial"/>
          <w:color w:val="000000" w:themeColor="text1"/>
          <w:highlight w:val="yellow"/>
        </w:rPr>
        <w:t>in</w:t>
      </w:r>
      <w:r w:rsidR="00780D00" w:rsidRPr="00AD31DE">
        <w:rPr>
          <w:rFonts w:ascii="Arial" w:hAnsi="Arial" w:cs="Arial"/>
          <w:color w:val="000000" w:themeColor="text1"/>
          <w:highlight w:val="yellow"/>
        </w:rPr>
        <w:t xml:space="preserve"> </w:t>
      </w:r>
      <w:r>
        <w:rPr>
          <w:rFonts w:ascii="Arial" w:hAnsi="Arial" w:cs="Arial"/>
          <w:color w:val="000000" w:themeColor="text1"/>
          <w:highlight w:val="yellow"/>
        </w:rPr>
        <w:t>F</w:t>
      </w:r>
      <w:r w:rsidR="00780D00" w:rsidRPr="00AD31DE">
        <w:rPr>
          <w:rFonts w:ascii="Arial" w:hAnsi="Arial" w:cs="Arial"/>
          <w:color w:val="000000" w:themeColor="text1"/>
          <w:highlight w:val="yellow"/>
        </w:rPr>
        <w:t>igure 1C</w:t>
      </w:r>
      <w:r w:rsidR="00FF25D4" w:rsidRPr="00944633">
        <w:rPr>
          <w:rFonts w:ascii="Arial" w:hAnsi="Arial" w:cs="Arial"/>
          <w:color w:val="000000" w:themeColor="text1"/>
        </w:rPr>
        <w:t xml:space="preserve">, the </w:t>
      </w:r>
      <w:r w:rsidR="001E0FF9" w:rsidRPr="00944633">
        <w:rPr>
          <w:rFonts w:ascii="Arial" w:hAnsi="Arial" w:cs="Arial"/>
          <w:color w:val="000000" w:themeColor="text1"/>
        </w:rPr>
        <w:t>X</w:t>
      </w:r>
      <w:r w:rsidR="00FF25D4" w:rsidRPr="00944633">
        <w:rPr>
          <w:rFonts w:ascii="Arial" w:hAnsi="Arial" w:cs="Arial"/>
          <w:color w:val="000000" w:themeColor="text1"/>
        </w:rPr>
        <w:t xml:space="preserve">-axis indicates the length of </w:t>
      </w:r>
      <w:r>
        <w:rPr>
          <w:rFonts w:ascii="Arial" w:hAnsi="Arial" w:cs="Arial"/>
          <w:color w:val="000000" w:themeColor="text1"/>
        </w:rPr>
        <w:t xml:space="preserve">the </w:t>
      </w:r>
      <w:r w:rsidR="00FF25D4" w:rsidRPr="00944633">
        <w:rPr>
          <w:rFonts w:ascii="Arial" w:hAnsi="Arial" w:cs="Arial"/>
          <w:color w:val="000000" w:themeColor="text1"/>
        </w:rPr>
        <w:t>viroid RNA</w:t>
      </w:r>
      <w:r w:rsidR="00B67A5C">
        <w:rPr>
          <w:rFonts w:ascii="Arial" w:hAnsi="Arial" w:cs="Arial"/>
          <w:color w:val="000000" w:themeColor="text1"/>
        </w:rPr>
        <w:t>,</w:t>
      </w:r>
      <w:r w:rsidR="00FF25D4" w:rsidRPr="00944633">
        <w:rPr>
          <w:rFonts w:ascii="Arial" w:hAnsi="Arial" w:cs="Arial"/>
          <w:color w:val="000000" w:themeColor="text1"/>
        </w:rPr>
        <w:t xml:space="preserve"> </w:t>
      </w:r>
      <w:r>
        <w:rPr>
          <w:rFonts w:ascii="Arial" w:hAnsi="Arial" w:cs="Arial"/>
          <w:color w:val="000000" w:themeColor="text1"/>
        </w:rPr>
        <w:t>while the</w:t>
      </w:r>
      <w:r w:rsidRPr="00944633">
        <w:rPr>
          <w:rFonts w:ascii="Arial" w:hAnsi="Arial" w:cs="Arial"/>
          <w:color w:val="000000" w:themeColor="text1"/>
        </w:rPr>
        <w:t xml:space="preserve"> </w:t>
      </w:r>
      <w:r w:rsidR="00FF25D4" w:rsidRPr="00944633">
        <w:rPr>
          <w:rFonts w:ascii="Arial" w:hAnsi="Arial" w:cs="Arial"/>
          <w:color w:val="000000" w:themeColor="text1"/>
        </w:rPr>
        <w:t xml:space="preserve">Y-axis </w:t>
      </w:r>
      <w:r w:rsidR="00B67A5C">
        <w:rPr>
          <w:rFonts w:ascii="Arial" w:hAnsi="Arial" w:cs="Arial"/>
          <w:color w:val="000000" w:themeColor="text1"/>
        </w:rPr>
        <w:t>shows</w:t>
      </w:r>
      <w:r w:rsidR="00FF25D4" w:rsidRPr="00944633">
        <w:rPr>
          <w:rFonts w:ascii="Arial" w:hAnsi="Arial" w:cs="Arial"/>
          <w:color w:val="000000" w:themeColor="text1"/>
        </w:rPr>
        <w:t xml:space="preserve"> the number of matching sRNAs</w:t>
      </w:r>
      <w:r w:rsidR="001E0FF9" w:rsidRPr="00944633">
        <w:rPr>
          <w:rFonts w:ascii="Arial" w:hAnsi="Arial" w:cs="Arial"/>
          <w:color w:val="000000" w:themeColor="text1"/>
        </w:rPr>
        <w:t xml:space="preserve">. By testing the above </w:t>
      </w:r>
      <w:r w:rsidR="001E0BFC" w:rsidRPr="00944633">
        <w:rPr>
          <w:rFonts w:ascii="Arial" w:hAnsi="Arial" w:cs="Arial"/>
          <w:color w:val="000000" w:themeColor="text1"/>
        </w:rPr>
        <w:t>example,</w:t>
      </w:r>
      <w:r w:rsidR="001E0FF9" w:rsidRPr="00944633">
        <w:rPr>
          <w:rFonts w:ascii="Arial" w:hAnsi="Arial" w:cs="Arial"/>
          <w:color w:val="000000" w:themeColor="text1"/>
        </w:rPr>
        <w:t xml:space="preserve"> it is clear that </w:t>
      </w:r>
      <w:r w:rsidR="00603D3F">
        <w:rPr>
          <w:rFonts w:ascii="Arial" w:hAnsi="Arial" w:cs="Arial"/>
          <w:color w:val="000000" w:themeColor="text1"/>
        </w:rPr>
        <w:t>here developed</w:t>
      </w:r>
      <w:r w:rsidR="00603D3F" w:rsidRPr="00944633">
        <w:rPr>
          <w:rFonts w:ascii="Arial" w:hAnsi="Arial" w:cs="Arial"/>
          <w:color w:val="000000" w:themeColor="text1"/>
        </w:rPr>
        <w:t xml:space="preserve"> </w:t>
      </w:r>
      <w:r w:rsidR="001E0FF9" w:rsidRPr="00944633">
        <w:rPr>
          <w:rFonts w:ascii="Arial" w:hAnsi="Arial" w:cs="Arial"/>
          <w:color w:val="000000" w:themeColor="text1"/>
        </w:rPr>
        <w:t xml:space="preserve">tool </w:t>
      </w:r>
      <w:r w:rsidR="00B67A5C">
        <w:rPr>
          <w:rFonts w:ascii="Arial" w:hAnsi="Arial" w:cs="Arial"/>
          <w:color w:val="000000" w:themeColor="text1"/>
        </w:rPr>
        <w:t>can</w:t>
      </w:r>
      <w:r w:rsidR="001E0FF9" w:rsidRPr="00944633">
        <w:rPr>
          <w:rFonts w:ascii="Arial" w:hAnsi="Arial" w:cs="Arial"/>
          <w:color w:val="000000" w:themeColor="text1"/>
        </w:rPr>
        <w:t xml:space="preserve"> </w:t>
      </w:r>
      <w:r w:rsidR="00603D3F">
        <w:rPr>
          <w:rFonts w:ascii="Arial" w:hAnsi="Arial" w:cs="Arial"/>
          <w:color w:val="000000" w:themeColor="text1"/>
        </w:rPr>
        <w:t>detect the</w:t>
      </w:r>
      <w:r w:rsidR="001E0FF9" w:rsidRPr="00944633">
        <w:rPr>
          <w:rFonts w:ascii="Arial" w:hAnsi="Arial" w:cs="Arial"/>
          <w:color w:val="000000" w:themeColor="text1"/>
        </w:rPr>
        <w:t xml:space="preserve"> total sRNA count, the sRNA</w:t>
      </w:r>
      <w:r>
        <w:rPr>
          <w:rFonts w:ascii="Arial" w:hAnsi="Arial" w:cs="Arial"/>
          <w:color w:val="000000" w:themeColor="text1"/>
        </w:rPr>
        <w:t>s</w:t>
      </w:r>
      <w:r w:rsidR="001E0FF9" w:rsidRPr="00944633">
        <w:rPr>
          <w:rFonts w:ascii="Arial" w:hAnsi="Arial" w:cs="Arial"/>
          <w:color w:val="000000" w:themeColor="text1"/>
        </w:rPr>
        <w:t xml:space="preserve"> matching </w:t>
      </w:r>
      <w:r>
        <w:rPr>
          <w:rFonts w:ascii="Arial" w:hAnsi="Arial" w:cs="Arial"/>
          <w:color w:val="000000" w:themeColor="text1"/>
        </w:rPr>
        <w:t xml:space="preserve">the </w:t>
      </w:r>
      <w:r w:rsidR="001E0FF9" w:rsidRPr="00944633">
        <w:rPr>
          <w:rFonts w:ascii="Arial" w:hAnsi="Arial" w:cs="Arial"/>
          <w:color w:val="000000" w:themeColor="text1"/>
        </w:rPr>
        <w:t xml:space="preserve">genomic and </w:t>
      </w:r>
      <w:r w:rsidR="005F10ED">
        <w:rPr>
          <w:rFonts w:ascii="Arial" w:hAnsi="Arial" w:cs="Arial"/>
          <w:color w:val="000000" w:themeColor="text1"/>
        </w:rPr>
        <w:t>antigenomic</w:t>
      </w:r>
      <w:r w:rsidR="001E0FF9" w:rsidRPr="00944633">
        <w:rPr>
          <w:rFonts w:ascii="Arial" w:hAnsi="Arial" w:cs="Arial"/>
          <w:color w:val="000000" w:themeColor="text1"/>
        </w:rPr>
        <w:t xml:space="preserve"> strand</w:t>
      </w:r>
      <w:r w:rsidR="00780D00">
        <w:rPr>
          <w:rFonts w:ascii="Arial" w:hAnsi="Arial" w:cs="Arial"/>
          <w:color w:val="000000" w:themeColor="text1"/>
        </w:rPr>
        <w:t>s</w:t>
      </w:r>
      <w:r w:rsidR="0077664A" w:rsidRPr="00944633">
        <w:rPr>
          <w:rFonts w:ascii="Arial" w:hAnsi="Arial" w:cs="Arial"/>
          <w:color w:val="000000" w:themeColor="text1"/>
        </w:rPr>
        <w:t xml:space="preserve">, thus addressing the fundamental questions of mapping the sRNA from the NGS data on </w:t>
      </w:r>
      <w:r w:rsidR="00B67A5C">
        <w:rPr>
          <w:rFonts w:ascii="Arial" w:hAnsi="Arial" w:cs="Arial"/>
          <w:color w:val="000000" w:themeColor="text1"/>
        </w:rPr>
        <w:t xml:space="preserve">a </w:t>
      </w:r>
      <w:r w:rsidR="0077664A" w:rsidRPr="00944633">
        <w:rPr>
          <w:rFonts w:ascii="Arial" w:hAnsi="Arial" w:cs="Arial"/>
          <w:color w:val="000000" w:themeColor="text1"/>
        </w:rPr>
        <w:t>given genome sequence</w:t>
      </w:r>
      <w:r w:rsidR="001E0FF9" w:rsidRPr="00944633">
        <w:rPr>
          <w:rFonts w:ascii="Arial" w:hAnsi="Arial" w:cs="Arial"/>
          <w:color w:val="000000" w:themeColor="text1"/>
        </w:rPr>
        <w:t xml:space="preserve">. Further, </w:t>
      </w:r>
      <w:r w:rsidR="0077664A" w:rsidRPr="00944633">
        <w:rPr>
          <w:rFonts w:ascii="Arial" w:hAnsi="Arial" w:cs="Arial"/>
          <w:color w:val="000000" w:themeColor="text1"/>
        </w:rPr>
        <w:t xml:space="preserve">profiling of </w:t>
      </w:r>
      <w:r>
        <w:rPr>
          <w:rFonts w:ascii="Arial" w:hAnsi="Arial" w:cs="Arial"/>
          <w:color w:val="000000" w:themeColor="text1"/>
        </w:rPr>
        <w:t xml:space="preserve">the </w:t>
      </w:r>
      <w:r w:rsidR="0077664A" w:rsidRPr="00944633">
        <w:rPr>
          <w:rFonts w:ascii="Arial" w:hAnsi="Arial" w:cs="Arial"/>
          <w:color w:val="000000" w:themeColor="text1"/>
        </w:rPr>
        <w:t xml:space="preserve">mapped </w:t>
      </w:r>
      <w:r w:rsidR="006E647C" w:rsidRPr="00944633">
        <w:rPr>
          <w:rFonts w:ascii="Arial" w:hAnsi="Arial" w:cs="Arial"/>
          <w:color w:val="000000" w:themeColor="text1"/>
        </w:rPr>
        <w:t xml:space="preserve">sRNAs </w:t>
      </w:r>
      <w:r w:rsidR="0077664A" w:rsidRPr="00944633">
        <w:rPr>
          <w:rFonts w:ascii="Arial" w:hAnsi="Arial" w:cs="Arial"/>
          <w:color w:val="000000" w:themeColor="text1"/>
        </w:rPr>
        <w:t xml:space="preserve">on the </w:t>
      </w:r>
      <w:r w:rsidR="00B67A5C">
        <w:rPr>
          <w:rFonts w:ascii="Arial" w:hAnsi="Arial" w:cs="Arial"/>
          <w:color w:val="000000" w:themeColor="text1"/>
        </w:rPr>
        <w:t>illustration</w:t>
      </w:r>
      <w:r w:rsidR="0077664A" w:rsidRPr="00944633">
        <w:rPr>
          <w:rFonts w:ascii="Arial" w:hAnsi="Arial" w:cs="Arial"/>
          <w:color w:val="000000" w:themeColor="text1"/>
        </w:rPr>
        <w:t xml:space="preserve"> DNA strand </w:t>
      </w:r>
      <w:r>
        <w:rPr>
          <w:rFonts w:ascii="Arial" w:hAnsi="Arial" w:cs="Arial"/>
          <w:color w:val="000000" w:themeColor="text1"/>
        </w:rPr>
        <w:t>shows exactly how</w:t>
      </w:r>
      <w:r w:rsidR="00B67A5C">
        <w:rPr>
          <w:rFonts w:ascii="Arial" w:hAnsi="Arial" w:cs="Arial"/>
          <w:color w:val="000000" w:themeColor="text1"/>
        </w:rPr>
        <w:t xml:space="preserve"> the </w:t>
      </w:r>
      <w:proofErr w:type="spellStart"/>
      <w:r w:rsidR="00B67A5C">
        <w:rPr>
          <w:rFonts w:ascii="Arial" w:hAnsi="Arial" w:cs="Arial"/>
          <w:color w:val="000000" w:themeColor="text1"/>
        </w:rPr>
        <w:t>vd</w:t>
      </w:r>
      <w:proofErr w:type="spellEnd"/>
      <w:r w:rsidR="00B67A5C">
        <w:rPr>
          <w:rFonts w:ascii="Arial" w:hAnsi="Arial" w:cs="Arial"/>
          <w:color w:val="000000" w:themeColor="text1"/>
        </w:rPr>
        <w:t xml:space="preserve">-sRNA profiler </w:t>
      </w:r>
      <w:r w:rsidR="0077664A" w:rsidRPr="00944633">
        <w:rPr>
          <w:rFonts w:ascii="Arial" w:hAnsi="Arial" w:cs="Arial"/>
          <w:color w:val="000000" w:themeColor="text1"/>
        </w:rPr>
        <w:t xml:space="preserve">developed </w:t>
      </w:r>
      <w:r w:rsidR="00B67A5C">
        <w:rPr>
          <w:rFonts w:ascii="Arial" w:hAnsi="Arial" w:cs="Arial"/>
          <w:color w:val="000000" w:themeColor="text1"/>
        </w:rPr>
        <w:t xml:space="preserve">in this </w:t>
      </w:r>
      <w:r>
        <w:rPr>
          <w:rFonts w:ascii="Arial" w:hAnsi="Arial" w:cs="Arial"/>
          <w:color w:val="000000" w:themeColor="text1"/>
        </w:rPr>
        <w:t>study</w:t>
      </w:r>
      <w:r w:rsidRPr="00944633">
        <w:rPr>
          <w:rFonts w:ascii="Arial" w:hAnsi="Arial" w:cs="Arial"/>
          <w:color w:val="000000" w:themeColor="text1"/>
        </w:rPr>
        <w:t xml:space="preserve"> </w:t>
      </w:r>
      <w:r w:rsidR="0077664A" w:rsidRPr="00944633">
        <w:rPr>
          <w:rFonts w:ascii="Arial" w:hAnsi="Arial" w:cs="Arial"/>
          <w:color w:val="000000" w:themeColor="text1"/>
        </w:rPr>
        <w:t xml:space="preserve">could be </w:t>
      </w:r>
      <w:r>
        <w:rPr>
          <w:rFonts w:ascii="Arial" w:hAnsi="Arial" w:cs="Arial"/>
          <w:color w:val="000000" w:themeColor="text1"/>
        </w:rPr>
        <w:t>used</w:t>
      </w:r>
      <w:r w:rsidRPr="00944633">
        <w:rPr>
          <w:rFonts w:ascii="Arial" w:hAnsi="Arial" w:cs="Arial"/>
          <w:color w:val="000000" w:themeColor="text1"/>
        </w:rPr>
        <w:t xml:space="preserve"> </w:t>
      </w:r>
      <w:r w:rsidR="0077664A" w:rsidRPr="00944633">
        <w:rPr>
          <w:rFonts w:ascii="Arial" w:hAnsi="Arial" w:cs="Arial"/>
          <w:color w:val="000000" w:themeColor="text1"/>
        </w:rPr>
        <w:t xml:space="preserve">to </w:t>
      </w:r>
      <w:r w:rsidR="00B67A5C">
        <w:rPr>
          <w:rFonts w:ascii="Arial" w:hAnsi="Arial" w:cs="Arial"/>
          <w:color w:val="000000" w:themeColor="text1"/>
        </w:rPr>
        <w:t>analy</w:t>
      </w:r>
      <w:r w:rsidR="00780D00">
        <w:rPr>
          <w:rFonts w:ascii="Arial" w:hAnsi="Arial" w:cs="Arial"/>
          <w:color w:val="000000" w:themeColor="text1"/>
        </w:rPr>
        <w:t>s</w:t>
      </w:r>
      <w:r w:rsidR="00B67A5C">
        <w:rPr>
          <w:rFonts w:ascii="Arial" w:hAnsi="Arial" w:cs="Arial"/>
          <w:color w:val="000000" w:themeColor="text1"/>
        </w:rPr>
        <w:t>e</w:t>
      </w:r>
      <w:r w:rsidR="0077664A" w:rsidRPr="00944633">
        <w:rPr>
          <w:rFonts w:ascii="Arial" w:hAnsi="Arial" w:cs="Arial"/>
          <w:color w:val="000000" w:themeColor="text1"/>
        </w:rPr>
        <w:t xml:space="preserve"> </w:t>
      </w:r>
      <w:proofErr w:type="spellStart"/>
      <w:r w:rsidR="0077664A" w:rsidRPr="00944633">
        <w:rPr>
          <w:rFonts w:ascii="Arial" w:hAnsi="Arial" w:cs="Arial"/>
          <w:color w:val="000000" w:themeColor="text1"/>
        </w:rPr>
        <w:t>vd</w:t>
      </w:r>
      <w:proofErr w:type="spellEnd"/>
      <w:r w:rsidR="0077664A" w:rsidRPr="00944633">
        <w:rPr>
          <w:rFonts w:ascii="Arial" w:hAnsi="Arial" w:cs="Arial"/>
          <w:color w:val="000000" w:themeColor="text1"/>
        </w:rPr>
        <w:t>-sRNA</w:t>
      </w:r>
      <w:r>
        <w:rPr>
          <w:rFonts w:ascii="Arial" w:hAnsi="Arial" w:cs="Arial"/>
          <w:color w:val="000000" w:themeColor="text1"/>
        </w:rPr>
        <w:t>s</w:t>
      </w:r>
      <w:r w:rsidR="0077664A" w:rsidRPr="00944633">
        <w:rPr>
          <w:rFonts w:ascii="Arial" w:hAnsi="Arial" w:cs="Arial"/>
          <w:color w:val="000000" w:themeColor="text1"/>
        </w:rPr>
        <w:t xml:space="preserve"> obtained from viroid infected plants.</w:t>
      </w:r>
    </w:p>
    <w:p w14:paraId="2E4E6D95" w14:textId="77777777" w:rsidR="00EF3716" w:rsidRPr="00944633" w:rsidRDefault="00EF3716" w:rsidP="00533E05">
      <w:pPr>
        <w:spacing w:line="360" w:lineRule="auto"/>
        <w:jc w:val="both"/>
        <w:rPr>
          <w:rFonts w:ascii="Arial" w:hAnsi="Arial" w:cs="Arial"/>
          <w:color w:val="000000" w:themeColor="text1"/>
        </w:rPr>
      </w:pPr>
    </w:p>
    <w:p w14:paraId="773CFF6A" w14:textId="7CBBFD61" w:rsidR="005D5065" w:rsidRPr="00944633" w:rsidRDefault="009856D8" w:rsidP="00533E05">
      <w:pPr>
        <w:spacing w:line="360" w:lineRule="auto"/>
        <w:jc w:val="both"/>
        <w:rPr>
          <w:rFonts w:ascii="Arial" w:hAnsi="Arial" w:cs="Arial"/>
          <w:b/>
          <w:bCs/>
          <w:color w:val="000000" w:themeColor="text1"/>
        </w:rPr>
      </w:pPr>
      <w:r w:rsidRPr="00944633">
        <w:rPr>
          <w:rFonts w:ascii="Arial" w:hAnsi="Arial" w:cs="Arial"/>
          <w:b/>
          <w:bCs/>
          <w:color w:val="000000" w:themeColor="text1"/>
        </w:rPr>
        <w:lastRenderedPageBreak/>
        <w:t>Mapping</w:t>
      </w:r>
      <w:r w:rsidR="00617CCB" w:rsidRPr="00944633">
        <w:rPr>
          <w:rFonts w:ascii="Arial" w:hAnsi="Arial" w:cs="Arial"/>
          <w:b/>
          <w:bCs/>
          <w:color w:val="000000" w:themeColor="text1"/>
        </w:rPr>
        <w:t xml:space="preserve"> of sRNA</w:t>
      </w:r>
      <w:r w:rsidR="008E2160">
        <w:rPr>
          <w:rFonts w:ascii="Arial" w:hAnsi="Arial" w:cs="Arial"/>
          <w:b/>
          <w:bCs/>
          <w:color w:val="000000" w:themeColor="text1"/>
        </w:rPr>
        <w:t>s</w:t>
      </w:r>
      <w:r w:rsidR="003A39E9" w:rsidRPr="00944633">
        <w:rPr>
          <w:rFonts w:ascii="Arial" w:hAnsi="Arial" w:cs="Arial"/>
          <w:b/>
          <w:bCs/>
          <w:color w:val="000000" w:themeColor="text1"/>
        </w:rPr>
        <w:t xml:space="preserve"> obtained </w:t>
      </w:r>
      <w:r w:rsidR="008E2160">
        <w:rPr>
          <w:rFonts w:ascii="Arial" w:hAnsi="Arial" w:cs="Arial"/>
          <w:b/>
          <w:bCs/>
          <w:color w:val="000000" w:themeColor="text1"/>
        </w:rPr>
        <w:t xml:space="preserve">from </w:t>
      </w:r>
      <w:r w:rsidR="003A39E9" w:rsidRPr="00944633">
        <w:rPr>
          <w:rFonts w:ascii="Arial" w:hAnsi="Arial" w:cs="Arial"/>
          <w:b/>
          <w:bCs/>
          <w:color w:val="000000" w:themeColor="text1"/>
        </w:rPr>
        <w:t>PSTVd-I infected plants</w:t>
      </w:r>
    </w:p>
    <w:p w14:paraId="05240AB3" w14:textId="6770C786" w:rsidR="003154D0" w:rsidRPr="00944633" w:rsidRDefault="008E2160" w:rsidP="00BC6D16">
      <w:pPr>
        <w:spacing w:line="360" w:lineRule="auto"/>
        <w:jc w:val="both"/>
        <w:rPr>
          <w:rFonts w:ascii="Arial" w:hAnsi="Arial" w:cs="Arial"/>
          <w:color w:val="000000" w:themeColor="text1"/>
        </w:rPr>
      </w:pPr>
      <w:r>
        <w:rPr>
          <w:rFonts w:ascii="Arial" w:hAnsi="Arial" w:cs="Arial"/>
          <w:color w:val="000000" w:themeColor="text1"/>
        </w:rPr>
        <w:t>In order t</w:t>
      </w:r>
      <w:r w:rsidR="007F755D" w:rsidRPr="00944633">
        <w:rPr>
          <w:rFonts w:ascii="Arial" w:hAnsi="Arial" w:cs="Arial"/>
          <w:color w:val="000000" w:themeColor="text1"/>
        </w:rPr>
        <w:t>o</w:t>
      </w:r>
      <w:r w:rsidR="003154D0" w:rsidRPr="00944633">
        <w:rPr>
          <w:rFonts w:ascii="Arial" w:hAnsi="Arial" w:cs="Arial"/>
          <w:color w:val="000000" w:themeColor="text1"/>
        </w:rPr>
        <w:t xml:space="preserve"> map and</w:t>
      </w:r>
      <w:r w:rsidR="007F755D" w:rsidRPr="00944633">
        <w:rPr>
          <w:rFonts w:ascii="Arial" w:hAnsi="Arial" w:cs="Arial"/>
          <w:color w:val="000000" w:themeColor="text1"/>
        </w:rPr>
        <w:t xml:space="preserve"> profile the sRNA</w:t>
      </w:r>
      <w:r>
        <w:rPr>
          <w:rFonts w:ascii="Arial" w:hAnsi="Arial" w:cs="Arial"/>
          <w:color w:val="000000" w:themeColor="text1"/>
        </w:rPr>
        <w:t>s</w:t>
      </w:r>
      <w:r w:rsidR="007F755D" w:rsidRPr="00944633">
        <w:rPr>
          <w:rFonts w:ascii="Arial" w:hAnsi="Arial" w:cs="Arial"/>
          <w:color w:val="000000" w:themeColor="text1"/>
        </w:rPr>
        <w:t xml:space="preserve"> on </w:t>
      </w:r>
      <w:r w:rsidR="00780D00">
        <w:rPr>
          <w:rFonts w:ascii="Arial" w:hAnsi="Arial" w:cs="Arial"/>
          <w:color w:val="000000" w:themeColor="text1"/>
        </w:rPr>
        <w:t xml:space="preserve">both </w:t>
      </w:r>
      <w:r w:rsidR="00B67A5C">
        <w:rPr>
          <w:rFonts w:ascii="Arial" w:hAnsi="Arial" w:cs="Arial"/>
          <w:color w:val="000000" w:themeColor="text1"/>
        </w:rPr>
        <w:t xml:space="preserve">the </w:t>
      </w:r>
      <w:r w:rsidR="007F755D" w:rsidRPr="00944633">
        <w:rPr>
          <w:rFonts w:ascii="Arial" w:hAnsi="Arial" w:cs="Arial"/>
          <w:color w:val="000000" w:themeColor="text1"/>
        </w:rPr>
        <w:t>genomic</w:t>
      </w:r>
      <w:r w:rsidR="005F329B" w:rsidRPr="00944633">
        <w:rPr>
          <w:rFonts w:ascii="Arial" w:hAnsi="Arial" w:cs="Arial"/>
          <w:color w:val="000000" w:themeColor="text1"/>
        </w:rPr>
        <w:t xml:space="preserve"> </w:t>
      </w:r>
      <w:r w:rsidR="007F755D" w:rsidRPr="00944633">
        <w:rPr>
          <w:rFonts w:ascii="Arial" w:hAnsi="Arial" w:cs="Arial"/>
          <w:color w:val="000000" w:themeColor="text1"/>
        </w:rPr>
        <w:t xml:space="preserve">and </w:t>
      </w:r>
      <w:r w:rsidR="005F10ED">
        <w:rPr>
          <w:rFonts w:ascii="Arial" w:hAnsi="Arial" w:cs="Arial"/>
          <w:color w:val="000000" w:themeColor="text1"/>
        </w:rPr>
        <w:t>antigenomic</w:t>
      </w:r>
      <w:r w:rsidR="007F755D" w:rsidRPr="00944633">
        <w:rPr>
          <w:rFonts w:ascii="Arial" w:hAnsi="Arial" w:cs="Arial"/>
          <w:color w:val="000000" w:themeColor="text1"/>
        </w:rPr>
        <w:t xml:space="preserve"> </w:t>
      </w:r>
      <w:r w:rsidRPr="00944633">
        <w:rPr>
          <w:rFonts w:ascii="Arial" w:hAnsi="Arial" w:cs="Arial"/>
          <w:color w:val="000000" w:themeColor="text1"/>
        </w:rPr>
        <w:t xml:space="preserve">viroid RNA </w:t>
      </w:r>
      <w:r w:rsidR="007F755D" w:rsidRPr="00944633">
        <w:rPr>
          <w:rFonts w:ascii="Arial" w:hAnsi="Arial" w:cs="Arial"/>
          <w:color w:val="000000" w:themeColor="text1"/>
        </w:rPr>
        <w:t>strand</w:t>
      </w:r>
      <w:r w:rsidR="00780D00">
        <w:rPr>
          <w:rFonts w:ascii="Arial" w:hAnsi="Arial" w:cs="Arial"/>
          <w:color w:val="000000" w:themeColor="text1"/>
        </w:rPr>
        <w:t>s</w:t>
      </w:r>
      <w:r w:rsidR="007F755D" w:rsidRPr="00944633">
        <w:rPr>
          <w:rFonts w:ascii="Arial" w:hAnsi="Arial" w:cs="Arial"/>
          <w:color w:val="000000" w:themeColor="text1"/>
        </w:rPr>
        <w:t xml:space="preserve">, </w:t>
      </w:r>
      <w:r w:rsidR="00B67A5C">
        <w:rPr>
          <w:rFonts w:ascii="Arial" w:hAnsi="Arial" w:cs="Arial"/>
          <w:color w:val="000000" w:themeColor="text1"/>
        </w:rPr>
        <w:t xml:space="preserve">an </w:t>
      </w:r>
      <w:r w:rsidR="003154D0" w:rsidRPr="00944633">
        <w:rPr>
          <w:rFonts w:ascii="Arial" w:hAnsi="Arial" w:cs="Arial"/>
          <w:color w:val="000000" w:themeColor="text1"/>
        </w:rPr>
        <w:t xml:space="preserve">sRNA pool of </w:t>
      </w:r>
      <w:r>
        <w:rPr>
          <w:rFonts w:ascii="Arial" w:hAnsi="Arial" w:cs="Arial"/>
          <w:color w:val="000000" w:themeColor="text1"/>
        </w:rPr>
        <w:t xml:space="preserve">fragments </w:t>
      </w:r>
      <w:r w:rsidR="003154D0" w:rsidRPr="00944633">
        <w:rPr>
          <w:rFonts w:ascii="Arial" w:hAnsi="Arial" w:cs="Arial"/>
          <w:color w:val="000000" w:themeColor="text1"/>
        </w:rPr>
        <w:t>15- to 37-nt</w:t>
      </w:r>
      <w:r>
        <w:rPr>
          <w:rFonts w:ascii="Arial" w:hAnsi="Arial" w:cs="Arial"/>
          <w:color w:val="000000" w:themeColor="text1"/>
        </w:rPr>
        <w:t>s</w:t>
      </w:r>
      <w:r w:rsidR="003154D0" w:rsidRPr="00944633">
        <w:rPr>
          <w:rFonts w:ascii="Arial" w:hAnsi="Arial" w:cs="Arial"/>
          <w:color w:val="000000" w:themeColor="text1"/>
        </w:rPr>
        <w:t xml:space="preserve"> </w:t>
      </w:r>
      <w:r>
        <w:rPr>
          <w:rFonts w:ascii="Arial" w:hAnsi="Arial" w:cs="Arial"/>
          <w:color w:val="000000" w:themeColor="text1"/>
        </w:rPr>
        <w:t xml:space="preserve">in length </w:t>
      </w:r>
      <w:r w:rsidR="003154D0" w:rsidRPr="00944633">
        <w:rPr>
          <w:rFonts w:ascii="Arial" w:hAnsi="Arial" w:cs="Arial"/>
          <w:color w:val="000000" w:themeColor="text1"/>
        </w:rPr>
        <w:t>obtained from PSTVd-I infected tomato plant</w:t>
      </w:r>
      <w:r>
        <w:rPr>
          <w:rFonts w:ascii="Arial" w:hAnsi="Arial" w:cs="Arial"/>
          <w:color w:val="000000" w:themeColor="text1"/>
        </w:rPr>
        <w:t>s</w:t>
      </w:r>
      <w:r w:rsidR="003154D0" w:rsidRPr="00944633">
        <w:rPr>
          <w:rFonts w:ascii="Arial" w:hAnsi="Arial" w:cs="Arial"/>
          <w:color w:val="000000" w:themeColor="text1"/>
        </w:rPr>
        <w:t xml:space="preserve"> was retrieved from GEO. The data set was processed with the 359-nt long PSTVd-I genome sequence with </w:t>
      </w:r>
      <w:r w:rsidR="00B67A5C">
        <w:rPr>
          <w:rFonts w:ascii="Arial" w:hAnsi="Arial" w:cs="Arial"/>
          <w:color w:val="000000" w:themeColor="text1"/>
        </w:rPr>
        <w:t>zero tolerance</w:t>
      </w:r>
      <w:r w:rsidR="003154D0" w:rsidRPr="00944633">
        <w:rPr>
          <w:rFonts w:ascii="Arial" w:hAnsi="Arial" w:cs="Arial"/>
          <w:color w:val="000000" w:themeColor="text1"/>
        </w:rPr>
        <w:t xml:space="preserve"> </w:t>
      </w:r>
      <w:r>
        <w:rPr>
          <w:rFonts w:ascii="Arial" w:hAnsi="Arial" w:cs="Arial"/>
          <w:color w:val="000000" w:themeColor="text1"/>
        </w:rPr>
        <w:t xml:space="preserve">so as </w:t>
      </w:r>
      <w:r w:rsidR="003154D0" w:rsidRPr="00944633">
        <w:rPr>
          <w:rFonts w:ascii="Arial" w:hAnsi="Arial" w:cs="Arial"/>
          <w:color w:val="000000" w:themeColor="text1"/>
        </w:rPr>
        <w:t xml:space="preserve">to segregate </w:t>
      </w:r>
      <w:r>
        <w:rPr>
          <w:rFonts w:ascii="Arial" w:hAnsi="Arial" w:cs="Arial"/>
          <w:color w:val="000000" w:themeColor="text1"/>
        </w:rPr>
        <w:t xml:space="preserve">the </w:t>
      </w:r>
      <w:r w:rsidR="003154D0" w:rsidRPr="00944633">
        <w:rPr>
          <w:rFonts w:ascii="Arial" w:hAnsi="Arial" w:cs="Arial"/>
          <w:color w:val="000000" w:themeColor="text1"/>
        </w:rPr>
        <w:t xml:space="preserve">genomic and </w:t>
      </w:r>
      <w:r w:rsidR="005F10ED">
        <w:rPr>
          <w:rFonts w:ascii="Arial" w:hAnsi="Arial" w:cs="Arial"/>
          <w:color w:val="000000" w:themeColor="text1"/>
        </w:rPr>
        <w:t>antigenomic</w:t>
      </w:r>
      <w:r w:rsidR="003154D0" w:rsidRPr="00944633">
        <w:rPr>
          <w:rFonts w:ascii="Arial" w:hAnsi="Arial" w:cs="Arial"/>
          <w:color w:val="000000" w:themeColor="text1"/>
        </w:rPr>
        <w:t xml:space="preserve"> matching </w:t>
      </w:r>
      <w:proofErr w:type="spellStart"/>
      <w:r w:rsidR="003154D0" w:rsidRPr="00944633">
        <w:rPr>
          <w:rFonts w:ascii="Arial" w:hAnsi="Arial" w:cs="Arial"/>
          <w:color w:val="000000" w:themeColor="text1"/>
        </w:rPr>
        <w:t>vd</w:t>
      </w:r>
      <w:proofErr w:type="spellEnd"/>
      <w:r w:rsidR="003154D0" w:rsidRPr="00944633">
        <w:rPr>
          <w:rFonts w:ascii="Arial" w:hAnsi="Arial" w:cs="Arial"/>
          <w:color w:val="000000" w:themeColor="text1"/>
        </w:rPr>
        <w:t>-sRNA</w:t>
      </w:r>
      <w:r>
        <w:rPr>
          <w:rFonts w:ascii="Arial" w:hAnsi="Arial" w:cs="Arial"/>
          <w:color w:val="000000" w:themeColor="text1"/>
        </w:rPr>
        <w:t>s</w:t>
      </w:r>
      <w:r w:rsidR="003154D0" w:rsidRPr="00944633">
        <w:rPr>
          <w:rFonts w:ascii="Arial" w:hAnsi="Arial" w:cs="Arial"/>
          <w:color w:val="000000" w:themeColor="text1"/>
        </w:rPr>
        <w:t>.</w:t>
      </w:r>
    </w:p>
    <w:p w14:paraId="5BDA6B99" w14:textId="77777777" w:rsidR="00780D00" w:rsidRDefault="00780D00" w:rsidP="00BC6D16">
      <w:pPr>
        <w:spacing w:line="360" w:lineRule="auto"/>
        <w:jc w:val="both"/>
        <w:rPr>
          <w:rFonts w:ascii="Arial" w:hAnsi="Arial" w:cs="Arial"/>
          <w:color w:val="000000" w:themeColor="text1"/>
        </w:rPr>
      </w:pPr>
    </w:p>
    <w:p w14:paraId="2EA39685" w14:textId="510F5685" w:rsidR="00BC6D16" w:rsidRPr="00944633" w:rsidRDefault="003154D0" w:rsidP="00BC6D16">
      <w:pPr>
        <w:spacing w:line="360" w:lineRule="auto"/>
        <w:jc w:val="both"/>
        <w:rPr>
          <w:rFonts w:ascii="Arial" w:hAnsi="Arial" w:cs="Arial"/>
          <w:color w:val="000000" w:themeColor="text1"/>
        </w:rPr>
      </w:pPr>
      <w:r w:rsidRPr="00944633">
        <w:rPr>
          <w:rFonts w:ascii="Arial" w:hAnsi="Arial" w:cs="Arial"/>
          <w:color w:val="000000" w:themeColor="text1"/>
        </w:rPr>
        <w:t>As</w:t>
      </w:r>
      <w:r w:rsidR="003B0CA2" w:rsidRPr="00944633">
        <w:rPr>
          <w:rFonts w:ascii="Arial" w:hAnsi="Arial" w:cs="Arial"/>
          <w:color w:val="000000" w:themeColor="text1"/>
        </w:rPr>
        <w:t xml:space="preserve"> </w:t>
      </w:r>
      <w:proofErr w:type="spellStart"/>
      <w:r w:rsidR="009071D1" w:rsidRPr="00944633">
        <w:rPr>
          <w:rFonts w:ascii="Arial" w:hAnsi="Arial" w:cs="Arial"/>
          <w:color w:val="000000" w:themeColor="text1"/>
        </w:rPr>
        <w:t>vd</w:t>
      </w:r>
      <w:proofErr w:type="spellEnd"/>
      <w:r w:rsidR="009071D1" w:rsidRPr="00944633">
        <w:rPr>
          <w:rFonts w:ascii="Arial" w:hAnsi="Arial" w:cs="Arial"/>
          <w:color w:val="000000" w:themeColor="text1"/>
        </w:rPr>
        <w:t xml:space="preserve">-sRNAs of </w:t>
      </w:r>
      <w:r w:rsidR="003B0CA2" w:rsidRPr="00944633">
        <w:rPr>
          <w:rFonts w:ascii="Arial" w:hAnsi="Arial" w:cs="Arial"/>
          <w:color w:val="000000" w:themeColor="text1"/>
        </w:rPr>
        <w:t xml:space="preserve">21- to 24-nt are </w:t>
      </w:r>
      <w:r w:rsidR="009071D1" w:rsidRPr="00944633">
        <w:rPr>
          <w:rFonts w:ascii="Arial" w:hAnsi="Arial" w:cs="Arial"/>
          <w:color w:val="000000" w:themeColor="text1"/>
        </w:rPr>
        <w:t xml:space="preserve">the </w:t>
      </w:r>
      <w:r w:rsidR="008E2160">
        <w:rPr>
          <w:rFonts w:ascii="Arial" w:hAnsi="Arial" w:cs="Arial"/>
          <w:color w:val="000000" w:themeColor="text1"/>
        </w:rPr>
        <w:t>those of interest</w:t>
      </w:r>
      <w:r w:rsidR="003B0CA2" w:rsidRPr="00944633">
        <w:rPr>
          <w:rFonts w:ascii="Arial" w:hAnsi="Arial" w:cs="Arial"/>
          <w:color w:val="000000" w:themeColor="text1"/>
        </w:rPr>
        <w:t>, the matching</w:t>
      </w:r>
      <w:r w:rsidR="008E2160">
        <w:rPr>
          <w:rFonts w:ascii="Arial" w:hAnsi="Arial" w:cs="Arial"/>
          <w:color w:val="000000" w:themeColor="text1"/>
        </w:rPr>
        <w:t>s</w:t>
      </w:r>
      <w:r w:rsidR="003B0CA2" w:rsidRPr="00944633">
        <w:rPr>
          <w:rFonts w:ascii="Arial" w:hAnsi="Arial" w:cs="Arial"/>
          <w:color w:val="000000" w:themeColor="text1"/>
        </w:rPr>
        <w:t xml:space="preserve"> obtained for these sizes are </w:t>
      </w:r>
      <w:r w:rsidR="009071D1" w:rsidRPr="00944633">
        <w:rPr>
          <w:rFonts w:ascii="Arial" w:hAnsi="Arial" w:cs="Arial"/>
          <w:color w:val="000000" w:themeColor="text1"/>
        </w:rPr>
        <w:t>presented</w:t>
      </w:r>
      <w:r w:rsidR="003B0CA2" w:rsidRPr="00944633">
        <w:rPr>
          <w:rFonts w:ascii="Arial" w:hAnsi="Arial" w:cs="Arial"/>
          <w:color w:val="000000" w:themeColor="text1"/>
        </w:rPr>
        <w:t xml:space="preserve"> in </w:t>
      </w:r>
      <w:r w:rsidR="00526775" w:rsidRPr="00944633">
        <w:rPr>
          <w:rFonts w:ascii="Arial" w:hAnsi="Arial" w:cs="Arial"/>
          <w:color w:val="000000" w:themeColor="text1"/>
          <w:highlight w:val="yellow"/>
        </w:rPr>
        <w:t xml:space="preserve">Table </w:t>
      </w:r>
      <w:r w:rsidR="005F329B" w:rsidRPr="00944633">
        <w:rPr>
          <w:rFonts w:ascii="Arial" w:hAnsi="Arial" w:cs="Arial"/>
          <w:color w:val="000000" w:themeColor="text1"/>
          <w:highlight w:val="yellow"/>
        </w:rPr>
        <w:t>2</w:t>
      </w:r>
      <w:r w:rsidR="00EF3716" w:rsidRPr="00944633">
        <w:rPr>
          <w:rFonts w:ascii="Arial" w:hAnsi="Arial" w:cs="Arial"/>
          <w:color w:val="000000" w:themeColor="text1"/>
        </w:rPr>
        <w:t xml:space="preserve">. </w:t>
      </w:r>
      <w:r w:rsidR="003B0CA2" w:rsidRPr="00944633">
        <w:rPr>
          <w:rFonts w:ascii="Arial" w:hAnsi="Arial" w:cs="Arial"/>
          <w:color w:val="000000" w:themeColor="text1"/>
        </w:rPr>
        <w:t xml:space="preserve">Out of </w:t>
      </w:r>
      <w:r w:rsidR="00297C4B" w:rsidRPr="00944633">
        <w:rPr>
          <w:rFonts w:ascii="Arial" w:hAnsi="Arial" w:cs="Arial"/>
          <w:color w:val="000000" w:themeColor="text1"/>
        </w:rPr>
        <w:t xml:space="preserve">4,316,543 sRNA of 21- to 24-nt, </w:t>
      </w:r>
      <w:r w:rsidR="00490079" w:rsidRPr="00944633">
        <w:rPr>
          <w:rFonts w:ascii="Arial" w:hAnsi="Arial" w:cs="Arial"/>
          <w:color w:val="000000" w:themeColor="text1"/>
        </w:rPr>
        <w:t xml:space="preserve">a total of 488,176 </w:t>
      </w:r>
      <w:proofErr w:type="spellStart"/>
      <w:r w:rsidR="00490079" w:rsidRPr="00944633">
        <w:rPr>
          <w:rFonts w:ascii="Arial" w:hAnsi="Arial" w:cs="Arial"/>
          <w:color w:val="000000" w:themeColor="text1"/>
        </w:rPr>
        <w:t>vd</w:t>
      </w:r>
      <w:proofErr w:type="spellEnd"/>
      <w:r w:rsidR="00490079" w:rsidRPr="00944633">
        <w:rPr>
          <w:rFonts w:ascii="Arial" w:hAnsi="Arial" w:cs="Arial"/>
          <w:color w:val="000000" w:themeColor="text1"/>
        </w:rPr>
        <w:t xml:space="preserve">-sRNAs showed 100% sequence </w:t>
      </w:r>
      <w:r w:rsidR="004B3385" w:rsidRPr="00944633">
        <w:rPr>
          <w:rFonts w:ascii="Arial" w:hAnsi="Arial" w:cs="Arial"/>
          <w:color w:val="000000" w:themeColor="text1"/>
        </w:rPr>
        <w:t>similarity</w:t>
      </w:r>
      <w:r w:rsidR="00490079" w:rsidRPr="00944633">
        <w:rPr>
          <w:rFonts w:ascii="Arial" w:hAnsi="Arial" w:cs="Arial"/>
          <w:color w:val="000000" w:themeColor="text1"/>
        </w:rPr>
        <w:t xml:space="preserve"> with PSTVd</w:t>
      </w:r>
      <w:r w:rsidR="008E2160">
        <w:rPr>
          <w:rFonts w:ascii="Arial" w:hAnsi="Arial" w:cs="Arial"/>
          <w:color w:val="000000" w:themeColor="text1"/>
        </w:rPr>
        <w:noBreakHyphen/>
      </w:r>
      <w:r w:rsidR="00490079" w:rsidRPr="00944633">
        <w:rPr>
          <w:rFonts w:ascii="Arial" w:hAnsi="Arial" w:cs="Arial"/>
          <w:color w:val="000000" w:themeColor="text1"/>
        </w:rPr>
        <w:t>I sequence</w:t>
      </w:r>
      <w:r w:rsidR="008E2160">
        <w:rPr>
          <w:rFonts w:ascii="Arial" w:hAnsi="Arial" w:cs="Arial"/>
          <w:color w:val="000000" w:themeColor="text1"/>
        </w:rPr>
        <w:t>,</w:t>
      </w:r>
      <w:r w:rsidR="004B3385" w:rsidRPr="00944633">
        <w:rPr>
          <w:rFonts w:ascii="Arial" w:hAnsi="Arial" w:cs="Arial"/>
          <w:color w:val="000000" w:themeColor="text1"/>
        </w:rPr>
        <w:t xml:space="preserve"> accounting for 11.3% of </w:t>
      </w:r>
      <w:r w:rsidR="008E2160">
        <w:rPr>
          <w:rFonts w:ascii="Arial" w:hAnsi="Arial" w:cs="Arial"/>
          <w:color w:val="000000" w:themeColor="text1"/>
        </w:rPr>
        <w:t xml:space="preserve">the </w:t>
      </w:r>
      <w:r w:rsidR="004B3385" w:rsidRPr="00944633">
        <w:rPr>
          <w:rFonts w:ascii="Arial" w:hAnsi="Arial" w:cs="Arial"/>
          <w:color w:val="000000" w:themeColor="text1"/>
        </w:rPr>
        <w:t>total recovered sRNAs.</w:t>
      </w:r>
      <w:r w:rsidR="00490079" w:rsidRPr="00944633">
        <w:rPr>
          <w:rFonts w:ascii="Arial" w:hAnsi="Arial" w:cs="Arial"/>
          <w:color w:val="000000" w:themeColor="text1"/>
        </w:rPr>
        <w:t xml:space="preserve"> </w:t>
      </w:r>
      <w:r w:rsidR="008E2160">
        <w:rPr>
          <w:rFonts w:ascii="Arial" w:hAnsi="Arial" w:cs="Arial"/>
          <w:color w:val="000000" w:themeColor="text1"/>
        </w:rPr>
        <w:t>More s</w:t>
      </w:r>
      <w:r w:rsidR="00490079" w:rsidRPr="00944633">
        <w:rPr>
          <w:rFonts w:ascii="Arial" w:hAnsi="Arial" w:cs="Arial"/>
          <w:color w:val="000000" w:themeColor="text1"/>
        </w:rPr>
        <w:t xml:space="preserve">pecifically, </w:t>
      </w:r>
      <w:r w:rsidR="00297C4B" w:rsidRPr="00944633">
        <w:rPr>
          <w:rFonts w:ascii="Arial" w:hAnsi="Arial" w:cs="Arial"/>
          <w:color w:val="000000" w:themeColor="text1"/>
        </w:rPr>
        <w:t>380,731</w:t>
      </w:r>
      <w:r w:rsidR="008402B5" w:rsidRPr="00944633">
        <w:rPr>
          <w:rFonts w:ascii="Arial" w:hAnsi="Arial" w:cs="Arial"/>
          <w:color w:val="000000" w:themeColor="text1"/>
        </w:rPr>
        <w:t xml:space="preserve"> (8.8%)</w:t>
      </w:r>
      <w:r w:rsidR="00490079" w:rsidRPr="00944633">
        <w:rPr>
          <w:rFonts w:ascii="Arial" w:hAnsi="Arial" w:cs="Arial"/>
          <w:color w:val="000000" w:themeColor="text1"/>
        </w:rPr>
        <w:t xml:space="preserve"> </w:t>
      </w:r>
      <w:r w:rsidR="00297C4B" w:rsidRPr="00944633">
        <w:rPr>
          <w:rFonts w:ascii="Arial" w:hAnsi="Arial" w:cs="Arial"/>
          <w:color w:val="000000" w:themeColor="text1"/>
        </w:rPr>
        <w:t>and 107,445</w:t>
      </w:r>
      <w:r w:rsidR="008402B5" w:rsidRPr="00944633">
        <w:rPr>
          <w:rFonts w:ascii="Arial" w:hAnsi="Arial" w:cs="Arial"/>
          <w:color w:val="000000" w:themeColor="text1"/>
        </w:rPr>
        <w:t xml:space="preserve"> (2.5%)</w:t>
      </w:r>
      <w:r w:rsidR="00297C4B" w:rsidRPr="00944633">
        <w:rPr>
          <w:rFonts w:ascii="Arial" w:hAnsi="Arial" w:cs="Arial"/>
          <w:color w:val="000000" w:themeColor="text1"/>
        </w:rPr>
        <w:t xml:space="preserve"> </w:t>
      </w:r>
      <w:proofErr w:type="spellStart"/>
      <w:r w:rsidR="00490079" w:rsidRPr="00944633">
        <w:rPr>
          <w:rFonts w:ascii="Arial" w:hAnsi="Arial" w:cs="Arial"/>
          <w:color w:val="000000" w:themeColor="text1"/>
        </w:rPr>
        <w:t>vd</w:t>
      </w:r>
      <w:proofErr w:type="spellEnd"/>
      <w:r w:rsidR="00490079" w:rsidRPr="00944633">
        <w:rPr>
          <w:rFonts w:ascii="Arial" w:hAnsi="Arial" w:cs="Arial"/>
          <w:color w:val="000000" w:themeColor="text1"/>
        </w:rPr>
        <w:t>-</w:t>
      </w:r>
      <w:r w:rsidR="00297C4B" w:rsidRPr="00944633">
        <w:rPr>
          <w:rFonts w:ascii="Arial" w:hAnsi="Arial" w:cs="Arial"/>
          <w:color w:val="000000" w:themeColor="text1"/>
        </w:rPr>
        <w:t xml:space="preserve">sRNAs </w:t>
      </w:r>
      <w:r w:rsidR="004B3385" w:rsidRPr="00944633">
        <w:rPr>
          <w:rFonts w:ascii="Arial" w:hAnsi="Arial" w:cs="Arial"/>
          <w:color w:val="000000" w:themeColor="text1"/>
        </w:rPr>
        <w:t xml:space="preserve">of 21- to 24-nt </w:t>
      </w:r>
      <w:r w:rsidR="008E2160">
        <w:rPr>
          <w:rFonts w:ascii="Arial" w:hAnsi="Arial" w:cs="Arial"/>
          <w:color w:val="000000" w:themeColor="text1"/>
        </w:rPr>
        <w:t xml:space="preserve">were </w:t>
      </w:r>
      <w:r w:rsidR="004B3385" w:rsidRPr="00944633">
        <w:rPr>
          <w:rFonts w:ascii="Arial" w:hAnsi="Arial" w:cs="Arial"/>
          <w:color w:val="000000" w:themeColor="text1"/>
        </w:rPr>
        <w:t xml:space="preserve">derived </w:t>
      </w:r>
      <w:r w:rsidR="008E2160">
        <w:rPr>
          <w:rFonts w:ascii="Arial" w:hAnsi="Arial" w:cs="Arial"/>
          <w:color w:val="000000" w:themeColor="text1"/>
        </w:rPr>
        <w:t>from</w:t>
      </w:r>
      <w:r w:rsidR="008E2160" w:rsidRPr="00944633">
        <w:rPr>
          <w:rFonts w:ascii="Arial" w:hAnsi="Arial" w:cs="Arial"/>
          <w:color w:val="000000" w:themeColor="text1"/>
        </w:rPr>
        <w:t xml:space="preserve"> </w:t>
      </w:r>
      <w:r w:rsidR="004B3385" w:rsidRPr="00944633">
        <w:rPr>
          <w:rFonts w:ascii="Arial" w:hAnsi="Arial" w:cs="Arial"/>
          <w:color w:val="000000" w:themeColor="text1"/>
        </w:rPr>
        <w:t>the</w:t>
      </w:r>
      <w:r w:rsidR="00297C4B" w:rsidRPr="00944633">
        <w:rPr>
          <w:rFonts w:ascii="Arial" w:hAnsi="Arial" w:cs="Arial"/>
          <w:color w:val="000000" w:themeColor="text1"/>
        </w:rPr>
        <w:t xml:space="preserve"> genomic and </w:t>
      </w:r>
      <w:r w:rsidR="005F10ED">
        <w:rPr>
          <w:rFonts w:ascii="Arial" w:hAnsi="Arial" w:cs="Arial"/>
          <w:color w:val="000000" w:themeColor="text1"/>
        </w:rPr>
        <w:t>antigenomic</w:t>
      </w:r>
      <w:r w:rsidR="00297C4B" w:rsidRPr="00944633">
        <w:rPr>
          <w:rFonts w:ascii="Arial" w:hAnsi="Arial" w:cs="Arial"/>
          <w:color w:val="000000" w:themeColor="text1"/>
        </w:rPr>
        <w:t xml:space="preserve"> strand</w:t>
      </w:r>
      <w:r w:rsidR="00780D00">
        <w:rPr>
          <w:rFonts w:ascii="Arial" w:hAnsi="Arial" w:cs="Arial"/>
          <w:color w:val="000000" w:themeColor="text1"/>
        </w:rPr>
        <w:t>s</w:t>
      </w:r>
      <w:r w:rsidR="00297C4B" w:rsidRPr="00944633">
        <w:rPr>
          <w:rFonts w:ascii="Arial" w:hAnsi="Arial" w:cs="Arial"/>
          <w:color w:val="000000" w:themeColor="text1"/>
        </w:rPr>
        <w:t xml:space="preserve"> of PSTVd-I, respectively. </w:t>
      </w:r>
      <w:r w:rsidR="00490079" w:rsidRPr="00944633">
        <w:rPr>
          <w:rFonts w:ascii="Arial" w:hAnsi="Arial" w:cs="Arial"/>
          <w:color w:val="000000" w:themeColor="text1"/>
        </w:rPr>
        <w:t xml:space="preserve">In order to have a better picture </w:t>
      </w:r>
      <w:r w:rsidR="00B67A5C">
        <w:rPr>
          <w:rFonts w:ascii="Arial" w:hAnsi="Arial" w:cs="Arial"/>
          <w:color w:val="000000" w:themeColor="text1"/>
        </w:rPr>
        <w:t>of</w:t>
      </w:r>
      <w:r w:rsidR="00490079" w:rsidRPr="00944633">
        <w:rPr>
          <w:rFonts w:ascii="Arial" w:hAnsi="Arial" w:cs="Arial"/>
          <w:color w:val="000000" w:themeColor="text1"/>
        </w:rPr>
        <w:t xml:space="preserve"> the expression level</w:t>
      </w:r>
      <w:r w:rsidR="008E2160">
        <w:rPr>
          <w:rFonts w:ascii="Arial" w:hAnsi="Arial" w:cs="Arial"/>
          <w:color w:val="000000" w:themeColor="text1"/>
        </w:rPr>
        <w:t>s</w:t>
      </w:r>
      <w:r w:rsidR="00490079" w:rsidRPr="00944633">
        <w:rPr>
          <w:rFonts w:ascii="Arial" w:hAnsi="Arial" w:cs="Arial"/>
          <w:color w:val="000000" w:themeColor="text1"/>
        </w:rPr>
        <w:t xml:space="preserve"> of </w:t>
      </w:r>
      <w:r w:rsidR="008E2160">
        <w:rPr>
          <w:rFonts w:ascii="Arial" w:hAnsi="Arial" w:cs="Arial"/>
          <w:color w:val="000000" w:themeColor="text1"/>
        </w:rPr>
        <w:t xml:space="preserve">the </w:t>
      </w:r>
      <w:r w:rsidR="00B67A5C">
        <w:rPr>
          <w:rFonts w:ascii="Arial" w:hAnsi="Arial" w:cs="Arial"/>
          <w:color w:val="000000" w:themeColor="text1"/>
        </w:rPr>
        <w:t>individual-sized</w:t>
      </w:r>
      <w:r w:rsidR="00490079" w:rsidRPr="00944633">
        <w:rPr>
          <w:rFonts w:ascii="Arial" w:hAnsi="Arial" w:cs="Arial"/>
          <w:color w:val="000000" w:themeColor="text1"/>
        </w:rPr>
        <w:t xml:space="preserve"> </w:t>
      </w:r>
      <w:proofErr w:type="spellStart"/>
      <w:r w:rsidR="00490079" w:rsidRPr="00944633">
        <w:rPr>
          <w:rFonts w:ascii="Arial" w:hAnsi="Arial" w:cs="Arial"/>
          <w:color w:val="000000" w:themeColor="text1"/>
        </w:rPr>
        <w:t>vd</w:t>
      </w:r>
      <w:proofErr w:type="spellEnd"/>
      <w:r w:rsidR="00490079" w:rsidRPr="00944633">
        <w:rPr>
          <w:rFonts w:ascii="Arial" w:hAnsi="Arial" w:cs="Arial"/>
          <w:color w:val="000000" w:themeColor="text1"/>
        </w:rPr>
        <w:t>-sRNA</w:t>
      </w:r>
      <w:r w:rsidR="008E2160">
        <w:rPr>
          <w:rFonts w:ascii="Arial" w:hAnsi="Arial" w:cs="Arial"/>
          <w:color w:val="000000" w:themeColor="text1"/>
        </w:rPr>
        <w:t>s</w:t>
      </w:r>
      <w:r w:rsidR="00490079" w:rsidRPr="00944633">
        <w:rPr>
          <w:rFonts w:ascii="Arial" w:hAnsi="Arial" w:cs="Arial"/>
          <w:color w:val="000000" w:themeColor="text1"/>
        </w:rPr>
        <w:t xml:space="preserve">, </w:t>
      </w:r>
      <w:r w:rsidR="008E2160">
        <w:rPr>
          <w:rFonts w:ascii="Arial" w:hAnsi="Arial" w:cs="Arial"/>
          <w:color w:val="000000" w:themeColor="text1"/>
        </w:rPr>
        <w:t xml:space="preserve">the </w:t>
      </w:r>
      <w:r w:rsidR="00490079" w:rsidRPr="00944633">
        <w:rPr>
          <w:rFonts w:ascii="Arial" w:hAnsi="Arial" w:cs="Arial"/>
          <w:color w:val="000000" w:themeColor="text1"/>
        </w:rPr>
        <w:t xml:space="preserve">obtained </w:t>
      </w:r>
      <w:proofErr w:type="spellStart"/>
      <w:r w:rsidR="004B3385" w:rsidRPr="00944633">
        <w:rPr>
          <w:rFonts w:ascii="Arial" w:hAnsi="Arial" w:cs="Arial"/>
          <w:color w:val="000000" w:themeColor="text1"/>
        </w:rPr>
        <w:t>vd</w:t>
      </w:r>
      <w:proofErr w:type="spellEnd"/>
      <w:r w:rsidR="008E2160">
        <w:rPr>
          <w:rFonts w:ascii="Arial" w:hAnsi="Arial" w:cs="Arial"/>
          <w:color w:val="000000" w:themeColor="text1"/>
        </w:rPr>
        <w:noBreakHyphen/>
      </w:r>
      <w:r w:rsidR="004B3385" w:rsidRPr="00944633">
        <w:rPr>
          <w:rFonts w:ascii="Arial" w:hAnsi="Arial" w:cs="Arial"/>
          <w:color w:val="000000" w:themeColor="text1"/>
        </w:rPr>
        <w:t xml:space="preserve">sRNAs were normalized per </w:t>
      </w:r>
      <w:r w:rsidR="008E2160">
        <w:rPr>
          <w:rFonts w:ascii="Arial" w:hAnsi="Arial" w:cs="Arial"/>
          <w:color w:val="000000" w:themeColor="text1"/>
        </w:rPr>
        <w:t xml:space="preserve">one </w:t>
      </w:r>
      <w:r w:rsidR="004B3385" w:rsidRPr="00944633">
        <w:rPr>
          <w:rFonts w:ascii="Arial" w:hAnsi="Arial" w:cs="Arial"/>
          <w:color w:val="000000" w:themeColor="text1"/>
        </w:rPr>
        <w:t xml:space="preserve">million reads. </w:t>
      </w:r>
      <w:r w:rsidR="00297C4B" w:rsidRPr="00944633">
        <w:rPr>
          <w:rFonts w:ascii="Arial" w:hAnsi="Arial" w:cs="Arial"/>
          <w:color w:val="000000" w:themeColor="text1"/>
        </w:rPr>
        <w:t>Detailed analysis showed that 22-nt long sRNA</w:t>
      </w:r>
      <w:r w:rsidR="008E2160">
        <w:rPr>
          <w:rFonts w:ascii="Arial" w:hAnsi="Arial" w:cs="Arial"/>
          <w:color w:val="000000" w:themeColor="text1"/>
        </w:rPr>
        <w:t>s</w:t>
      </w:r>
      <w:r w:rsidR="00297C4B" w:rsidRPr="00944633">
        <w:rPr>
          <w:rFonts w:ascii="Arial" w:hAnsi="Arial" w:cs="Arial"/>
          <w:color w:val="000000" w:themeColor="text1"/>
        </w:rPr>
        <w:t xml:space="preserve"> had </w:t>
      </w:r>
      <w:r w:rsidR="00B67A5C">
        <w:rPr>
          <w:rFonts w:ascii="Arial" w:hAnsi="Arial" w:cs="Arial"/>
          <w:color w:val="000000" w:themeColor="text1"/>
        </w:rPr>
        <w:t xml:space="preserve">a </w:t>
      </w:r>
      <w:r w:rsidR="00297C4B" w:rsidRPr="00944633">
        <w:rPr>
          <w:rFonts w:ascii="Arial" w:hAnsi="Arial" w:cs="Arial"/>
          <w:color w:val="000000" w:themeColor="text1"/>
        </w:rPr>
        <w:t xml:space="preserve">maximum number of </w:t>
      </w:r>
      <w:proofErr w:type="spellStart"/>
      <w:r w:rsidR="00297C4B" w:rsidRPr="00944633">
        <w:rPr>
          <w:rFonts w:ascii="Arial" w:hAnsi="Arial" w:cs="Arial"/>
          <w:color w:val="000000" w:themeColor="text1"/>
        </w:rPr>
        <w:t>vd</w:t>
      </w:r>
      <w:proofErr w:type="spellEnd"/>
      <w:r w:rsidR="00297C4B" w:rsidRPr="00944633">
        <w:rPr>
          <w:rFonts w:ascii="Arial" w:hAnsi="Arial" w:cs="Arial"/>
          <w:color w:val="000000" w:themeColor="text1"/>
        </w:rPr>
        <w:t>-sRNA</w:t>
      </w:r>
      <w:r w:rsidR="008E2160">
        <w:rPr>
          <w:rFonts w:ascii="Arial" w:hAnsi="Arial" w:cs="Arial"/>
          <w:color w:val="000000" w:themeColor="text1"/>
        </w:rPr>
        <w:t>s</w:t>
      </w:r>
      <w:r w:rsidR="00297C4B" w:rsidRPr="00944633">
        <w:rPr>
          <w:rFonts w:ascii="Arial" w:hAnsi="Arial" w:cs="Arial"/>
          <w:color w:val="000000" w:themeColor="text1"/>
        </w:rPr>
        <w:t xml:space="preserve"> (34.3 %)</w:t>
      </w:r>
      <w:r w:rsidR="008E2160">
        <w:rPr>
          <w:rFonts w:ascii="Arial" w:hAnsi="Arial" w:cs="Arial"/>
          <w:color w:val="000000" w:themeColor="text1"/>
        </w:rPr>
        <w:t>,</w:t>
      </w:r>
      <w:r w:rsidR="00297C4B" w:rsidRPr="00944633">
        <w:rPr>
          <w:rFonts w:ascii="Arial" w:hAnsi="Arial" w:cs="Arial"/>
          <w:color w:val="000000" w:themeColor="text1"/>
        </w:rPr>
        <w:t xml:space="preserve"> whereas </w:t>
      </w:r>
      <w:r w:rsidR="00B67A5C">
        <w:rPr>
          <w:rFonts w:ascii="Arial" w:hAnsi="Arial" w:cs="Arial"/>
          <w:color w:val="000000" w:themeColor="text1"/>
        </w:rPr>
        <w:t xml:space="preserve">the </w:t>
      </w:r>
      <w:r w:rsidR="00297C4B" w:rsidRPr="00944633">
        <w:rPr>
          <w:rFonts w:ascii="Arial" w:hAnsi="Arial" w:cs="Arial"/>
          <w:color w:val="000000" w:themeColor="text1"/>
        </w:rPr>
        <w:t xml:space="preserve">least expressed </w:t>
      </w:r>
      <w:proofErr w:type="spellStart"/>
      <w:r w:rsidR="00297C4B" w:rsidRPr="00944633">
        <w:rPr>
          <w:rFonts w:ascii="Arial" w:hAnsi="Arial" w:cs="Arial"/>
          <w:color w:val="000000" w:themeColor="text1"/>
        </w:rPr>
        <w:t>vd</w:t>
      </w:r>
      <w:proofErr w:type="spellEnd"/>
      <w:r w:rsidR="00297C4B" w:rsidRPr="00944633">
        <w:rPr>
          <w:rFonts w:ascii="Arial" w:hAnsi="Arial" w:cs="Arial"/>
          <w:color w:val="000000" w:themeColor="text1"/>
        </w:rPr>
        <w:t xml:space="preserve">-sRNA </w:t>
      </w:r>
      <w:r w:rsidR="008E2160">
        <w:rPr>
          <w:rFonts w:ascii="Arial" w:hAnsi="Arial" w:cs="Arial"/>
          <w:color w:val="000000" w:themeColor="text1"/>
        </w:rPr>
        <w:t>was</w:t>
      </w:r>
      <w:r w:rsidR="008E2160" w:rsidRPr="00944633">
        <w:rPr>
          <w:rFonts w:ascii="Arial" w:hAnsi="Arial" w:cs="Arial"/>
          <w:color w:val="000000" w:themeColor="text1"/>
        </w:rPr>
        <w:t xml:space="preserve"> </w:t>
      </w:r>
      <w:r w:rsidR="00297C4B" w:rsidRPr="00944633">
        <w:rPr>
          <w:rFonts w:ascii="Arial" w:hAnsi="Arial" w:cs="Arial"/>
          <w:color w:val="000000" w:themeColor="text1"/>
        </w:rPr>
        <w:t xml:space="preserve">24-nt </w:t>
      </w:r>
      <w:r w:rsidR="008E2160">
        <w:rPr>
          <w:rFonts w:ascii="Arial" w:hAnsi="Arial" w:cs="Arial"/>
          <w:color w:val="000000" w:themeColor="text1"/>
        </w:rPr>
        <w:t xml:space="preserve">in length </w:t>
      </w:r>
      <w:r w:rsidR="00297C4B" w:rsidRPr="00944633">
        <w:rPr>
          <w:rFonts w:ascii="Arial" w:hAnsi="Arial" w:cs="Arial"/>
          <w:color w:val="000000" w:themeColor="text1"/>
        </w:rPr>
        <w:t>(1.2 %).</w:t>
      </w:r>
      <w:r w:rsidR="00B97D09" w:rsidRPr="00944633">
        <w:rPr>
          <w:rFonts w:ascii="Arial" w:hAnsi="Arial" w:cs="Arial"/>
          <w:color w:val="000000" w:themeColor="text1"/>
        </w:rPr>
        <w:t xml:space="preserve"> </w:t>
      </w:r>
      <w:r w:rsidR="00B97D09" w:rsidRPr="00944633">
        <w:rPr>
          <w:rFonts w:ascii="Arial" w:hAnsi="Arial" w:cs="Arial"/>
          <w:color w:val="000000" w:themeColor="text1"/>
          <w:lang w:val="en-US"/>
        </w:rPr>
        <w:t>Interestingly, the</w:t>
      </w:r>
      <w:r w:rsidR="00B97D09" w:rsidRPr="00944633">
        <w:rPr>
          <w:rFonts w:ascii="Arial" w:hAnsi="Arial" w:cs="Arial"/>
          <w:color w:val="000000" w:themeColor="text1"/>
        </w:rPr>
        <w:t xml:space="preserve"> </w:t>
      </w:r>
      <w:proofErr w:type="spellStart"/>
      <w:r w:rsidR="00B97D09" w:rsidRPr="00944633">
        <w:rPr>
          <w:rFonts w:ascii="Arial" w:hAnsi="Arial" w:cs="Arial"/>
          <w:color w:val="000000" w:themeColor="text1"/>
          <w:lang w:val="en-US"/>
        </w:rPr>
        <w:t>vd</w:t>
      </w:r>
      <w:proofErr w:type="spellEnd"/>
      <w:r w:rsidR="00B97D09" w:rsidRPr="00944633">
        <w:rPr>
          <w:rFonts w:ascii="Arial" w:hAnsi="Arial" w:cs="Arial"/>
          <w:color w:val="000000" w:themeColor="text1"/>
          <w:lang w:val="en-US"/>
        </w:rPr>
        <w:t>-sRNA</w:t>
      </w:r>
      <w:r w:rsidR="008E2160">
        <w:rPr>
          <w:rFonts w:ascii="Arial" w:hAnsi="Arial" w:cs="Arial"/>
          <w:color w:val="000000" w:themeColor="text1"/>
          <w:lang w:val="en-US"/>
        </w:rPr>
        <w:t>s</w:t>
      </w:r>
      <w:r w:rsidR="00B97D09" w:rsidRPr="00944633">
        <w:rPr>
          <w:rFonts w:ascii="Arial" w:hAnsi="Arial" w:cs="Arial"/>
          <w:color w:val="000000" w:themeColor="text1"/>
          <w:lang w:val="en-US"/>
        </w:rPr>
        <w:t xml:space="preserve"> based on individual sizes revealed that the genomic strand produced more</w:t>
      </w:r>
      <w:r w:rsidR="00B97D09" w:rsidRPr="00944633">
        <w:rPr>
          <w:rFonts w:ascii="Arial" w:hAnsi="Arial" w:cs="Arial"/>
          <w:color w:val="000000" w:themeColor="text1"/>
        </w:rPr>
        <w:t xml:space="preserve"> </w:t>
      </w:r>
      <w:r w:rsidR="00B97D09" w:rsidRPr="00944633">
        <w:rPr>
          <w:rFonts w:ascii="Arial" w:hAnsi="Arial" w:cs="Arial"/>
          <w:color w:val="000000" w:themeColor="text1"/>
          <w:lang w:val="en-US"/>
        </w:rPr>
        <w:t>22-</w:t>
      </w:r>
      <w:r w:rsidR="008E2160" w:rsidRPr="00944633">
        <w:rPr>
          <w:rFonts w:ascii="Arial" w:hAnsi="Arial" w:cs="Arial"/>
          <w:color w:val="000000" w:themeColor="text1"/>
          <w:lang w:val="en-US"/>
        </w:rPr>
        <w:t>n</w:t>
      </w:r>
      <w:r w:rsidR="008E2160">
        <w:rPr>
          <w:rFonts w:ascii="Arial" w:hAnsi="Arial" w:cs="Arial"/>
          <w:color w:val="000000" w:themeColor="text1"/>
          <w:lang w:val="en-US"/>
        </w:rPr>
        <w:t>ts</w:t>
      </w:r>
      <w:r w:rsidR="008E2160" w:rsidRPr="00944633">
        <w:rPr>
          <w:rFonts w:ascii="Arial" w:hAnsi="Arial" w:cs="Arial"/>
          <w:color w:val="000000" w:themeColor="text1"/>
          <w:lang w:val="en-US"/>
        </w:rPr>
        <w:t xml:space="preserve"> </w:t>
      </w:r>
      <w:r w:rsidR="00B97D09" w:rsidRPr="00944633">
        <w:rPr>
          <w:rFonts w:ascii="Arial" w:hAnsi="Arial" w:cs="Arial"/>
          <w:color w:val="000000" w:themeColor="text1"/>
          <w:lang w:val="en-US"/>
        </w:rPr>
        <w:t>sRNAs</w:t>
      </w:r>
      <w:r w:rsidR="008402B5" w:rsidRPr="00944633">
        <w:rPr>
          <w:rFonts w:ascii="Arial" w:hAnsi="Arial" w:cs="Arial"/>
          <w:color w:val="000000" w:themeColor="text1"/>
          <w:lang w:val="en-US"/>
        </w:rPr>
        <w:t xml:space="preserve"> (29.3%)</w:t>
      </w:r>
      <w:r w:rsidR="00B97D09" w:rsidRPr="00944633">
        <w:rPr>
          <w:rFonts w:ascii="Arial" w:hAnsi="Arial" w:cs="Arial"/>
          <w:color w:val="000000" w:themeColor="text1"/>
          <w:lang w:val="en-US"/>
        </w:rPr>
        <w:t xml:space="preserve">, while the </w:t>
      </w:r>
      <w:r w:rsidR="005F10ED">
        <w:rPr>
          <w:rFonts w:ascii="Arial" w:hAnsi="Arial" w:cs="Arial"/>
          <w:color w:val="000000" w:themeColor="text1"/>
          <w:lang w:val="en-US"/>
        </w:rPr>
        <w:t>antigenomic</w:t>
      </w:r>
      <w:r w:rsidR="00B97D09" w:rsidRPr="00944633">
        <w:rPr>
          <w:rFonts w:ascii="Arial" w:hAnsi="Arial" w:cs="Arial"/>
          <w:color w:val="000000" w:themeColor="text1"/>
          <w:lang w:val="en-US"/>
        </w:rPr>
        <w:t xml:space="preserve"> strand produced</w:t>
      </w:r>
      <w:r w:rsidR="00B97D09" w:rsidRPr="00944633">
        <w:rPr>
          <w:rFonts w:ascii="Arial" w:hAnsi="Arial" w:cs="Arial"/>
          <w:color w:val="000000" w:themeColor="text1"/>
        </w:rPr>
        <w:t xml:space="preserve"> </w:t>
      </w:r>
      <w:r w:rsidR="00B97D09" w:rsidRPr="00944633">
        <w:rPr>
          <w:rFonts w:ascii="Arial" w:hAnsi="Arial" w:cs="Arial"/>
          <w:color w:val="000000" w:themeColor="text1"/>
          <w:lang w:val="en-US"/>
        </w:rPr>
        <w:t>more 21-</w:t>
      </w:r>
      <w:r w:rsidR="008E2160" w:rsidRPr="00944633">
        <w:rPr>
          <w:rFonts w:ascii="Arial" w:hAnsi="Arial" w:cs="Arial"/>
          <w:color w:val="000000" w:themeColor="text1"/>
          <w:lang w:val="en-US"/>
        </w:rPr>
        <w:t>n</w:t>
      </w:r>
      <w:r w:rsidR="008E2160">
        <w:rPr>
          <w:rFonts w:ascii="Arial" w:hAnsi="Arial" w:cs="Arial"/>
          <w:color w:val="000000" w:themeColor="text1"/>
          <w:lang w:val="en-US"/>
        </w:rPr>
        <w:t>ts</w:t>
      </w:r>
      <w:r w:rsidR="008E2160" w:rsidRPr="00944633">
        <w:rPr>
          <w:rFonts w:ascii="Arial" w:hAnsi="Arial" w:cs="Arial"/>
          <w:color w:val="000000" w:themeColor="text1"/>
          <w:lang w:val="en-US"/>
        </w:rPr>
        <w:t xml:space="preserve"> </w:t>
      </w:r>
      <w:r w:rsidR="00B97D09" w:rsidRPr="00944633">
        <w:rPr>
          <w:rFonts w:ascii="Arial" w:hAnsi="Arial" w:cs="Arial"/>
          <w:color w:val="000000" w:themeColor="text1"/>
          <w:lang w:val="en-US"/>
        </w:rPr>
        <w:t>sRNAs</w:t>
      </w:r>
      <w:r w:rsidR="008402B5" w:rsidRPr="00944633">
        <w:rPr>
          <w:rFonts w:ascii="Arial" w:hAnsi="Arial" w:cs="Arial"/>
          <w:color w:val="000000" w:themeColor="text1"/>
          <w:lang w:val="en-US"/>
        </w:rPr>
        <w:t xml:space="preserve"> (7.9%)</w:t>
      </w:r>
      <w:r w:rsidR="00B97D09" w:rsidRPr="00944633">
        <w:rPr>
          <w:rFonts w:ascii="Arial" w:hAnsi="Arial" w:cs="Arial"/>
          <w:color w:val="000000" w:themeColor="text1"/>
          <w:lang w:val="en-US"/>
        </w:rPr>
        <w:t>.</w:t>
      </w:r>
      <w:r w:rsidR="00B97D09" w:rsidRPr="00944633">
        <w:rPr>
          <w:rFonts w:ascii="Arial" w:hAnsi="Arial" w:cs="Arial"/>
          <w:color w:val="000000" w:themeColor="text1"/>
        </w:rPr>
        <w:t xml:space="preserve"> </w:t>
      </w:r>
      <w:r w:rsidR="008402B5" w:rsidRPr="00944633">
        <w:rPr>
          <w:rFonts w:ascii="Arial" w:hAnsi="Arial" w:cs="Arial"/>
          <w:color w:val="000000" w:themeColor="text1"/>
        </w:rPr>
        <w:t>Overall,</w:t>
      </w:r>
      <w:r w:rsidR="00B97D09" w:rsidRPr="00944633">
        <w:rPr>
          <w:rFonts w:ascii="Arial" w:hAnsi="Arial" w:cs="Arial"/>
          <w:color w:val="000000" w:themeColor="text1"/>
        </w:rPr>
        <w:t xml:space="preserve"> more genomic </w:t>
      </w:r>
      <w:r w:rsidR="00B67A5C">
        <w:rPr>
          <w:rFonts w:ascii="Arial" w:hAnsi="Arial" w:cs="Arial"/>
          <w:color w:val="000000" w:themeColor="text1"/>
        </w:rPr>
        <w:t>strand-derived</w:t>
      </w:r>
      <w:r w:rsidR="00B97D09" w:rsidRPr="00944633">
        <w:rPr>
          <w:rFonts w:ascii="Arial" w:hAnsi="Arial" w:cs="Arial"/>
          <w:color w:val="000000" w:themeColor="text1"/>
        </w:rPr>
        <w:t xml:space="preserve"> sRNAs were covered </w:t>
      </w:r>
      <w:r w:rsidR="008E2160">
        <w:rPr>
          <w:rFonts w:ascii="Arial" w:hAnsi="Arial" w:cs="Arial"/>
          <w:color w:val="000000" w:themeColor="text1"/>
        </w:rPr>
        <w:t>as</w:t>
      </w:r>
      <w:r w:rsidR="008E2160" w:rsidRPr="00944633">
        <w:rPr>
          <w:rFonts w:ascii="Arial" w:hAnsi="Arial" w:cs="Arial"/>
          <w:color w:val="000000" w:themeColor="text1"/>
        </w:rPr>
        <w:t xml:space="preserve"> </w:t>
      </w:r>
      <w:r w:rsidR="00B97D09" w:rsidRPr="00944633">
        <w:rPr>
          <w:rFonts w:ascii="Arial" w:hAnsi="Arial" w:cs="Arial"/>
          <w:color w:val="000000" w:themeColor="text1"/>
        </w:rPr>
        <w:t xml:space="preserve">compared to </w:t>
      </w:r>
      <w:r w:rsidR="00B67A5C">
        <w:rPr>
          <w:rFonts w:ascii="Arial" w:hAnsi="Arial" w:cs="Arial"/>
          <w:color w:val="000000" w:themeColor="text1"/>
        </w:rPr>
        <w:t xml:space="preserve">the </w:t>
      </w:r>
      <w:r w:rsidR="005F10ED">
        <w:rPr>
          <w:rFonts w:ascii="Arial" w:hAnsi="Arial" w:cs="Arial"/>
          <w:color w:val="000000" w:themeColor="text1"/>
        </w:rPr>
        <w:t>antigenomic</w:t>
      </w:r>
      <w:r w:rsidR="00B97D09" w:rsidRPr="00944633">
        <w:rPr>
          <w:rFonts w:ascii="Arial" w:hAnsi="Arial" w:cs="Arial"/>
          <w:color w:val="000000" w:themeColor="text1"/>
        </w:rPr>
        <w:t xml:space="preserve"> strand of PSTVd-I.</w:t>
      </w:r>
      <w:r w:rsidR="008402B5" w:rsidRPr="00944633">
        <w:rPr>
          <w:rFonts w:ascii="Arial" w:hAnsi="Arial" w:cs="Arial"/>
          <w:color w:val="000000" w:themeColor="text1"/>
        </w:rPr>
        <w:t xml:space="preserve"> In other words, (+) </w:t>
      </w:r>
      <w:proofErr w:type="spellStart"/>
      <w:r w:rsidR="008402B5" w:rsidRPr="00944633">
        <w:rPr>
          <w:rFonts w:ascii="Arial" w:hAnsi="Arial" w:cs="Arial"/>
          <w:color w:val="000000" w:themeColor="text1"/>
        </w:rPr>
        <w:t>vd</w:t>
      </w:r>
      <w:proofErr w:type="spellEnd"/>
      <w:r w:rsidR="008402B5" w:rsidRPr="00944633">
        <w:rPr>
          <w:rFonts w:ascii="Arial" w:hAnsi="Arial" w:cs="Arial"/>
          <w:color w:val="000000" w:themeColor="text1"/>
        </w:rPr>
        <w:t xml:space="preserve">-sRNA </w:t>
      </w:r>
      <w:r w:rsidR="008E2160">
        <w:rPr>
          <w:rFonts w:ascii="Arial" w:hAnsi="Arial" w:cs="Arial"/>
          <w:color w:val="000000" w:themeColor="text1"/>
        </w:rPr>
        <w:t xml:space="preserve">were </w:t>
      </w:r>
      <w:r w:rsidR="008402B5" w:rsidRPr="00944633">
        <w:rPr>
          <w:rFonts w:ascii="Arial" w:hAnsi="Arial" w:cs="Arial"/>
          <w:color w:val="000000" w:themeColor="text1"/>
        </w:rPr>
        <w:t>expressed 3.5 times more than</w:t>
      </w:r>
      <w:r w:rsidR="008E2160">
        <w:rPr>
          <w:rFonts w:ascii="Arial" w:hAnsi="Arial" w:cs="Arial"/>
          <w:color w:val="000000" w:themeColor="text1"/>
        </w:rPr>
        <w:t xml:space="preserve"> were</w:t>
      </w:r>
      <w:r w:rsidR="008402B5" w:rsidRPr="00944633">
        <w:rPr>
          <w:rFonts w:ascii="Arial" w:hAnsi="Arial" w:cs="Arial"/>
          <w:color w:val="000000" w:themeColor="text1"/>
        </w:rPr>
        <w:t xml:space="preserve"> (-) </w:t>
      </w:r>
      <w:proofErr w:type="spellStart"/>
      <w:r w:rsidR="008402B5" w:rsidRPr="00944633">
        <w:rPr>
          <w:rFonts w:ascii="Arial" w:hAnsi="Arial" w:cs="Arial"/>
          <w:color w:val="000000" w:themeColor="text1"/>
        </w:rPr>
        <w:t>vd</w:t>
      </w:r>
      <w:proofErr w:type="spellEnd"/>
      <w:r w:rsidR="008402B5" w:rsidRPr="00944633">
        <w:rPr>
          <w:rFonts w:ascii="Arial" w:hAnsi="Arial" w:cs="Arial"/>
          <w:color w:val="000000" w:themeColor="text1"/>
        </w:rPr>
        <w:t>-sRNA.</w:t>
      </w:r>
      <w:r w:rsidR="00B97D09" w:rsidRPr="00944633">
        <w:rPr>
          <w:rFonts w:ascii="Arial" w:hAnsi="Arial" w:cs="Arial"/>
          <w:color w:val="000000" w:themeColor="text1"/>
        </w:rPr>
        <w:t xml:space="preserve"> This can be attributed to the higher recovery of the genomic strand of viroid in infected plants as described elsewhere </w:t>
      </w:r>
      <w:r w:rsidR="00B97D09"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{"citationItems":[{"id":"ITEM-1","itemData":{"DOI":"10.1007/BF02418248","ISSN":"01674412","PMID":"24310879","abstract":"In order to investigate the mechanism of replication of viroids and virusoids, we have compared the replication intermediates of three members of each group in nucleic acid extracts of infected plants. Viroids were avocado sunblotch viroid (ASBV), citrus exocortis viroid (CEV) and coconut cadang cadang viroid (CCCV). Virusoids were from velvet tobacco mottle virus (VTMoV), solanum nodiflorum mottle virus (SNMV) and lucerne transient streak virus (LTSV). Analysis of intermediates was by the Northern hybridization technique with single-strand DNA and RNA probes prepared from recombinant DNA clones. The results obtained are discussed in terms of current models of viroid and virusoid replication.The plus RNA species consisted of an oligomeric series up to decamers based on the unit of full-length viroid or virusoid, which was always the major component, except for CEV where only monomer and dimer species were found. In the case of ASBV and the virusoids of VTMoV and SNMV, a minor, multimeric series of components (X-bands) was superimposed on the main oligomeric series.The complementary minus species proved more difficult to detect and characterise, with each viroid and virusoid exhibiting a unique pattern on Northern hybridization. However, they all had greater than unit-length minus species. In addition, minus species analogous to the plus X-bands were found in ASBV and CEV. The experimental difficulties encountered in this work are discussed in terms of the problem of detecting minus species by Northern analysis in the presence of excess complementary plus species.","author":[{"dropping-particle":"","family":"Hutchins","given":"Cheryl J.","non-dropping-particle":"","parse-names":false,"suffix":""},{"dropping-particle":"","family":"Keese","given":"Paul","non-dropping-particle":"","parse-names":false,"suffix":""},{"dropping-particle":"","family":"Visvader","given":"Jane E.","non-dropping-particle":"","parse-names":false,"suffix":""},{"dropping-particle":"","family":"Rathjen","given":"Peter D.","non-dropping-particle":"","parse-names":false,"suffix":""},{"dropping-particle":"","family":"McInnes","given":"James L.","non-dropping-particle":"","parse-names":false,"suffix":""},{"dropping-particle":"","family":"Symons","given":"Robert H.","non-dropping-particle":"","parse-names":false,"suffix":""}],"container-title":"Plant Molecular Biology","id":"ITEM-1","issue":"5","issued":{"date-parts":[["1985"]]},"page":"293-304","title":"Comparison of multimeric plus and minus forms of viroids and virusoids","type":"article-journal","volume":"4"},"uris":["http://www.mendeley.com/documents/?uuid=ab68d2ea-f902-4ed6-9a40-484d38996bb2"]}],"mendeley":{"formattedCitation":"[34]","plainTextFormattedCitation":"[34]","previouslyFormattedCitation":"[34]"},"properties":{"noteIndex":0},"schema":"https://github.com/citation-style-language/schema/raw/master/csl-citation.json"}</w:instrText>
      </w:r>
      <w:r w:rsidR="00B97D09" w:rsidRPr="00944633">
        <w:rPr>
          <w:rFonts w:ascii="Arial" w:hAnsi="Arial" w:cs="Arial"/>
          <w:color w:val="000000" w:themeColor="text1"/>
        </w:rPr>
        <w:fldChar w:fldCharType="separate"/>
      </w:r>
      <w:r w:rsidR="007117D1" w:rsidRPr="007117D1">
        <w:rPr>
          <w:rFonts w:ascii="Arial" w:hAnsi="Arial" w:cs="Arial"/>
          <w:noProof/>
          <w:color w:val="000000" w:themeColor="text1"/>
        </w:rPr>
        <w:t>[34]</w:t>
      </w:r>
      <w:r w:rsidR="00B97D09" w:rsidRPr="00944633">
        <w:rPr>
          <w:rFonts w:ascii="Arial" w:hAnsi="Arial" w:cs="Arial"/>
          <w:color w:val="000000" w:themeColor="text1"/>
        </w:rPr>
        <w:fldChar w:fldCharType="end"/>
      </w:r>
      <w:r w:rsidR="00B97D09" w:rsidRPr="00944633">
        <w:rPr>
          <w:rFonts w:ascii="Arial" w:hAnsi="Arial" w:cs="Arial"/>
          <w:color w:val="000000" w:themeColor="text1"/>
        </w:rPr>
        <w:t xml:space="preserve">. </w:t>
      </w:r>
      <w:r w:rsidR="00BC6D16" w:rsidRPr="00944633">
        <w:rPr>
          <w:rFonts w:ascii="Arial" w:hAnsi="Arial" w:cs="Arial"/>
          <w:color w:val="000000" w:themeColor="text1"/>
        </w:rPr>
        <w:t xml:space="preserve">These data are in agreement with the previous report where </w:t>
      </w:r>
      <w:r w:rsidR="00B67A5C">
        <w:rPr>
          <w:rFonts w:ascii="Arial" w:hAnsi="Arial" w:cs="Arial"/>
          <w:color w:val="000000" w:themeColor="text1"/>
        </w:rPr>
        <w:t xml:space="preserve">the </w:t>
      </w:r>
      <w:r w:rsidR="00BC6D16" w:rsidRPr="00944633">
        <w:rPr>
          <w:rFonts w:ascii="Arial" w:hAnsi="Arial" w:cs="Arial"/>
          <w:color w:val="000000" w:themeColor="text1"/>
        </w:rPr>
        <w:t xml:space="preserve">same sRNA pool was used for the analysis </w:t>
      </w:r>
      <w:r w:rsidR="00BC6D16" w:rsidRPr="00944633">
        <w:rPr>
          <w:rFonts w:ascii="Arial" w:hAnsi="Arial" w:cs="Arial"/>
          <w:color w:val="000000" w:themeColor="text1"/>
        </w:rPr>
        <w:fldChar w:fldCharType="begin" w:fldLock="1"/>
      </w:r>
      <w:r w:rsidR="00F71412" w:rsidRPr="00944633">
        <w:rPr>
          <w:rFonts w:ascii="Arial" w:hAnsi="Arial" w:cs="Arial"/>
          <w:color w:val="000000" w:themeColor="text1"/>
        </w:rPr>
        <w:instrText>ADDIN CSL_CITATION {"citationItems":[{"id":"ITEM-1","itemData":{"DOI":"10.1105/tpc.15.00523","ISSN":"1532-298X","PMID":"26290537","abstract":"The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cell","id":"ITEM-1","issue":"8","issued":{"date-parts":[["2015","8"]]},"page":"2178-94","title":"Small RNA Derived from the Virulence Modulating Region of the Potato spindle tuber viroid Silences callose synthase Genes of Tomato Plants.","type":"article-journal","volume":"27"},"uris":["http://www.mendeley.com/documents/?uuid=7c015a2c-2f58-417b-80bf-4c3276d8d61f"]}],"mendeley":{"formattedCitation":"[16]","plainTextFormattedCitation":"[16]","previouslyFormattedCitation":"[16]"},"properties":{"noteIndex":0},"schema":"https://github.com/citation-style-language/schema/raw/master/csl-citation.json"}</w:instrText>
      </w:r>
      <w:r w:rsidR="00BC6D16" w:rsidRPr="00944633">
        <w:rPr>
          <w:rFonts w:ascii="Arial" w:hAnsi="Arial" w:cs="Arial"/>
          <w:color w:val="000000" w:themeColor="text1"/>
        </w:rPr>
        <w:fldChar w:fldCharType="separate"/>
      </w:r>
      <w:r w:rsidR="00BC6D16" w:rsidRPr="00944633">
        <w:rPr>
          <w:rFonts w:ascii="Arial" w:hAnsi="Arial" w:cs="Arial"/>
          <w:noProof/>
          <w:color w:val="000000" w:themeColor="text1"/>
        </w:rPr>
        <w:t>[16]</w:t>
      </w:r>
      <w:r w:rsidR="00BC6D16" w:rsidRPr="00944633">
        <w:rPr>
          <w:rFonts w:ascii="Arial" w:hAnsi="Arial" w:cs="Arial"/>
          <w:color w:val="000000" w:themeColor="text1"/>
        </w:rPr>
        <w:fldChar w:fldCharType="end"/>
      </w:r>
      <w:r w:rsidR="00BC6D16" w:rsidRPr="00944633">
        <w:rPr>
          <w:rFonts w:ascii="Arial" w:hAnsi="Arial" w:cs="Arial"/>
          <w:color w:val="000000" w:themeColor="text1"/>
        </w:rPr>
        <w:t xml:space="preserve">, confirming the reproducibility of the </w:t>
      </w:r>
      <w:r w:rsidR="00780D00">
        <w:rPr>
          <w:rFonts w:ascii="Arial" w:hAnsi="Arial" w:cs="Arial"/>
          <w:color w:val="000000" w:themeColor="text1"/>
        </w:rPr>
        <w:t>new</w:t>
      </w:r>
      <w:r w:rsidR="00BC6D16" w:rsidRPr="00944633">
        <w:rPr>
          <w:rFonts w:ascii="Arial" w:hAnsi="Arial" w:cs="Arial"/>
          <w:color w:val="000000" w:themeColor="text1"/>
        </w:rPr>
        <w:t xml:space="preserve"> software.</w:t>
      </w:r>
    </w:p>
    <w:p w14:paraId="38D0FD81" w14:textId="77777777" w:rsidR="00EF3716" w:rsidRPr="00944633" w:rsidRDefault="00EF3716" w:rsidP="00BC6D16">
      <w:pPr>
        <w:spacing w:line="360" w:lineRule="auto"/>
        <w:jc w:val="both"/>
        <w:rPr>
          <w:rFonts w:ascii="Arial" w:hAnsi="Arial" w:cs="Arial"/>
          <w:color w:val="000000" w:themeColor="text1"/>
        </w:rPr>
      </w:pPr>
    </w:p>
    <w:p w14:paraId="1B61F70F" w14:textId="77777777" w:rsidR="00BC6D16" w:rsidRPr="00944633" w:rsidRDefault="00BC6D16" w:rsidP="00BC6D16">
      <w:pPr>
        <w:autoSpaceDE w:val="0"/>
        <w:autoSpaceDN w:val="0"/>
        <w:adjustRightInd w:val="0"/>
        <w:rPr>
          <w:rFonts w:ascii="Arial" w:hAnsi="Arial" w:cs="Arial"/>
          <w:color w:val="000000" w:themeColor="text1"/>
          <w:sz w:val="17"/>
          <w:szCs w:val="17"/>
          <w:lang w:val="en-US"/>
        </w:rPr>
      </w:pPr>
    </w:p>
    <w:p w14:paraId="70600778" w14:textId="5443B2A0" w:rsidR="00BC6D16" w:rsidRPr="00944633" w:rsidRDefault="00BC6D16" w:rsidP="00BC6D16">
      <w:pPr>
        <w:spacing w:line="360" w:lineRule="auto"/>
        <w:jc w:val="both"/>
        <w:rPr>
          <w:rFonts w:ascii="Arial" w:hAnsi="Arial" w:cs="Arial"/>
          <w:b/>
          <w:bCs/>
          <w:color w:val="000000" w:themeColor="text1"/>
        </w:rPr>
      </w:pPr>
      <w:r w:rsidRPr="00944633">
        <w:rPr>
          <w:rFonts w:ascii="Arial" w:hAnsi="Arial" w:cs="Arial"/>
          <w:b/>
          <w:bCs/>
          <w:color w:val="000000" w:themeColor="text1"/>
        </w:rPr>
        <w:t xml:space="preserve">Profiling </w:t>
      </w:r>
      <w:r w:rsidR="002C0978">
        <w:rPr>
          <w:rFonts w:ascii="Arial" w:hAnsi="Arial" w:cs="Arial"/>
          <w:b/>
          <w:bCs/>
          <w:color w:val="000000" w:themeColor="text1"/>
        </w:rPr>
        <w:t xml:space="preserve">the </w:t>
      </w:r>
      <w:r w:rsidRPr="00944633">
        <w:rPr>
          <w:rFonts w:ascii="Arial" w:hAnsi="Arial" w:cs="Arial"/>
          <w:b/>
          <w:bCs/>
          <w:color w:val="000000" w:themeColor="text1"/>
        </w:rPr>
        <w:t>mapped sRNA</w:t>
      </w:r>
      <w:r w:rsidR="002C0978">
        <w:rPr>
          <w:rFonts w:ascii="Arial" w:hAnsi="Arial" w:cs="Arial"/>
          <w:b/>
          <w:bCs/>
          <w:color w:val="000000" w:themeColor="text1"/>
        </w:rPr>
        <w:t>s</w:t>
      </w:r>
      <w:r w:rsidRPr="00944633">
        <w:rPr>
          <w:rFonts w:ascii="Arial" w:hAnsi="Arial" w:cs="Arial"/>
          <w:b/>
          <w:bCs/>
          <w:color w:val="000000" w:themeColor="text1"/>
        </w:rPr>
        <w:t xml:space="preserve"> on PSTVd-I</w:t>
      </w:r>
    </w:p>
    <w:p w14:paraId="2A4383FC" w14:textId="6735AC22" w:rsidR="00EF3716" w:rsidRPr="00944633" w:rsidRDefault="00BC6D16" w:rsidP="00EF3716">
      <w:pPr>
        <w:autoSpaceDE w:val="0"/>
        <w:autoSpaceDN w:val="0"/>
        <w:adjustRightInd w:val="0"/>
        <w:spacing w:line="360" w:lineRule="auto"/>
        <w:rPr>
          <w:rFonts w:ascii="Arial" w:hAnsi="Arial" w:cs="Arial"/>
          <w:color w:val="000000" w:themeColor="text1"/>
          <w:lang w:val="en-US"/>
        </w:rPr>
      </w:pPr>
      <w:r w:rsidRPr="00944633">
        <w:rPr>
          <w:rFonts w:ascii="Arial" w:hAnsi="Arial" w:cs="Arial"/>
          <w:color w:val="000000" w:themeColor="text1"/>
          <w:lang w:val="en-US"/>
        </w:rPr>
        <w:t>In order to</w:t>
      </w:r>
      <w:r w:rsidR="002C3897" w:rsidRPr="00944633">
        <w:rPr>
          <w:rFonts w:ascii="Arial" w:hAnsi="Arial" w:cs="Arial"/>
          <w:color w:val="000000" w:themeColor="text1"/>
          <w:lang w:val="en-US"/>
        </w:rPr>
        <w:t xml:space="preserve"> examine the regions of PSTVd that produced </w:t>
      </w:r>
      <w:r w:rsidR="002C0978">
        <w:rPr>
          <w:rFonts w:ascii="Arial" w:hAnsi="Arial" w:cs="Arial"/>
          <w:color w:val="000000" w:themeColor="text1"/>
          <w:lang w:val="en-US"/>
        </w:rPr>
        <w:t>most</w:t>
      </w:r>
      <w:r w:rsidR="002C0978" w:rsidRPr="00944633">
        <w:rPr>
          <w:rFonts w:ascii="Arial" w:hAnsi="Arial" w:cs="Arial"/>
          <w:color w:val="000000" w:themeColor="text1"/>
          <w:lang w:val="en-US"/>
        </w:rPr>
        <w:t xml:space="preserve"> </w:t>
      </w:r>
      <w:proofErr w:type="spellStart"/>
      <w:r w:rsidR="002C3897" w:rsidRPr="00944633">
        <w:rPr>
          <w:rFonts w:ascii="Arial" w:hAnsi="Arial" w:cs="Arial"/>
          <w:color w:val="000000" w:themeColor="text1"/>
          <w:lang w:val="en-US"/>
        </w:rPr>
        <w:t>vd</w:t>
      </w:r>
      <w:proofErr w:type="spellEnd"/>
      <w:r w:rsidR="002C3897" w:rsidRPr="00944633">
        <w:rPr>
          <w:rFonts w:ascii="Arial" w:hAnsi="Arial" w:cs="Arial"/>
          <w:color w:val="000000" w:themeColor="text1"/>
          <w:lang w:val="en-US"/>
        </w:rPr>
        <w:t xml:space="preserve">-sRNA, the </w:t>
      </w:r>
      <w:r w:rsidR="00696326">
        <w:rPr>
          <w:rFonts w:ascii="Arial" w:hAnsi="Arial" w:cs="Arial"/>
          <w:color w:val="000000" w:themeColor="text1"/>
          <w:lang w:val="en-US"/>
        </w:rPr>
        <w:t>above-mapped</w:t>
      </w:r>
      <w:r w:rsidR="002C3897" w:rsidRPr="00944633">
        <w:rPr>
          <w:rFonts w:ascii="Arial" w:hAnsi="Arial" w:cs="Arial"/>
          <w:color w:val="000000" w:themeColor="text1"/>
          <w:lang w:val="en-US"/>
        </w:rPr>
        <w:t xml:space="preserve"> </w:t>
      </w:r>
      <w:proofErr w:type="spellStart"/>
      <w:r w:rsidR="002C3897" w:rsidRPr="00944633">
        <w:rPr>
          <w:rFonts w:ascii="Arial" w:hAnsi="Arial" w:cs="Arial"/>
          <w:color w:val="000000" w:themeColor="text1"/>
          <w:lang w:val="en-US"/>
        </w:rPr>
        <w:t>vd</w:t>
      </w:r>
      <w:proofErr w:type="spellEnd"/>
      <w:r w:rsidR="002C3897" w:rsidRPr="00944633">
        <w:rPr>
          <w:rFonts w:ascii="Arial" w:hAnsi="Arial" w:cs="Arial"/>
          <w:color w:val="000000" w:themeColor="text1"/>
          <w:lang w:val="en-US"/>
        </w:rPr>
        <w:t>-sRNA</w:t>
      </w:r>
      <w:r w:rsidR="002C0978">
        <w:rPr>
          <w:rFonts w:ascii="Arial" w:hAnsi="Arial" w:cs="Arial"/>
          <w:color w:val="000000" w:themeColor="text1"/>
          <w:lang w:val="en-US"/>
        </w:rPr>
        <w:t>s</w:t>
      </w:r>
      <w:r w:rsidR="002C3897" w:rsidRPr="00944633">
        <w:rPr>
          <w:rFonts w:ascii="Arial" w:hAnsi="Arial" w:cs="Arial"/>
          <w:color w:val="000000" w:themeColor="text1"/>
          <w:lang w:val="en-US"/>
        </w:rPr>
        <w:t xml:space="preserve"> w</w:t>
      </w:r>
      <w:r w:rsidR="002C0978">
        <w:rPr>
          <w:rFonts w:ascii="Arial" w:hAnsi="Arial" w:cs="Arial"/>
          <w:color w:val="000000" w:themeColor="text1"/>
          <w:lang w:val="en-US"/>
        </w:rPr>
        <w:t>ere</w:t>
      </w:r>
      <w:r w:rsidR="002C3897" w:rsidRPr="00944633">
        <w:rPr>
          <w:rFonts w:ascii="Arial" w:hAnsi="Arial" w:cs="Arial"/>
          <w:color w:val="000000" w:themeColor="text1"/>
          <w:lang w:val="en-US"/>
        </w:rPr>
        <w:t xml:space="preserve"> plotted on </w:t>
      </w:r>
      <w:r w:rsidR="002C0978">
        <w:rPr>
          <w:rFonts w:ascii="Arial" w:hAnsi="Arial" w:cs="Arial"/>
          <w:color w:val="000000" w:themeColor="text1"/>
          <w:lang w:val="en-US"/>
        </w:rPr>
        <w:t xml:space="preserve">both </w:t>
      </w:r>
      <w:r w:rsidR="002C3897" w:rsidRPr="00944633">
        <w:rPr>
          <w:rFonts w:ascii="Arial" w:hAnsi="Arial" w:cs="Arial"/>
          <w:color w:val="000000" w:themeColor="text1"/>
          <w:lang w:val="en-US"/>
        </w:rPr>
        <w:t xml:space="preserve">the genomic and </w:t>
      </w:r>
      <w:r w:rsidR="002C0978">
        <w:rPr>
          <w:rFonts w:ascii="Arial" w:hAnsi="Arial" w:cs="Arial"/>
          <w:color w:val="000000" w:themeColor="text1"/>
          <w:lang w:val="en-US"/>
        </w:rPr>
        <w:t xml:space="preserve">the </w:t>
      </w:r>
      <w:r w:rsidR="005F10ED">
        <w:rPr>
          <w:rFonts w:ascii="Arial" w:hAnsi="Arial" w:cs="Arial"/>
          <w:color w:val="000000" w:themeColor="text1"/>
          <w:lang w:val="en-US"/>
        </w:rPr>
        <w:t>antigenomic</w:t>
      </w:r>
      <w:r w:rsidR="002C3897" w:rsidRPr="00944633">
        <w:rPr>
          <w:rFonts w:ascii="Arial" w:hAnsi="Arial" w:cs="Arial"/>
          <w:color w:val="000000" w:themeColor="text1"/>
          <w:lang w:val="en-US"/>
        </w:rPr>
        <w:t xml:space="preserve"> strand</w:t>
      </w:r>
      <w:r w:rsidR="00780D00">
        <w:rPr>
          <w:rFonts w:ascii="Arial" w:hAnsi="Arial" w:cs="Arial"/>
          <w:color w:val="000000" w:themeColor="text1"/>
          <w:lang w:val="en-US"/>
        </w:rPr>
        <w:t>s</w:t>
      </w:r>
      <w:r w:rsidR="002C3897" w:rsidRPr="00944633">
        <w:rPr>
          <w:rFonts w:ascii="Arial" w:hAnsi="Arial" w:cs="Arial"/>
          <w:color w:val="000000" w:themeColor="text1"/>
          <w:lang w:val="en-US"/>
        </w:rPr>
        <w:t xml:space="preserve"> of PSTVd-I. Hence, each 21- to 24-nt long </w:t>
      </w:r>
      <w:proofErr w:type="spellStart"/>
      <w:r w:rsidR="002C3897" w:rsidRPr="00944633">
        <w:rPr>
          <w:rFonts w:ascii="Arial" w:hAnsi="Arial" w:cs="Arial"/>
          <w:color w:val="000000" w:themeColor="text1"/>
          <w:lang w:val="en-US"/>
        </w:rPr>
        <w:t>vd</w:t>
      </w:r>
      <w:proofErr w:type="spellEnd"/>
      <w:r w:rsidR="002C3897" w:rsidRPr="00944633">
        <w:rPr>
          <w:rFonts w:ascii="Arial" w:hAnsi="Arial" w:cs="Arial"/>
          <w:color w:val="000000" w:themeColor="text1"/>
          <w:lang w:val="en-US"/>
        </w:rPr>
        <w:t>-sRNA</w:t>
      </w:r>
      <w:r w:rsidR="002C0978">
        <w:rPr>
          <w:rFonts w:ascii="Arial" w:hAnsi="Arial" w:cs="Arial"/>
          <w:color w:val="000000" w:themeColor="text1"/>
          <w:lang w:val="en-US"/>
        </w:rPr>
        <w:t>,</w:t>
      </w:r>
      <w:r w:rsidR="002C3897" w:rsidRPr="00944633">
        <w:rPr>
          <w:rFonts w:ascii="Arial" w:hAnsi="Arial" w:cs="Arial"/>
          <w:color w:val="000000" w:themeColor="text1"/>
          <w:lang w:val="en-US"/>
        </w:rPr>
        <w:t xml:space="preserve"> and </w:t>
      </w:r>
      <w:r w:rsidR="002C0978">
        <w:rPr>
          <w:rFonts w:ascii="Arial" w:hAnsi="Arial" w:cs="Arial"/>
          <w:color w:val="000000" w:themeColor="text1"/>
          <w:lang w:val="en-US"/>
        </w:rPr>
        <w:t xml:space="preserve">the </w:t>
      </w:r>
      <w:r w:rsidR="002C3897" w:rsidRPr="00944633">
        <w:rPr>
          <w:rFonts w:ascii="Arial" w:hAnsi="Arial" w:cs="Arial"/>
          <w:color w:val="000000" w:themeColor="text1"/>
          <w:lang w:val="en-US"/>
        </w:rPr>
        <w:t xml:space="preserve">cumulative 21- to 24-nt long </w:t>
      </w:r>
      <w:proofErr w:type="spellStart"/>
      <w:r w:rsidR="002C3897" w:rsidRPr="00944633">
        <w:rPr>
          <w:rFonts w:ascii="Arial" w:hAnsi="Arial" w:cs="Arial"/>
          <w:color w:val="000000" w:themeColor="text1"/>
          <w:lang w:val="en-US"/>
        </w:rPr>
        <w:t>vd</w:t>
      </w:r>
      <w:proofErr w:type="spellEnd"/>
      <w:r w:rsidR="002C3897" w:rsidRPr="00944633">
        <w:rPr>
          <w:rFonts w:ascii="Arial" w:hAnsi="Arial" w:cs="Arial"/>
          <w:color w:val="000000" w:themeColor="text1"/>
          <w:lang w:val="en-US"/>
        </w:rPr>
        <w:t>-sRNAs</w:t>
      </w:r>
      <w:r w:rsidR="002C0978">
        <w:rPr>
          <w:rFonts w:ascii="Arial" w:hAnsi="Arial" w:cs="Arial"/>
          <w:color w:val="000000" w:themeColor="text1"/>
          <w:lang w:val="en-US"/>
        </w:rPr>
        <w:t>,</w:t>
      </w:r>
      <w:r w:rsidR="002C3897" w:rsidRPr="00944633">
        <w:rPr>
          <w:rFonts w:ascii="Arial" w:hAnsi="Arial" w:cs="Arial"/>
          <w:color w:val="000000" w:themeColor="text1"/>
          <w:lang w:val="en-US"/>
        </w:rPr>
        <w:t xml:space="preserve"> </w:t>
      </w:r>
      <w:r w:rsidR="002C0978">
        <w:rPr>
          <w:rFonts w:ascii="Arial" w:hAnsi="Arial" w:cs="Arial"/>
          <w:color w:val="000000" w:themeColor="text1"/>
          <w:lang w:val="en-US"/>
        </w:rPr>
        <w:t>were</w:t>
      </w:r>
      <w:r w:rsidR="002C0978" w:rsidRPr="00944633">
        <w:rPr>
          <w:rFonts w:ascii="Arial" w:hAnsi="Arial" w:cs="Arial"/>
          <w:color w:val="000000" w:themeColor="text1"/>
          <w:lang w:val="en-US"/>
        </w:rPr>
        <w:t xml:space="preserve"> </w:t>
      </w:r>
      <w:r w:rsidR="002C3897" w:rsidRPr="00944633">
        <w:rPr>
          <w:rFonts w:ascii="Arial" w:hAnsi="Arial" w:cs="Arial"/>
          <w:color w:val="000000" w:themeColor="text1"/>
          <w:lang w:val="en-US"/>
        </w:rPr>
        <w:t>profiled on PSTVd-I</w:t>
      </w:r>
      <w:r w:rsidR="00EF3716" w:rsidRPr="00944633">
        <w:rPr>
          <w:rFonts w:ascii="Arial" w:hAnsi="Arial" w:cs="Arial"/>
          <w:color w:val="000000" w:themeColor="text1"/>
          <w:lang w:val="en-US"/>
        </w:rPr>
        <w:t xml:space="preserve"> (</w:t>
      </w:r>
      <w:r w:rsidR="00EF3716" w:rsidRPr="00944633">
        <w:rPr>
          <w:rFonts w:ascii="Arial" w:hAnsi="Arial" w:cs="Arial"/>
          <w:color w:val="000000" w:themeColor="text1"/>
          <w:highlight w:val="yellow"/>
          <w:lang w:val="en-US"/>
        </w:rPr>
        <w:t>Fig. 2</w:t>
      </w:r>
      <w:r w:rsidR="00EF3716" w:rsidRPr="00944633">
        <w:rPr>
          <w:rFonts w:ascii="Arial" w:hAnsi="Arial" w:cs="Arial"/>
          <w:color w:val="000000" w:themeColor="text1"/>
          <w:lang w:val="en-US"/>
        </w:rPr>
        <w:t>)</w:t>
      </w:r>
      <w:r w:rsidR="002C3897" w:rsidRPr="00944633">
        <w:rPr>
          <w:rFonts w:ascii="Arial" w:hAnsi="Arial" w:cs="Arial"/>
          <w:color w:val="000000" w:themeColor="text1"/>
          <w:lang w:val="en-US"/>
        </w:rPr>
        <w:t xml:space="preserve">. </w:t>
      </w:r>
      <w:r w:rsidR="00EF3716" w:rsidRPr="00944633">
        <w:rPr>
          <w:rFonts w:ascii="Arial" w:hAnsi="Arial" w:cs="Arial"/>
          <w:color w:val="000000" w:themeColor="text1"/>
        </w:rPr>
        <w:t xml:space="preserve">The data presented here clearly </w:t>
      </w:r>
      <w:r w:rsidR="002C0978">
        <w:rPr>
          <w:rFonts w:ascii="Arial" w:hAnsi="Arial" w:cs="Arial"/>
          <w:color w:val="000000" w:themeColor="text1"/>
        </w:rPr>
        <w:t>identify</w:t>
      </w:r>
      <w:r w:rsidR="002C0978" w:rsidRPr="00944633">
        <w:rPr>
          <w:rFonts w:ascii="Arial" w:hAnsi="Arial" w:cs="Arial"/>
          <w:color w:val="000000" w:themeColor="text1"/>
        </w:rPr>
        <w:t xml:space="preserve"> </w:t>
      </w:r>
      <w:r w:rsidR="00EF3716" w:rsidRPr="00944633">
        <w:rPr>
          <w:rFonts w:ascii="Arial" w:hAnsi="Arial" w:cs="Arial"/>
          <w:color w:val="000000" w:themeColor="text1"/>
        </w:rPr>
        <w:t xml:space="preserve">the regions that </w:t>
      </w:r>
      <w:r w:rsidR="00696326">
        <w:rPr>
          <w:rFonts w:ascii="Arial" w:hAnsi="Arial" w:cs="Arial"/>
          <w:color w:val="000000" w:themeColor="text1"/>
        </w:rPr>
        <w:t>produce</w:t>
      </w:r>
      <w:r w:rsidR="00EF3716" w:rsidRPr="00944633">
        <w:rPr>
          <w:rFonts w:ascii="Arial" w:hAnsi="Arial" w:cs="Arial"/>
          <w:color w:val="000000" w:themeColor="text1"/>
        </w:rPr>
        <w:t xml:space="preserve"> </w:t>
      </w:r>
      <w:r w:rsidR="002C0978">
        <w:rPr>
          <w:rFonts w:ascii="Arial" w:hAnsi="Arial" w:cs="Arial"/>
          <w:color w:val="000000" w:themeColor="text1"/>
        </w:rPr>
        <w:t>the most</w:t>
      </w:r>
      <w:r w:rsidR="002C0978" w:rsidRPr="00944633">
        <w:rPr>
          <w:rFonts w:ascii="Arial" w:hAnsi="Arial" w:cs="Arial"/>
          <w:color w:val="000000" w:themeColor="text1"/>
        </w:rPr>
        <w:t xml:space="preserve"> </w:t>
      </w:r>
      <w:proofErr w:type="spellStart"/>
      <w:r w:rsidR="00EF3716" w:rsidRPr="00944633">
        <w:rPr>
          <w:rFonts w:ascii="Arial" w:hAnsi="Arial" w:cs="Arial"/>
          <w:color w:val="000000" w:themeColor="text1"/>
        </w:rPr>
        <w:t>vd</w:t>
      </w:r>
      <w:proofErr w:type="spellEnd"/>
      <w:r w:rsidR="00EF3716" w:rsidRPr="00944633">
        <w:rPr>
          <w:rFonts w:ascii="Arial" w:hAnsi="Arial" w:cs="Arial"/>
          <w:color w:val="000000" w:themeColor="text1"/>
        </w:rPr>
        <w:t xml:space="preserve">-sRNA on both the genomic and </w:t>
      </w:r>
      <w:r w:rsidR="005F10ED">
        <w:rPr>
          <w:rFonts w:ascii="Arial" w:hAnsi="Arial" w:cs="Arial"/>
          <w:color w:val="000000" w:themeColor="text1"/>
        </w:rPr>
        <w:t>antigenomic</w:t>
      </w:r>
      <w:r w:rsidR="00EF3716" w:rsidRPr="00944633">
        <w:rPr>
          <w:rFonts w:ascii="Arial" w:hAnsi="Arial" w:cs="Arial"/>
          <w:color w:val="000000" w:themeColor="text1"/>
        </w:rPr>
        <w:t xml:space="preserve"> </w:t>
      </w:r>
      <w:r w:rsidR="00EF3716" w:rsidRPr="00944633">
        <w:rPr>
          <w:rFonts w:ascii="Arial" w:hAnsi="Arial" w:cs="Arial"/>
          <w:color w:val="000000" w:themeColor="text1"/>
        </w:rPr>
        <w:lastRenderedPageBreak/>
        <w:t>strand</w:t>
      </w:r>
      <w:r w:rsidR="002C0978">
        <w:rPr>
          <w:rFonts w:ascii="Arial" w:hAnsi="Arial" w:cs="Arial"/>
          <w:color w:val="000000" w:themeColor="text1"/>
        </w:rPr>
        <w:t>s</w:t>
      </w:r>
      <w:r w:rsidR="00696326">
        <w:rPr>
          <w:rFonts w:ascii="Arial" w:hAnsi="Arial" w:cs="Arial"/>
          <w:color w:val="000000" w:themeColor="text1"/>
        </w:rPr>
        <w:t>. This</w:t>
      </w:r>
      <w:r w:rsidR="00EF3716" w:rsidRPr="00944633">
        <w:rPr>
          <w:rFonts w:ascii="Arial" w:hAnsi="Arial" w:cs="Arial"/>
          <w:color w:val="000000" w:themeColor="text1"/>
        </w:rPr>
        <w:t xml:space="preserve"> </w:t>
      </w:r>
      <w:r w:rsidR="002C0978">
        <w:rPr>
          <w:rFonts w:ascii="Arial" w:hAnsi="Arial" w:cs="Arial"/>
          <w:color w:val="000000" w:themeColor="text1"/>
        </w:rPr>
        <w:t xml:space="preserve">result </w:t>
      </w:r>
      <w:r w:rsidR="00EF3716" w:rsidRPr="00944633">
        <w:rPr>
          <w:rFonts w:ascii="Arial" w:hAnsi="Arial" w:cs="Arial"/>
          <w:color w:val="000000" w:themeColor="text1"/>
        </w:rPr>
        <w:t xml:space="preserve">is in agreement with </w:t>
      </w:r>
      <w:r w:rsidR="002C0978">
        <w:rPr>
          <w:rFonts w:ascii="Arial" w:hAnsi="Arial" w:cs="Arial"/>
          <w:color w:val="000000" w:themeColor="text1"/>
        </w:rPr>
        <w:t>a</w:t>
      </w:r>
      <w:r w:rsidR="002C0978" w:rsidRPr="00944633">
        <w:rPr>
          <w:rFonts w:ascii="Arial" w:hAnsi="Arial" w:cs="Arial"/>
          <w:color w:val="000000" w:themeColor="text1"/>
        </w:rPr>
        <w:t xml:space="preserve"> </w:t>
      </w:r>
      <w:r w:rsidR="00EF3716" w:rsidRPr="00944633">
        <w:rPr>
          <w:rFonts w:ascii="Arial" w:hAnsi="Arial" w:cs="Arial"/>
          <w:color w:val="000000" w:themeColor="text1"/>
        </w:rPr>
        <w:t>previous report</w:t>
      </w:r>
      <w:r w:rsidR="00B629EF" w:rsidRPr="00944633">
        <w:rPr>
          <w:rFonts w:ascii="Arial" w:hAnsi="Arial" w:cs="Arial"/>
          <w:color w:val="000000" w:themeColor="text1"/>
        </w:rPr>
        <w:t xml:space="preserve"> </w:t>
      </w:r>
      <w:r w:rsidR="00EF3716" w:rsidRPr="00944633">
        <w:rPr>
          <w:rFonts w:ascii="Arial" w:hAnsi="Arial" w:cs="Arial"/>
          <w:color w:val="000000" w:themeColor="text1"/>
        </w:rPr>
        <w:fldChar w:fldCharType="begin" w:fldLock="1"/>
      </w:r>
      <w:r w:rsidR="00F71412" w:rsidRPr="00944633">
        <w:rPr>
          <w:rFonts w:ascii="Arial" w:hAnsi="Arial" w:cs="Arial"/>
          <w:color w:val="000000" w:themeColor="text1"/>
        </w:rPr>
        <w:instrText>ADDIN CSL_CITATION {"citationItems":[{"id":"ITEM-1","itemData":{"DOI":"10.1105/tpc.15.00523","ISSN":"1532-298X","PMID":"26290537","abstract":"The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cell","id":"ITEM-1","issue":"8","issued":{"date-parts":[["2015","8"]]},"page":"2178-94","title":"Small RNA Derived from the Virulence Modulating Region of the Potato spindle tuber viroid Silences callose synthase Genes of Tomato Plants.","type":"article-journal","volume":"27"},"uris":["http://www.mendeley.com/documents/?uuid=7c015a2c-2f58-417b-80bf-4c3276d8d61f"]}],"mendeley":{"formattedCitation":"[16]","plainTextFormattedCitation":"[16]","previouslyFormattedCitation":"[16]"},"properties":{"noteIndex":0},"schema":"https://github.com/citation-style-language/schema/raw/master/csl-citation.json"}</w:instrText>
      </w:r>
      <w:r w:rsidR="00EF3716" w:rsidRPr="00944633">
        <w:rPr>
          <w:rFonts w:ascii="Arial" w:hAnsi="Arial" w:cs="Arial"/>
          <w:color w:val="000000" w:themeColor="text1"/>
        </w:rPr>
        <w:fldChar w:fldCharType="separate"/>
      </w:r>
      <w:r w:rsidR="00EF3716" w:rsidRPr="00944633">
        <w:rPr>
          <w:rFonts w:ascii="Arial" w:hAnsi="Arial" w:cs="Arial"/>
          <w:noProof/>
          <w:color w:val="000000" w:themeColor="text1"/>
        </w:rPr>
        <w:t>[16]</w:t>
      </w:r>
      <w:r w:rsidR="00EF3716" w:rsidRPr="00944633">
        <w:rPr>
          <w:rFonts w:ascii="Arial" w:hAnsi="Arial" w:cs="Arial"/>
          <w:color w:val="000000" w:themeColor="text1"/>
        </w:rPr>
        <w:fldChar w:fldCharType="end"/>
      </w:r>
      <w:r w:rsidR="00EF3716" w:rsidRPr="00944633">
        <w:rPr>
          <w:rFonts w:ascii="Arial" w:hAnsi="Arial" w:cs="Arial"/>
          <w:color w:val="000000" w:themeColor="text1"/>
        </w:rPr>
        <w:t>, confirming the reproducibility of th</w:t>
      </w:r>
      <w:r w:rsidR="002C0978">
        <w:rPr>
          <w:rFonts w:ascii="Arial" w:hAnsi="Arial" w:cs="Arial"/>
          <w:color w:val="000000" w:themeColor="text1"/>
        </w:rPr>
        <w:t>is novel</w:t>
      </w:r>
      <w:r w:rsidR="00EF3716" w:rsidRPr="00944633">
        <w:rPr>
          <w:rFonts w:ascii="Arial" w:hAnsi="Arial" w:cs="Arial"/>
          <w:color w:val="000000" w:themeColor="text1"/>
        </w:rPr>
        <w:t xml:space="preserve"> profiling tool.</w:t>
      </w:r>
    </w:p>
    <w:p w14:paraId="1E3B138F" w14:textId="5B6A0BDF" w:rsidR="00BC6D16" w:rsidRPr="00944633" w:rsidRDefault="00BC6D16" w:rsidP="00B97D09">
      <w:pPr>
        <w:spacing w:line="360" w:lineRule="auto"/>
        <w:jc w:val="both"/>
        <w:rPr>
          <w:rFonts w:ascii="Arial" w:hAnsi="Arial" w:cs="Arial"/>
          <w:color w:val="000000" w:themeColor="text1"/>
        </w:rPr>
      </w:pPr>
    </w:p>
    <w:p w14:paraId="0E564953" w14:textId="11198C2A" w:rsidR="00BC6D16" w:rsidRPr="00944633" w:rsidRDefault="00EF3716" w:rsidP="00B97D09">
      <w:pPr>
        <w:spacing w:line="360" w:lineRule="auto"/>
        <w:jc w:val="both"/>
        <w:rPr>
          <w:rFonts w:ascii="Arial" w:hAnsi="Arial" w:cs="Arial"/>
          <w:b/>
          <w:bCs/>
          <w:color w:val="000000" w:themeColor="text1"/>
        </w:rPr>
      </w:pPr>
      <w:r w:rsidRPr="00944633">
        <w:rPr>
          <w:rFonts w:ascii="Arial" w:hAnsi="Arial" w:cs="Arial"/>
          <w:b/>
          <w:bCs/>
          <w:color w:val="000000" w:themeColor="text1"/>
        </w:rPr>
        <w:t xml:space="preserve">Accommodating </w:t>
      </w:r>
      <w:proofErr w:type="spellStart"/>
      <w:r w:rsidR="00B629EF" w:rsidRPr="00944633">
        <w:rPr>
          <w:rFonts w:ascii="Arial" w:hAnsi="Arial" w:cs="Arial"/>
          <w:b/>
          <w:bCs/>
          <w:color w:val="000000" w:themeColor="text1"/>
        </w:rPr>
        <w:t>vd</w:t>
      </w:r>
      <w:proofErr w:type="spellEnd"/>
      <w:r w:rsidR="00B629EF" w:rsidRPr="00944633">
        <w:rPr>
          <w:rFonts w:ascii="Arial" w:hAnsi="Arial" w:cs="Arial"/>
          <w:b/>
          <w:bCs/>
          <w:color w:val="000000" w:themeColor="text1"/>
        </w:rPr>
        <w:t>-sRNA of</w:t>
      </w:r>
      <w:r w:rsidRPr="00944633">
        <w:rPr>
          <w:rFonts w:ascii="Arial" w:hAnsi="Arial" w:cs="Arial"/>
          <w:b/>
          <w:bCs/>
          <w:color w:val="000000" w:themeColor="text1"/>
        </w:rPr>
        <w:t xml:space="preserve"> </w:t>
      </w:r>
      <w:r w:rsidR="002C0978">
        <w:rPr>
          <w:rFonts w:ascii="Arial" w:hAnsi="Arial" w:cs="Arial"/>
          <w:b/>
          <w:bCs/>
          <w:color w:val="000000" w:themeColor="text1"/>
        </w:rPr>
        <w:t xml:space="preserve">the </w:t>
      </w:r>
      <w:proofErr w:type="spellStart"/>
      <w:r w:rsidR="00B629EF" w:rsidRPr="00944633">
        <w:rPr>
          <w:rFonts w:ascii="Arial" w:hAnsi="Arial" w:cs="Arial"/>
          <w:b/>
          <w:bCs/>
          <w:color w:val="000000" w:themeColor="text1"/>
        </w:rPr>
        <w:t>PSTVd</w:t>
      </w:r>
      <w:proofErr w:type="spellEnd"/>
      <w:r w:rsidR="00B629EF" w:rsidRPr="00944633">
        <w:rPr>
          <w:rFonts w:ascii="Arial" w:hAnsi="Arial" w:cs="Arial"/>
          <w:b/>
          <w:bCs/>
          <w:color w:val="000000" w:themeColor="text1"/>
        </w:rPr>
        <w:t xml:space="preserve">-I </w:t>
      </w:r>
      <w:r w:rsidR="005F10ED">
        <w:rPr>
          <w:rFonts w:ascii="Arial" w:hAnsi="Arial" w:cs="Arial"/>
          <w:b/>
          <w:bCs/>
          <w:color w:val="000000" w:themeColor="text1"/>
        </w:rPr>
        <w:t>quasi</w:t>
      </w:r>
      <w:r w:rsidR="00696326">
        <w:rPr>
          <w:rFonts w:ascii="Arial" w:hAnsi="Arial" w:cs="Arial"/>
          <w:b/>
          <w:bCs/>
          <w:color w:val="000000" w:themeColor="text1"/>
        </w:rPr>
        <w:t>-</w:t>
      </w:r>
      <w:r w:rsidR="005F10ED">
        <w:rPr>
          <w:rFonts w:ascii="Arial" w:hAnsi="Arial" w:cs="Arial"/>
          <w:b/>
          <w:bCs/>
          <w:color w:val="000000" w:themeColor="text1"/>
        </w:rPr>
        <w:t>species</w:t>
      </w:r>
    </w:p>
    <w:p w14:paraId="6F1375A2" w14:textId="03601B35" w:rsidR="003F1B32" w:rsidRPr="00944633" w:rsidRDefault="00B629EF" w:rsidP="003F1B32">
      <w:pPr>
        <w:autoSpaceDE w:val="0"/>
        <w:autoSpaceDN w:val="0"/>
        <w:adjustRightInd w:val="0"/>
        <w:spacing w:line="360" w:lineRule="auto"/>
        <w:jc w:val="both"/>
        <w:rPr>
          <w:rFonts w:ascii="Arial" w:hAnsi="Arial" w:cs="Arial"/>
          <w:color w:val="000000" w:themeColor="text1"/>
        </w:rPr>
      </w:pPr>
      <w:r w:rsidRPr="00944633">
        <w:rPr>
          <w:rFonts w:ascii="Arial" w:hAnsi="Arial" w:cs="Arial"/>
          <w:color w:val="000000" w:themeColor="text1"/>
        </w:rPr>
        <w:t xml:space="preserve">Viroids are known to form </w:t>
      </w:r>
      <w:r w:rsidR="005F10ED">
        <w:rPr>
          <w:rFonts w:ascii="Arial" w:hAnsi="Arial" w:cs="Arial"/>
          <w:color w:val="000000" w:themeColor="text1"/>
        </w:rPr>
        <w:t>quasi</w:t>
      </w:r>
      <w:r w:rsidR="00696326">
        <w:rPr>
          <w:rFonts w:ascii="Arial" w:hAnsi="Arial" w:cs="Arial"/>
          <w:color w:val="000000" w:themeColor="text1"/>
        </w:rPr>
        <w:t>-</w:t>
      </w:r>
      <w:r w:rsidR="005F10ED">
        <w:rPr>
          <w:rFonts w:ascii="Arial" w:hAnsi="Arial" w:cs="Arial"/>
          <w:color w:val="000000" w:themeColor="text1"/>
        </w:rPr>
        <w:t>species</w:t>
      </w:r>
      <w:r w:rsidRPr="00944633">
        <w:rPr>
          <w:rFonts w:ascii="Arial" w:hAnsi="Arial" w:cs="Arial"/>
          <w:color w:val="000000" w:themeColor="text1"/>
        </w:rPr>
        <w:t xml:space="preserve"> in host plant</w:t>
      </w:r>
      <w:r w:rsidR="00F71412" w:rsidRPr="00944633">
        <w:rPr>
          <w:rFonts w:ascii="Arial" w:hAnsi="Arial" w:cs="Arial"/>
          <w:color w:val="000000" w:themeColor="text1"/>
        </w:rPr>
        <w:t xml:space="preserve"> </w:t>
      </w:r>
      <w:r w:rsidR="00F71412"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{"citationItems":[{"id":"ITEM-1","itemData":{"DOI":"10.1126/science.1169202","ISBN":"1095-9203 (Electronic)\\n0036-8075 (Linking)","ISSN":"0036-8075","PMID":"19265013","abstract":"The mutation rates of viroids, plant pathogens with minimal non-protein-coding RNA genomes, are unknown. Their replication is mediated by host RNA polymerases and, in some cases, by hammerhead ribozymes, small self-cleaving motifs embedded in the viroid. By using the principle that the population frequency of nonviable genotypes equals the mutation rate, we screened for changes that inactivated the hammerheads of Chrysanthemum chlorotic mottle viroid. We obtained a mutation rate of 1/400 per site, the highest reported for any biological entity. Such error-prone replication can only be tolerated by extremely simple genomes such as those of viroids and, presumably, the primitive replicons of the RNA world. Our results suggest that the emergence of replication fidelity was critical for the evolution of complexity in the early history of life.","author":[{"dropping-particle":"","family":"Gago","given":"Selma","non-dropping-particle":"","parse-names":false,"suffix":""},{"dropping-particle":"","family":"Elena","given":"Santiago F","non-dropping-particle":"","parse-names":false,"suffix":""},{"dropping-particle":"","family":"Flores","given":"Ricardo","non-dropping-particle":"","parse-names":false,"suffix":""},{"dropping-particle":"","family":"Sanjuán","given":"Rafael","non-dropping-particle":"","parse-names":false,"suffix":""}],"container-title":"Science (New York, N.Y.)","id":"ITEM-1","issued":{"date-parts":[["2009"]]},"title":"Extremely high mutation rate of a hammerhead viroid.","type":"article-journal"},"uris":["http://www.mendeley.com/documents/?uuid=07f625f9-d305-3c7d-a36e-a7494d20b6bd"]},{"id":"ITEM-2","itemData":{"DOI":"10.1371/journal.ppat.1006547","ISBN":"1111111111","ISSN":"1553-7374","PMID":"28910391","abstract":"© 2017 López-Carrasco et al. Mutation rates vary by orders of magnitude across biological systems, being higher for simpler genomes. The simplest known genomes correspond to viroids, subviral plant replicons constituted by circular non-coding RNAs of few hundred bases. Previous work has revealed an extremely high mutation rate for chrysanthemum chlorotic mottle viroid, a chloroplast-replicating viroid. However, whether this is a general feature of viroids remains unclear. Here, we have used high-fidelity ultra-deep sequencing to determine the mutation rate in a common host (eggplant) of two viroids, each representative of one family: the chloroplastic eggplant latent viroid (ELVd, Avsunviroidae) and the nuclear potato spindle tuber viroid (PSTVd, Pospiviroidae). This revealed higher mutation frequencies in ELVd than in PSTVd, as well as marked differences in the types of mutations produced. Rates of spontaneous mutation, quantified in vivo using the lethal mutation method, ranged from 1/1000 to 1/800 for ELVd and from 1/7000 to 1/3800 for PSTVd depending on sequencing run. These results suggest that extremely high mutability is a common feature of chloroplastic viroids, whereas the mutation rates of PSTVd and potentially other nuclear viroids appear significantly lower and closer to those of some RNA viruses.","author":[{"dropping-particle":"","family":"López-Carrasco","given":"Amparo","non-dropping-particle":"","parse-names":false,"suffix":""},{"dropping-particle":"","family":"Ballesteros","given":"Cristina","non-dropping-particle":"","parse-names":false,"suffix":""},{"dropping-particle":"","family":"Sentandreu","given":"Vicente","non-dropping-particle":"","parse-names":false,"suffix":""},{"dropping-particle":"","family":"Delgado","given":"Sonia","non-dropping-particle":"","parse-names":false,"suffix":""},{"dropping-particle":"","family":"Gago-Zachert","given":"Selma","non-dropping-particle":"","parse-names":false,"suffix":""},{"dropping-particle":"","family":"Flores","given":"Ricardo","non-dropping-particle":"","parse-names":false,"suffix":""},{"dropping-particle":"","family":"Sanjuán","given":"Rafael","non-dropping-particle":"","parse-names":false,"suffix":""}],"container-title":"PLOS Pathogens","editor":[{"dropping-particle":"","family":"Holmes","given":"Edward C.","non-dropping-particle":"","parse-names":false,"suffix":""}],"id":"ITEM-2","issue":"9","issued":{"date-parts":[["2017","9","14"]]},"page":"e1006547","title":"Different rates of spontaneous mutation of chloroplastic and nuclear viroids as determined by high-fidelity ultra-deep sequencing","type":"article-journal","volume":"13"},"uris":["http://www.mendeley.com/documents/?uuid=742fc230-557a-4483-a8e0-f77aa9b5822c"]},{"id":"ITEM-3","itemData":{"DOI":"10.1099/vir.0.048025-0","ISBN":"1465-2099 (Electronic)\r0022-1317 (Linking)","ISSN":"00221317","PMID":"23152366","abstract":"As with viruses, viroids infect their hosts as polymorphic populations of variants. Identifying possible sources of genetic variability is significant in the case of the species Citrus dwarfing viroid (CDVd) which has been proposed as a dwarfing agent for high-density citrus plantings. Here, a natural CDVd isolate (CMC) was used as an inoculum source for long-term (25 years) and short-term (1 year) bioassays in different citrus host species. Characterization of progenies indicated that the genetic stability of CDVd populations was high in certain hosts (trifoliate orange, Troyer citrange, Etrog citron, Navelina sweet orange), which preserve viroid populations similar to the original CMC isolate even after 25 years. By contrast, CDVd variant populations in Interdonato lemon and Volkamer lemon were completely different to those in the inoculated sources, highlighting how influential the host is on the genetic variability of CDVd populations. Implications for risk assessment of CDVd as a dwarfing agent are discussed.","author":[{"dropping-particle":"","family":"Tessitori","given":"Matilde","non-dropping-particle":"","parse-names":false,"suffix":""},{"dropping-particle":"","family":"Rizza","given":"Serena","non-dropping-particle":"","parse-names":false,"suffix":""},{"dropping-particle":"","family":"Reina","given":"Antonella","non-dropping-particle":"","parse-names":false,"suffix":""},{"dropping-particle":"","family":"Causarano","given":"Giovanni","non-dropping-particle":"","parse-names":false,"suffix":""},{"dropping-particle":"","family":"Serio","given":"Francesco","non-dropping-particle":"Di","parse-names":false,"suffix":""}],"container-title":"Journal of General Virology","id":"ITEM-3","issue":"PART3","issued":{"date-parts":[["2013"]]},"page":"687-693","title":"The genetic diversity of Citrus dwarfing viroid populations is mainly dependent on the infected host species","type":"article-journal","volume":"94"},"uris":["http://www.mendeley.com/documents/?uuid=f43f00b5-9167-4ed9-ad57-2dfd30762064"]},{"id":"ITEM-4","itemData":{"DOI":"10.1080/15476286.2016.1272745","ISSN":"15558584","abstract":"Viroids are non-coding single-stranded circular RNA molecules that replicate autonomously in infected host plants causing mild to lethal symptoms. Their genomes contain about 250–400 nucleotides, depending on viroid species. Members of the family Pospiviroidae, like the Potato spindle tuber viroid (PSTVd), replicate via an asymmetric rolling-circle mechanism using the host DNA-dependent RNA-Polymerase II in the nucleus, while members of Avsunviroidae are replicated in a symmetric rolling-circle mechanism probably by the nuclear-encoded polymerase in chloroplasts. Viroids induce the production of viroid-specific small RNAs (vsRNA) that can direct (post-)transcriptional gene silencing against host transcripts or genomic sequences. Here, we used deep-sequencing to analyze vsRNAs from plants infected with different PSTVd variants to elucidate the PSTVd quasipecies evolved during infection. We recovered several novel as well as previously known PSTVd variants that were obviously competent in replication and identified common strand-specific mutations. The calculated mean error rate per nucleotide position was less than 5 × 10-3, quite comparable to the value of 2.5 × 10-3 reported for a member of Avsunviroidae. The resulting error threshold allows the synthesis of longer-than-unit-length replication intermediates as required by the asymmetric rolling-circle mechanism of members of Pospiviroidae.","author":[{"dropping-particle":"","family":"Brass","given":"Joseph R.J.","non-dropping-particle":"","parse-names":false,"suffix":""},{"dropping-particle":"","family":"Owens","given":"Robert A.","non-dropping-particle":"","parse-names":false,"suffix":""},{"dropping-particle":"","family":"Matoušek","given":"Jaroslav","non-dropping-particle":"","parse-names":false,"suffix":""},{"dropping-particle":"","family":"Steger","given":"Gerhard","non-dropping-particle":"","parse-names":false,"suffix":""}],"container-title":"RNA Biology","id":"ITEM-4","issue":"3","issued":{"date-parts":[["2017"]]},"title":"Viroid quasispecies revealed by deep sequencing","type":"article-journal","volume":"14"},"uris":["http://www.mendeley.com/documents/?uuid=3a25586b-b9a8-3956-8b39-0423e9315302"]},{"id":"ITEM-5","itemData":{"DOI":"10.3389/fmicb.2020.01235","ISSN":"1664-302X","author":[{"dropping-particle":"","family":"Adkar-Purushothama","given":"Charith Raj","non-dropping-particle":"","parse-names":false,"suffix":""},{"dropping-particle":"","family":"Bolduc","given":"François","non-dropping-particle":"","parse-names":false,"suffix":""},{"dropping-particle":"","family":"Bru","given":"Pierrick","non-dropping-particle":"","parse-names":false,"suffix":""},{"dropping-particle":"","family":"Perreault","given":"Jean-Pierre","non-dropping-particle":"","parse-names":false,"suffix":""}],"container-title":"Frontiers in Microbiology","id":"ITEM-5","issued":{"date-parts":[["2020","7"]]},"page":"1235","title":"Insights Into Potato Spindle Tuber Viroid Quasi-Species From Infection to Disease","type":"article-journal","volume":"11"},"uris":["http://www.mendeley.com/documents/?uuid=f27f4678-f4da-4f22-b228-b984d016f4b2"]}],"mendeley":{"formattedCitation":"[22,23,35–37]","plainTextFormattedCitation":"[22,23,35–37]","previouslyFormattedCitation":"[22,23,35–37]"},"properties":{"noteIndex":0},"schema":"https://github.com/citation-style-language/schema/raw/master/csl-citation.json"}</w:instrText>
      </w:r>
      <w:r w:rsidR="00F71412" w:rsidRPr="00944633">
        <w:rPr>
          <w:rFonts w:ascii="Arial" w:hAnsi="Arial" w:cs="Arial"/>
          <w:color w:val="000000" w:themeColor="text1"/>
        </w:rPr>
        <w:fldChar w:fldCharType="separate"/>
      </w:r>
      <w:r w:rsidR="007117D1" w:rsidRPr="007117D1">
        <w:rPr>
          <w:rFonts w:ascii="Arial" w:hAnsi="Arial" w:cs="Arial"/>
          <w:noProof/>
          <w:color w:val="000000" w:themeColor="text1"/>
        </w:rPr>
        <w:t>[22,23,35–37]</w:t>
      </w:r>
      <w:r w:rsidR="00F71412" w:rsidRPr="00944633">
        <w:rPr>
          <w:rFonts w:ascii="Arial" w:hAnsi="Arial" w:cs="Arial"/>
          <w:color w:val="000000" w:themeColor="text1"/>
        </w:rPr>
        <w:fldChar w:fldCharType="end"/>
      </w:r>
      <w:r w:rsidRPr="00944633">
        <w:rPr>
          <w:rFonts w:ascii="Arial" w:hAnsi="Arial" w:cs="Arial"/>
          <w:color w:val="000000" w:themeColor="text1"/>
        </w:rPr>
        <w:t>. That said, a single sequence type could give rise to several hund</w:t>
      </w:r>
      <w:r w:rsidR="00FB6C9D" w:rsidRPr="00944633">
        <w:rPr>
          <w:rFonts w:ascii="Arial" w:hAnsi="Arial" w:cs="Arial"/>
          <w:color w:val="000000" w:themeColor="text1"/>
        </w:rPr>
        <w:t>red</w:t>
      </w:r>
      <w:r w:rsidRPr="00944633">
        <w:rPr>
          <w:rFonts w:ascii="Arial" w:hAnsi="Arial" w:cs="Arial"/>
          <w:color w:val="000000" w:themeColor="text1"/>
        </w:rPr>
        <w:t xml:space="preserve"> or </w:t>
      </w:r>
      <w:r w:rsidR="002C0978">
        <w:rPr>
          <w:rFonts w:ascii="Arial" w:hAnsi="Arial" w:cs="Arial"/>
          <w:color w:val="000000" w:themeColor="text1"/>
        </w:rPr>
        <w:t xml:space="preserve">even </w:t>
      </w:r>
      <w:r w:rsidRPr="00944633">
        <w:rPr>
          <w:rFonts w:ascii="Arial" w:hAnsi="Arial" w:cs="Arial"/>
          <w:color w:val="000000" w:themeColor="text1"/>
        </w:rPr>
        <w:t>thousands of sequence variants in host plant</w:t>
      </w:r>
      <w:r w:rsidR="002C0978">
        <w:rPr>
          <w:rFonts w:ascii="Arial" w:hAnsi="Arial" w:cs="Arial"/>
          <w:color w:val="000000" w:themeColor="text1"/>
        </w:rPr>
        <w:t>s</w:t>
      </w:r>
      <w:r w:rsidRPr="00944633">
        <w:rPr>
          <w:rFonts w:ascii="Arial" w:hAnsi="Arial" w:cs="Arial"/>
          <w:color w:val="000000" w:themeColor="text1"/>
        </w:rPr>
        <w:t xml:space="preserve">. </w:t>
      </w:r>
      <w:r w:rsidR="00BC6D16" w:rsidRPr="00944633">
        <w:rPr>
          <w:rFonts w:ascii="Arial" w:hAnsi="Arial" w:cs="Arial"/>
          <w:color w:val="000000" w:themeColor="text1"/>
          <w:lang w:val="en-US"/>
        </w:rPr>
        <w:t xml:space="preserve">In order to accommodate the </w:t>
      </w:r>
      <w:proofErr w:type="spellStart"/>
      <w:r w:rsidR="00BC6D16" w:rsidRPr="00944633">
        <w:rPr>
          <w:rFonts w:ascii="Arial" w:hAnsi="Arial" w:cs="Arial"/>
          <w:color w:val="000000" w:themeColor="text1"/>
          <w:lang w:val="en-US"/>
        </w:rPr>
        <w:t>vd</w:t>
      </w:r>
      <w:proofErr w:type="spellEnd"/>
      <w:r w:rsidR="00BC6D16" w:rsidRPr="00944633">
        <w:rPr>
          <w:rFonts w:ascii="Arial" w:hAnsi="Arial" w:cs="Arial"/>
          <w:color w:val="000000" w:themeColor="text1"/>
          <w:lang w:val="en-US"/>
        </w:rPr>
        <w:t xml:space="preserve">-sRNA derived from the PSTVd-I sequence variants, in </w:t>
      </w:r>
      <w:r w:rsidR="002C0978">
        <w:rPr>
          <w:rFonts w:ascii="Arial" w:hAnsi="Arial" w:cs="Arial"/>
          <w:color w:val="000000" w:themeColor="text1"/>
          <w:lang w:val="en-US"/>
        </w:rPr>
        <w:t xml:space="preserve">this study </w:t>
      </w:r>
      <w:r w:rsidR="00BC6D16" w:rsidRPr="00944633">
        <w:rPr>
          <w:rFonts w:ascii="Arial" w:hAnsi="Arial" w:cs="Arial"/>
          <w:color w:val="000000" w:themeColor="text1"/>
          <w:lang w:val="en-US"/>
        </w:rPr>
        <w:t xml:space="preserve">the </w:t>
      </w:r>
      <w:proofErr w:type="spellStart"/>
      <w:r w:rsidR="00BC6D16" w:rsidRPr="00944633">
        <w:rPr>
          <w:rFonts w:ascii="Arial" w:hAnsi="Arial" w:cs="Arial"/>
          <w:color w:val="000000" w:themeColor="text1"/>
          <w:lang w:val="en-US"/>
        </w:rPr>
        <w:t>vd</w:t>
      </w:r>
      <w:proofErr w:type="spellEnd"/>
      <w:r w:rsidR="00BC6D16" w:rsidRPr="00944633">
        <w:rPr>
          <w:rFonts w:ascii="Arial" w:hAnsi="Arial" w:cs="Arial"/>
          <w:color w:val="000000" w:themeColor="text1"/>
          <w:lang w:val="en-US"/>
        </w:rPr>
        <w:t xml:space="preserve">-sRNA mapping against </w:t>
      </w:r>
      <w:r w:rsidR="002C0978">
        <w:rPr>
          <w:rFonts w:ascii="Arial" w:hAnsi="Arial" w:cs="Arial"/>
          <w:color w:val="000000" w:themeColor="text1"/>
          <w:lang w:val="en-US"/>
        </w:rPr>
        <w:t xml:space="preserve">both </w:t>
      </w:r>
      <w:r w:rsidR="00BC6D16" w:rsidRPr="00944633">
        <w:rPr>
          <w:rFonts w:ascii="Arial" w:hAnsi="Arial" w:cs="Arial"/>
          <w:color w:val="000000" w:themeColor="text1"/>
          <w:lang w:val="en-US"/>
        </w:rPr>
        <w:t xml:space="preserve">the genomic and </w:t>
      </w:r>
      <w:r w:rsidR="005F10ED">
        <w:rPr>
          <w:rFonts w:ascii="Arial" w:hAnsi="Arial" w:cs="Arial"/>
          <w:color w:val="000000" w:themeColor="text1"/>
          <w:lang w:val="en-US"/>
        </w:rPr>
        <w:t>antigenomic</w:t>
      </w:r>
      <w:r w:rsidR="00BC6D16" w:rsidRPr="00944633">
        <w:rPr>
          <w:rFonts w:ascii="Arial" w:hAnsi="Arial" w:cs="Arial"/>
          <w:color w:val="000000" w:themeColor="text1"/>
          <w:lang w:val="en-US"/>
        </w:rPr>
        <w:t xml:space="preserve"> strand</w:t>
      </w:r>
      <w:r w:rsidR="002C0978">
        <w:rPr>
          <w:rFonts w:ascii="Arial" w:hAnsi="Arial" w:cs="Arial"/>
          <w:color w:val="000000" w:themeColor="text1"/>
          <w:lang w:val="en-US"/>
        </w:rPr>
        <w:t>s</w:t>
      </w:r>
      <w:r w:rsidR="00BC6D16" w:rsidRPr="00944633">
        <w:rPr>
          <w:rFonts w:ascii="Arial" w:hAnsi="Arial" w:cs="Arial"/>
          <w:color w:val="000000" w:themeColor="text1"/>
          <w:lang w:val="en-US"/>
        </w:rPr>
        <w:t xml:space="preserve"> of PSTVd-I was decreased by allowing </w:t>
      </w:r>
      <w:r w:rsidR="002C0978">
        <w:rPr>
          <w:rFonts w:ascii="Arial" w:hAnsi="Arial" w:cs="Arial"/>
          <w:color w:val="000000" w:themeColor="text1"/>
          <w:lang w:val="en-US"/>
        </w:rPr>
        <w:t xml:space="preserve">for at least </w:t>
      </w:r>
      <w:r w:rsidR="00BC6D16" w:rsidRPr="00944633">
        <w:rPr>
          <w:rFonts w:ascii="Arial" w:hAnsi="Arial" w:cs="Arial"/>
          <w:color w:val="000000" w:themeColor="text1"/>
          <w:lang w:val="en-US"/>
        </w:rPr>
        <w:t>1 mismatch. This decrease</w:t>
      </w:r>
      <w:r w:rsidR="00780D00">
        <w:rPr>
          <w:rFonts w:ascii="Arial" w:hAnsi="Arial" w:cs="Arial"/>
          <w:color w:val="000000" w:themeColor="text1"/>
          <w:lang w:val="en-US"/>
        </w:rPr>
        <w:t xml:space="preserve"> of the</w:t>
      </w:r>
      <w:r w:rsidR="00BC6D16" w:rsidRPr="00944633">
        <w:rPr>
          <w:rFonts w:ascii="Arial" w:hAnsi="Arial" w:cs="Arial"/>
          <w:color w:val="000000" w:themeColor="text1"/>
          <w:lang w:val="en-US"/>
        </w:rPr>
        <w:t xml:space="preserve"> stringency increased </w:t>
      </w:r>
      <w:r w:rsidR="002C0978">
        <w:rPr>
          <w:rFonts w:ascii="Arial" w:hAnsi="Arial" w:cs="Arial"/>
          <w:color w:val="000000" w:themeColor="text1"/>
          <w:lang w:val="en-US"/>
        </w:rPr>
        <w:t xml:space="preserve">the </w:t>
      </w:r>
      <w:r w:rsidR="00BC6D16" w:rsidRPr="00944633">
        <w:rPr>
          <w:rFonts w:ascii="Arial" w:hAnsi="Arial" w:cs="Arial"/>
          <w:color w:val="000000" w:themeColor="text1"/>
          <w:lang w:val="en-US"/>
        </w:rPr>
        <w:t xml:space="preserve">overall matching by 0.4% </w:t>
      </w:r>
      <w:r w:rsidR="002C0978">
        <w:rPr>
          <w:rFonts w:ascii="Arial" w:hAnsi="Arial" w:cs="Arial"/>
          <w:color w:val="000000" w:themeColor="text1"/>
          <w:lang w:val="en-US"/>
        </w:rPr>
        <w:t xml:space="preserve">as </w:t>
      </w:r>
      <w:r w:rsidR="00BC6D16" w:rsidRPr="00944633">
        <w:rPr>
          <w:rFonts w:ascii="Arial" w:hAnsi="Arial" w:cs="Arial"/>
          <w:color w:val="000000" w:themeColor="text1"/>
          <w:lang w:val="en-US"/>
        </w:rPr>
        <w:t xml:space="preserve">compared </w:t>
      </w:r>
      <w:r w:rsidR="002C0978">
        <w:rPr>
          <w:rFonts w:ascii="Arial" w:hAnsi="Arial" w:cs="Arial"/>
          <w:color w:val="000000" w:themeColor="text1"/>
          <w:lang w:val="en-US"/>
        </w:rPr>
        <w:t>to that obtained with</w:t>
      </w:r>
      <w:r w:rsidR="00BC6D16" w:rsidRPr="00944633">
        <w:rPr>
          <w:rFonts w:ascii="Arial" w:hAnsi="Arial" w:cs="Arial"/>
          <w:color w:val="000000" w:themeColor="text1"/>
          <w:lang w:val="en-US"/>
        </w:rPr>
        <w:t xml:space="preserve"> 0 </w:t>
      </w:r>
      <w:proofErr w:type="spellStart"/>
      <w:r w:rsidR="00BC6D16" w:rsidRPr="00944633">
        <w:rPr>
          <w:rFonts w:ascii="Arial" w:hAnsi="Arial" w:cs="Arial"/>
          <w:color w:val="000000" w:themeColor="text1"/>
          <w:lang w:val="en-US"/>
        </w:rPr>
        <w:t>mismatch</w:t>
      </w:r>
      <w:r w:rsidR="002C0978">
        <w:rPr>
          <w:rFonts w:ascii="Arial" w:hAnsi="Arial" w:cs="Arial"/>
          <w:color w:val="000000" w:themeColor="text1"/>
          <w:lang w:val="en-US"/>
        </w:rPr>
        <w:t>s</w:t>
      </w:r>
      <w:proofErr w:type="spellEnd"/>
      <w:r w:rsidR="00BC6D16" w:rsidRPr="00944633">
        <w:rPr>
          <w:rFonts w:ascii="Arial" w:hAnsi="Arial" w:cs="Arial"/>
          <w:color w:val="000000" w:themeColor="text1"/>
          <w:lang w:val="en-US"/>
        </w:rPr>
        <w:t xml:space="preserve"> (also called </w:t>
      </w:r>
      <w:r w:rsidR="002C0978">
        <w:rPr>
          <w:rFonts w:ascii="Arial" w:hAnsi="Arial" w:cs="Arial"/>
          <w:color w:val="000000" w:themeColor="text1"/>
          <w:lang w:val="en-US"/>
        </w:rPr>
        <w:t>the "</w:t>
      </w:r>
      <w:r w:rsidR="00BC6D16" w:rsidRPr="00944633">
        <w:rPr>
          <w:rFonts w:ascii="Arial" w:hAnsi="Arial" w:cs="Arial"/>
          <w:color w:val="000000" w:themeColor="text1"/>
          <w:lang w:val="en-US"/>
        </w:rPr>
        <w:t>0 tolerance</w:t>
      </w:r>
      <w:r w:rsidR="002C0978">
        <w:rPr>
          <w:rFonts w:ascii="Arial" w:hAnsi="Arial" w:cs="Arial"/>
          <w:color w:val="000000" w:themeColor="text1"/>
          <w:lang w:val="en-US"/>
        </w:rPr>
        <w:t>"</w:t>
      </w:r>
      <w:r w:rsidR="00BC6D16" w:rsidRPr="00944633">
        <w:rPr>
          <w:rFonts w:ascii="Arial" w:hAnsi="Arial" w:cs="Arial"/>
          <w:color w:val="000000" w:themeColor="text1"/>
          <w:lang w:val="en-US"/>
        </w:rPr>
        <w:t xml:space="preserve">), </w:t>
      </w:r>
      <w:r w:rsidR="002C0978">
        <w:rPr>
          <w:rFonts w:ascii="Arial" w:hAnsi="Arial" w:cs="Arial"/>
          <w:color w:val="000000" w:themeColor="text1"/>
          <w:lang w:val="en-US"/>
        </w:rPr>
        <w:t>more precisely</w:t>
      </w:r>
      <w:r w:rsidR="00BC6D16" w:rsidRPr="00944633">
        <w:rPr>
          <w:rFonts w:ascii="Arial" w:hAnsi="Arial" w:cs="Arial"/>
          <w:color w:val="000000" w:themeColor="text1"/>
          <w:lang w:val="en-US"/>
        </w:rPr>
        <w:t xml:space="preserve"> from 11.3 % to 11.7 % </w:t>
      </w:r>
      <w:proofErr w:type="gramStart"/>
      <w:r w:rsidR="002C0978">
        <w:rPr>
          <w:rFonts w:ascii="Arial" w:hAnsi="Arial" w:cs="Arial"/>
          <w:color w:val="000000" w:themeColor="text1"/>
          <w:lang w:val="en-US"/>
        </w:rPr>
        <w:t>(</w:t>
      </w:r>
      <w:r w:rsidR="00BC6D16" w:rsidRPr="00944633">
        <w:rPr>
          <w:rFonts w:ascii="Arial" w:hAnsi="Arial" w:cs="Arial"/>
          <w:color w:val="000000" w:themeColor="text1"/>
          <w:lang w:val="en-US"/>
        </w:rPr>
        <w:t xml:space="preserve"> </w:t>
      </w:r>
      <w:r w:rsidR="00BC6D16" w:rsidRPr="00944633">
        <w:rPr>
          <w:rFonts w:ascii="Arial" w:hAnsi="Arial" w:cs="Arial"/>
          <w:color w:val="000000" w:themeColor="text1"/>
          <w:highlight w:val="yellow"/>
          <w:lang w:val="en-US"/>
        </w:rPr>
        <w:t>Table</w:t>
      </w:r>
      <w:proofErr w:type="gramEnd"/>
      <w:r w:rsidR="00BC6D16" w:rsidRPr="00944633">
        <w:rPr>
          <w:rFonts w:ascii="Arial" w:hAnsi="Arial" w:cs="Arial"/>
          <w:color w:val="000000" w:themeColor="text1"/>
          <w:highlight w:val="yellow"/>
          <w:lang w:val="en-US"/>
        </w:rPr>
        <w:t xml:space="preserve"> </w:t>
      </w:r>
      <w:r w:rsidR="00EF3716" w:rsidRPr="00944633">
        <w:rPr>
          <w:rFonts w:ascii="Arial" w:hAnsi="Arial" w:cs="Arial"/>
          <w:color w:val="000000" w:themeColor="text1"/>
          <w:highlight w:val="yellow"/>
          <w:lang w:val="en-US"/>
        </w:rPr>
        <w:t>3</w:t>
      </w:r>
      <w:r w:rsidR="002C0978">
        <w:rPr>
          <w:rFonts w:ascii="Arial" w:hAnsi="Arial" w:cs="Arial"/>
          <w:color w:val="000000" w:themeColor="text1"/>
          <w:lang w:val="en-US"/>
        </w:rPr>
        <w:t>)</w:t>
      </w:r>
      <w:r w:rsidR="00BC6D16" w:rsidRPr="00944633">
        <w:rPr>
          <w:rFonts w:ascii="Arial" w:hAnsi="Arial" w:cs="Arial"/>
          <w:color w:val="000000" w:themeColor="text1"/>
          <w:lang w:val="en-US"/>
        </w:rPr>
        <w:t xml:space="preserve">. </w:t>
      </w:r>
      <w:r w:rsidR="004D0666" w:rsidRPr="00944633">
        <w:rPr>
          <w:rFonts w:ascii="Arial" w:hAnsi="Arial" w:cs="Arial"/>
          <w:color w:val="000000" w:themeColor="text1"/>
        </w:rPr>
        <w:t xml:space="preserve">In other words, </w:t>
      </w:r>
      <w:r w:rsidR="003A39E9" w:rsidRPr="00944633">
        <w:rPr>
          <w:rFonts w:ascii="Arial" w:hAnsi="Arial" w:cs="Arial"/>
          <w:color w:val="000000" w:themeColor="text1"/>
        </w:rPr>
        <w:t>113,0</w:t>
      </w:r>
      <w:r w:rsidR="005A4055" w:rsidRPr="00944633">
        <w:rPr>
          <w:rFonts w:ascii="Arial" w:hAnsi="Arial" w:cs="Arial"/>
          <w:color w:val="000000" w:themeColor="text1"/>
        </w:rPr>
        <w:t>94</w:t>
      </w:r>
      <w:r w:rsidR="003A39E9" w:rsidRPr="00944633">
        <w:rPr>
          <w:rFonts w:ascii="Arial" w:hAnsi="Arial" w:cs="Arial"/>
          <w:color w:val="000000" w:themeColor="text1"/>
        </w:rPr>
        <w:t xml:space="preserve"> and 117</w:t>
      </w:r>
      <w:r w:rsidR="00FD5FCC" w:rsidRPr="00944633">
        <w:rPr>
          <w:rFonts w:ascii="Arial" w:hAnsi="Arial" w:cs="Arial"/>
          <w:color w:val="000000" w:themeColor="text1"/>
        </w:rPr>
        <w:t>,</w:t>
      </w:r>
      <w:r w:rsidR="003A39E9" w:rsidRPr="00944633">
        <w:rPr>
          <w:rFonts w:ascii="Arial" w:hAnsi="Arial" w:cs="Arial"/>
          <w:color w:val="000000" w:themeColor="text1"/>
        </w:rPr>
        <w:t>01</w:t>
      </w:r>
      <w:r w:rsidR="005A4055" w:rsidRPr="00944633">
        <w:rPr>
          <w:rFonts w:ascii="Arial" w:hAnsi="Arial" w:cs="Arial"/>
          <w:color w:val="000000" w:themeColor="text1"/>
        </w:rPr>
        <w:t>1</w:t>
      </w:r>
      <w:r w:rsidR="003F1B32" w:rsidRPr="00944633">
        <w:rPr>
          <w:rFonts w:ascii="Arial" w:hAnsi="Arial" w:cs="Arial"/>
          <w:color w:val="000000" w:themeColor="text1"/>
        </w:rPr>
        <w:t xml:space="preserve"> </w:t>
      </w:r>
      <w:proofErr w:type="spellStart"/>
      <w:r w:rsidR="00313D49" w:rsidRPr="00944633">
        <w:rPr>
          <w:rFonts w:ascii="Arial" w:hAnsi="Arial" w:cs="Arial"/>
          <w:color w:val="000000" w:themeColor="text1"/>
        </w:rPr>
        <w:t>vd</w:t>
      </w:r>
      <w:proofErr w:type="spellEnd"/>
      <w:r w:rsidR="00313D49" w:rsidRPr="00944633">
        <w:rPr>
          <w:rFonts w:ascii="Arial" w:hAnsi="Arial" w:cs="Arial"/>
          <w:color w:val="000000" w:themeColor="text1"/>
        </w:rPr>
        <w:t xml:space="preserve">-sRNAs </w:t>
      </w:r>
      <w:r w:rsidR="003A39E9" w:rsidRPr="00944633">
        <w:rPr>
          <w:rFonts w:ascii="Arial" w:hAnsi="Arial" w:cs="Arial"/>
          <w:color w:val="000000" w:themeColor="text1"/>
        </w:rPr>
        <w:t>of 21- to 24-nt</w:t>
      </w:r>
      <w:r w:rsidR="002C0978">
        <w:rPr>
          <w:rFonts w:ascii="Arial" w:hAnsi="Arial" w:cs="Arial"/>
          <w:color w:val="000000" w:themeColor="text1"/>
        </w:rPr>
        <w:t>s</w:t>
      </w:r>
      <w:r w:rsidR="003A39E9" w:rsidRPr="00944633">
        <w:rPr>
          <w:rFonts w:ascii="Arial" w:hAnsi="Arial" w:cs="Arial"/>
          <w:color w:val="000000" w:themeColor="text1"/>
        </w:rPr>
        <w:t xml:space="preserve"> long are present per million sRNA</w:t>
      </w:r>
      <w:r w:rsidR="002C0978">
        <w:rPr>
          <w:rFonts w:ascii="Arial" w:hAnsi="Arial" w:cs="Arial"/>
          <w:color w:val="000000" w:themeColor="text1"/>
        </w:rPr>
        <w:t>s</w:t>
      </w:r>
      <w:r w:rsidR="003A39E9" w:rsidRPr="00944633">
        <w:rPr>
          <w:rFonts w:ascii="Arial" w:hAnsi="Arial" w:cs="Arial"/>
          <w:color w:val="000000" w:themeColor="text1"/>
        </w:rPr>
        <w:t xml:space="preserve"> with zero tolerance and 1 mismatch, respectively. </w:t>
      </w:r>
      <w:r w:rsidR="003F1B32" w:rsidRPr="00944633">
        <w:rPr>
          <w:rFonts w:ascii="Arial" w:hAnsi="Arial" w:cs="Arial"/>
          <w:color w:val="000000" w:themeColor="text1"/>
        </w:rPr>
        <w:t xml:space="preserve">Allowing one mismatch increased the </w:t>
      </w:r>
      <w:r w:rsidR="005A4055" w:rsidRPr="00944633">
        <w:rPr>
          <w:rFonts w:ascii="Arial" w:hAnsi="Arial" w:cs="Arial"/>
          <w:color w:val="000000" w:themeColor="text1"/>
        </w:rPr>
        <w:t>percent</w:t>
      </w:r>
      <w:r w:rsidR="00C669C4">
        <w:rPr>
          <w:rFonts w:ascii="Arial" w:hAnsi="Arial" w:cs="Arial"/>
          <w:color w:val="000000" w:themeColor="text1"/>
        </w:rPr>
        <w:t>age</w:t>
      </w:r>
      <w:r w:rsidR="005A4055" w:rsidRPr="00944633">
        <w:rPr>
          <w:rFonts w:ascii="Arial" w:hAnsi="Arial" w:cs="Arial"/>
          <w:color w:val="000000" w:themeColor="text1"/>
        </w:rPr>
        <w:t xml:space="preserve"> of matching </w:t>
      </w:r>
      <w:r w:rsidR="002C0978">
        <w:rPr>
          <w:rFonts w:ascii="Arial" w:hAnsi="Arial" w:cs="Arial"/>
          <w:color w:val="000000" w:themeColor="text1"/>
        </w:rPr>
        <w:t xml:space="preserve">from </w:t>
      </w:r>
      <w:r w:rsidR="005A4055" w:rsidRPr="00944633">
        <w:rPr>
          <w:rFonts w:ascii="Arial" w:hAnsi="Arial" w:cs="Arial"/>
          <w:color w:val="000000" w:themeColor="text1"/>
        </w:rPr>
        <w:t xml:space="preserve">as low as </w:t>
      </w:r>
      <w:r w:rsidR="003F1B32" w:rsidRPr="00944633">
        <w:rPr>
          <w:rFonts w:ascii="Arial" w:hAnsi="Arial" w:cs="Arial"/>
          <w:color w:val="000000" w:themeColor="text1"/>
        </w:rPr>
        <w:t>0.1 % (for 24-nt</w:t>
      </w:r>
      <w:r w:rsidR="002C0978">
        <w:rPr>
          <w:rFonts w:ascii="Arial" w:hAnsi="Arial" w:cs="Arial"/>
          <w:color w:val="000000" w:themeColor="text1"/>
        </w:rPr>
        <w:t>s</w:t>
      </w:r>
      <w:r w:rsidR="003F1B32" w:rsidRPr="00944633">
        <w:rPr>
          <w:rFonts w:ascii="Arial" w:hAnsi="Arial" w:cs="Arial"/>
          <w:color w:val="000000" w:themeColor="text1"/>
        </w:rPr>
        <w:t xml:space="preserve"> long </w:t>
      </w:r>
      <w:proofErr w:type="spellStart"/>
      <w:r w:rsidR="003F1B32" w:rsidRPr="00944633">
        <w:rPr>
          <w:rFonts w:ascii="Arial" w:hAnsi="Arial" w:cs="Arial"/>
          <w:color w:val="000000" w:themeColor="text1"/>
        </w:rPr>
        <w:t>vd</w:t>
      </w:r>
      <w:proofErr w:type="spellEnd"/>
      <w:r w:rsidR="003F1B32" w:rsidRPr="00944633">
        <w:rPr>
          <w:rFonts w:ascii="Arial" w:hAnsi="Arial" w:cs="Arial"/>
          <w:color w:val="000000" w:themeColor="text1"/>
        </w:rPr>
        <w:t xml:space="preserve">-sRNA) to </w:t>
      </w:r>
      <w:r w:rsidR="005A4055" w:rsidRPr="00944633">
        <w:rPr>
          <w:rFonts w:ascii="Arial" w:hAnsi="Arial" w:cs="Arial"/>
          <w:color w:val="000000" w:themeColor="text1"/>
        </w:rPr>
        <w:t xml:space="preserve">much as </w:t>
      </w:r>
      <w:r w:rsidR="003F1B32" w:rsidRPr="00944633">
        <w:rPr>
          <w:rFonts w:ascii="Arial" w:hAnsi="Arial" w:cs="Arial"/>
          <w:color w:val="000000" w:themeColor="text1"/>
        </w:rPr>
        <w:t>1.</w:t>
      </w:r>
      <w:r w:rsidR="005A4055" w:rsidRPr="00944633">
        <w:rPr>
          <w:rFonts w:ascii="Arial" w:hAnsi="Arial" w:cs="Arial"/>
          <w:color w:val="000000" w:themeColor="text1"/>
        </w:rPr>
        <w:t>1</w:t>
      </w:r>
      <w:r w:rsidR="003F1B32" w:rsidRPr="00944633">
        <w:rPr>
          <w:rFonts w:ascii="Arial" w:hAnsi="Arial" w:cs="Arial"/>
          <w:color w:val="000000" w:themeColor="text1"/>
        </w:rPr>
        <w:t xml:space="preserve"> % (for 22-nt</w:t>
      </w:r>
      <w:r w:rsidR="002C0978">
        <w:rPr>
          <w:rFonts w:ascii="Arial" w:hAnsi="Arial" w:cs="Arial"/>
          <w:color w:val="000000" w:themeColor="text1"/>
        </w:rPr>
        <w:t>s</w:t>
      </w:r>
      <w:r w:rsidR="003F1B32" w:rsidRPr="00944633">
        <w:rPr>
          <w:rFonts w:ascii="Arial" w:hAnsi="Arial" w:cs="Arial"/>
          <w:color w:val="000000" w:themeColor="text1"/>
        </w:rPr>
        <w:t xml:space="preserve"> long </w:t>
      </w:r>
      <w:proofErr w:type="spellStart"/>
      <w:r w:rsidR="003F1B32" w:rsidRPr="00944633">
        <w:rPr>
          <w:rFonts w:ascii="Arial" w:hAnsi="Arial" w:cs="Arial"/>
          <w:color w:val="000000" w:themeColor="text1"/>
        </w:rPr>
        <w:t>vd</w:t>
      </w:r>
      <w:proofErr w:type="spellEnd"/>
      <w:r w:rsidR="003F1B32" w:rsidRPr="00944633">
        <w:rPr>
          <w:rFonts w:ascii="Arial" w:hAnsi="Arial" w:cs="Arial"/>
          <w:color w:val="000000" w:themeColor="text1"/>
        </w:rPr>
        <w:t>-sRNA)</w:t>
      </w:r>
      <w:r w:rsidR="002C0978">
        <w:rPr>
          <w:rFonts w:ascii="Arial" w:hAnsi="Arial" w:cs="Arial"/>
          <w:color w:val="000000" w:themeColor="text1"/>
        </w:rPr>
        <w:t>, as</w:t>
      </w:r>
      <w:r w:rsidR="003F1B32" w:rsidRPr="00944633">
        <w:rPr>
          <w:rFonts w:ascii="Arial" w:hAnsi="Arial" w:cs="Arial"/>
          <w:color w:val="000000" w:themeColor="text1"/>
        </w:rPr>
        <w:t xml:space="preserve"> compared to </w:t>
      </w:r>
      <w:r w:rsidR="002C0978">
        <w:rPr>
          <w:rFonts w:ascii="Arial" w:hAnsi="Arial" w:cs="Arial"/>
          <w:color w:val="000000" w:themeColor="text1"/>
        </w:rPr>
        <w:t xml:space="preserve">having </w:t>
      </w:r>
      <w:r w:rsidR="003F1B32" w:rsidRPr="00944633">
        <w:rPr>
          <w:rFonts w:ascii="Arial" w:hAnsi="Arial" w:cs="Arial"/>
          <w:color w:val="000000" w:themeColor="text1"/>
        </w:rPr>
        <w:t xml:space="preserve">zero mismatches. However, </w:t>
      </w:r>
      <w:r w:rsidR="002C0978">
        <w:rPr>
          <w:rFonts w:ascii="Arial" w:hAnsi="Arial" w:cs="Arial"/>
          <w:color w:val="000000" w:themeColor="text1"/>
        </w:rPr>
        <w:t xml:space="preserve">the </w:t>
      </w:r>
      <w:r w:rsidR="005A4055" w:rsidRPr="00944633">
        <w:rPr>
          <w:rFonts w:ascii="Arial" w:hAnsi="Arial" w:cs="Arial"/>
          <w:color w:val="000000" w:themeColor="text1"/>
        </w:rPr>
        <w:t xml:space="preserve">overall distribution of (+) </w:t>
      </w:r>
      <w:proofErr w:type="spellStart"/>
      <w:r w:rsidR="005A4055" w:rsidRPr="00944633">
        <w:rPr>
          <w:rFonts w:ascii="Arial" w:hAnsi="Arial" w:cs="Arial"/>
          <w:color w:val="000000" w:themeColor="text1"/>
        </w:rPr>
        <w:t>vd</w:t>
      </w:r>
      <w:proofErr w:type="spellEnd"/>
      <w:r w:rsidR="005A4055" w:rsidRPr="00944633">
        <w:rPr>
          <w:rFonts w:ascii="Arial" w:hAnsi="Arial" w:cs="Arial"/>
          <w:color w:val="000000" w:themeColor="text1"/>
        </w:rPr>
        <w:t>-sRNA to (-)</w:t>
      </w:r>
      <w:r w:rsidR="003F1B32" w:rsidRPr="00944633">
        <w:rPr>
          <w:rFonts w:ascii="Arial" w:hAnsi="Arial" w:cs="Arial"/>
          <w:color w:val="000000" w:themeColor="text1"/>
        </w:rPr>
        <w:t xml:space="preserve"> </w:t>
      </w:r>
      <w:proofErr w:type="spellStart"/>
      <w:r w:rsidR="003F1B32" w:rsidRPr="00944633">
        <w:rPr>
          <w:rFonts w:ascii="Arial" w:hAnsi="Arial" w:cs="Arial"/>
          <w:color w:val="000000" w:themeColor="text1"/>
        </w:rPr>
        <w:t>vd</w:t>
      </w:r>
      <w:proofErr w:type="spellEnd"/>
      <w:r w:rsidR="003F1B32" w:rsidRPr="00944633">
        <w:rPr>
          <w:rFonts w:ascii="Arial" w:hAnsi="Arial" w:cs="Arial"/>
          <w:color w:val="000000" w:themeColor="text1"/>
        </w:rPr>
        <w:t xml:space="preserve">-sRNA remained almost the same as </w:t>
      </w:r>
      <w:r w:rsidR="005A4055" w:rsidRPr="00944633">
        <w:rPr>
          <w:rFonts w:ascii="Arial" w:hAnsi="Arial" w:cs="Arial"/>
          <w:color w:val="000000" w:themeColor="text1"/>
        </w:rPr>
        <w:t xml:space="preserve">that </w:t>
      </w:r>
      <w:r w:rsidR="002C0978">
        <w:rPr>
          <w:rFonts w:ascii="Arial" w:hAnsi="Arial" w:cs="Arial"/>
          <w:color w:val="000000" w:themeColor="text1"/>
        </w:rPr>
        <w:t>seen with</w:t>
      </w:r>
      <w:r w:rsidR="005A4055" w:rsidRPr="00944633">
        <w:rPr>
          <w:rFonts w:ascii="Arial" w:hAnsi="Arial" w:cs="Arial"/>
          <w:color w:val="000000" w:themeColor="text1"/>
        </w:rPr>
        <w:t xml:space="preserve"> </w:t>
      </w:r>
      <w:r w:rsidR="003F1B32" w:rsidRPr="00944633">
        <w:rPr>
          <w:rFonts w:ascii="Arial" w:hAnsi="Arial" w:cs="Arial"/>
          <w:color w:val="000000" w:themeColor="text1"/>
        </w:rPr>
        <w:t>zero mismatches. Further</w:t>
      </w:r>
      <w:r w:rsidR="002C0978">
        <w:rPr>
          <w:rFonts w:ascii="Arial" w:hAnsi="Arial" w:cs="Arial"/>
          <w:color w:val="000000" w:themeColor="text1"/>
        </w:rPr>
        <w:t>more</w:t>
      </w:r>
      <w:r w:rsidR="003F1B32" w:rsidRPr="00944633">
        <w:rPr>
          <w:rFonts w:ascii="Arial" w:hAnsi="Arial" w:cs="Arial"/>
          <w:color w:val="000000" w:themeColor="text1"/>
        </w:rPr>
        <w:t xml:space="preserve">, as with zero </w:t>
      </w:r>
      <w:r w:rsidR="005A4055" w:rsidRPr="00944633">
        <w:rPr>
          <w:rFonts w:ascii="Arial" w:hAnsi="Arial" w:cs="Arial"/>
          <w:color w:val="000000" w:themeColor="text1"/>
        </w:rPr>
        <w:t>tolerance mapping</w:t>
      </w:r>
      <w:r w:rsidR="003F1B32" w:rsidRPr="00944633">
        <w:rPr>
          <w:rFonts w:ascii="Arial" w:hAnsi="Arial" w:cs="Arial"/>
          <w:color w:val="000000" w:themeColor="text1"/>
        </w:rPr>
        <w:t xml:space="preserve">, 1 mismatch </w:t>
      </w:r>
      <w:r w:rsidR="002C0978">
        <w:rPr>
          <w:rFonts w:ascii="Arial" w:hAnsi="Arial" w:cs="Arial"/>
          <w:color w:val="000000" w:themeColor="text1"/>
        </w:rPr>
        <w:t>also</w:t>
      </w:r>
      <w:r w:rsidR="002C0978" w:rsidRPr="00944633">
        <w:rPr>
          <w:rFonts w:ascii="Arial" w:hAnsi="Arial" w:cs="Arial"/>
          <w:color w:val="000000" w:themeColor="text1"/>
        </w:rPr>
        <w:t xml:space="preserve"> </w:t>
      </w:r>
      <w:r w:rsidR="003F1B32" w:rsidRPr="00944633">
        <w:rPr>
          <w:rFonts w:ascii="Arial" w:hAnsi="Arial" w:cs="Arial"/>
          <w:color w:val="000000" w:themeColor="text1"/>
        </w:rPr>
        <w:t xml:space="preserve">had </w:t>
      </w:r>
      <w:r w:rsidR="002C0978">
        <w:rPr>
          <w:rFonts w:ascii="Arial" w:hAnsi="Arial" w:cs="Arial"/>
          <w:color w:val="000000" w:themeColor="text1"/>
        </w:rPr>
        <w:t xml:space="preserve">the </w:t>
      </w:r>
      <w:r w:rsidR="003F1B32" w:rsidRPr="00944633">
        <w:rPr>
          <w:rFonts w:ascii="Arial" w:hAnsi="Arial" w:cs="Arial"/>
          <w:color w:val="000000" w:themeColor="text1"/>
        </w:rPr>
        <w:t xml:space="preserve">highest </w:t>
      </w:r>
      <w:r w:rsidR="002C0978">
        <w:rPr>
          <w:rFonts w:ascii="Arial" w:hAnsi="Arial" w:cs="Arial"/>
          <w:color w:val="000000" w:themeColor="text1"/>
        </w:rPr>
        <w:t xml:space="preserve">number of </w:t>
      </w:r>
      <w:r w:rsidR="003F1B32" w:rsidRPr="00944633">
        <w:rPr>
          <w:rFonts w:ascii="Arial" w:hAnsi="Arial" w:cs="Arial"/>
          <w:color w:val="000000" w:themeColor="text1"/>
        </w:rPr>
        <w:t xml:space="preserve">genomic derived </w:t>
      </w:r>
      <w:proofErr w:type="spellStart"/>
      <w:r w:rsidR="003F1B32" w:rsidRPr="00944633">
        <w:rPr>
          <w:rFonts w:ascii="Arial" w:hAnsi="Arial" w:cs="Arial"/>
          <w:color w:val="000000" w:themeColor="text1"/>
        </w:rPr>
        <w:t>vd</w:t>
      </w:r>
      <w:proofErr w:type="spellEnd"/>
      <w:r w:rsidR="003F1B32" w:rsidRPr="00944633">
        <w:rPr>
          <w:rFonts w:ascii="Arial" w:hAnsi="Arial" w:cs="Arial"/>
          <w:color w:val="000000" w:themeColor="text1"/>
        </w:rPr>
        <w:t xml:space="preserve">-sRNAs </w:t>
      </w:r>
      <w:r w:rsidR="005A4055" w:rsidRPr="00944633">
        <w:rPr>
          <w:rFonts w:ascii="Arial" w:hAnsi="Arial" w:cs="Arial"/>
          <w:color w:val="000000" w:themeColor="text1"/>
        </w:rPr>
        <w:t>for</w:t>
      </w:r>
      <w:r w:rsidR="003F1B32" w:rsidRPr="00944633">
        <w:rPr>
          <w:rFonts w:ascii="Arial" w:hAnsi="Arial" w:cs="Arial"/>
          <w:color w:val="000000" w:themeColor="text1"/>
        </w:rPr>
        <w:t xml:space="preserve"> 22-nt</w:t>
      </w:r>
      <w:r w:rsidR="002C0978">
        <w:rPr>
          <w:rFonts w:ascii="Arial" w:hAnsi="Arial" w:cs="Arial"/>
          <w:color w:val="000000" w:themeColor="text1"/>
        </w:rPr>
        <w:t>s</w:t>
      </w:r>
      <w:r w:rsidR="003F1B32" w:rsidRPr="00944633">
        <w:rPr>
          <w:rFonts w:ascii="Arial" w:hAnsi="Arial" w:cs="Arial"/>
          <w:color w:val="000000" w:themeColor="text1"/>
        </w:rPr>
        <w:t xml:space="preserve"> long </w:t>
      </w:r>
      <w:r w:rsidR="005A4055" w:rsidRPr="00944633">
        <w:rPr>
          <w:rFonts w:ascii="Arial" w:hAnsi="Arial" w:cs="Arial"/>
          <w:color w:val="000000" w:themeColor="text1"/>
        </w:rPr>
        <w:t>sRNAs</w:t>
      </w:r>
      <w:r w:rsidR="002C0978">
        <w:rPr>
          <w:rFonts w:ascii="Arial" w:hAnsi="Arial" w:cs="Arial"/>
          <w:color w:val="000000" w:themeColor="text1"/>
        </w:rPr>
        <w:t>,</w:t>
      </w:r>
      <w:r w:rsidR="005A4055" w:rsidRPr="00944633">
        <w:rPr>
          <w:rFonts w:ascii="Arial" w:hAnsi="Arial" w:cs="Arial"/>
          <w:color w:val="000000" w:themeColor="text1"/>
        </w:rPr>
        <w:t xml:space="preserve"> whereas</w:t>
      </w:r>
      <w:r w:rsidR="003F1B32" w:rsidRPr="00944633">
        <w:rPr>
          <w:rFonts w:ascii="Arial" w:hAnsi="Arial" w:cs="Arial"/>
          <w:color w:val="000000" w:themeColor="text1"/>
        </w:rPr>
        <w:t xml:space="preserve"> </w:t>
      </w:r>
      <w:r w:rsidR="002C0978">
        <w:rPr>
          <w:rFonts w:ascii="Arial" w:hAnsi="Arial" w:cs="Arial"/>
          <w:color w:val="000000" w:themeColor="text1"/>
        </w:rPr>
        <w:t xml:space="preserve">for the </w:t>
      </w:r>
      <w:r w:rsidR="005F10ED">
        <w:rPr>
          <w:rFonts w:ascii="Arial" w:hAnsi="Arial" w:cs="Arial"/>
          <w:color w:val="000000" w:themeColor="text1"/>
        </w:rPr>
        <w:t>antigenomic</w:t>
      </w:r>
      <w:r w:rsidR="00C00D50" w:rsidRPr="00944633">
        <w:rPr>
          <w:rFonts w:ascii="Arial" w:hAnsi="Arial" w:cs="Arial"/>
          <w:color w:val="000000" w:themeColor="text1"/>
        </w:rPr>
        <w:t xml:space="preserve"> derived </w:t>
      </w:r>
      <w:proofErr w:type="spellStart"/>
      <w:r w:rsidR="00C00D50" w:rsidRPr="00944633">
        <w:rPr>
          <w:rFonts w:ascii="Arial" w:hAnsi="Arial" w:cs="Arial"/>
          <w:color w:val="000000" w:themeColor="text1"/>
        </w:rPr>
        <w:t>vd</w:t>
      </w:r>
      <w:proofErr w:type="spellEnd"/>
      <w:r w:rsidR="00C00D50" w:rsidRPr="00944633">
        <w:rPr>
          <w:rFonts w:ascii="Arial" w:hAnsi="Arial" w:cs="Arial"/>
          <w:color w:val="000000" w:themeColor="text1"/>
        </w:rPr>
        <w:t xml:space="preserve">-sRNAs </w:t>
      </w:r>
      <w:r w:rsidR="002C0978">
        <w:rPr>
          <w:rFonts w:ascii="Arial" w:hAnsi="Arial" w:cs="Arial"/>
          <w:color w:val="000000" w:themeColor="text1"/>
        </w:rPr>
        <w:t>the</w:t>
      </w:r>
      <w:r w:rsidR="002C0978" w:rsidRPr="00944633">
        <w:rPr>
          <w:rFonts w:ascii="Arial" w:hAnsi="Arial" w:cs="Arial"/>
          <w:color w:val="000000" w:themeColor="text1"/>
        </w:rPr>
        <w:t xml:space="preserve"> </w:t>
      </w:r>
      <w:r w:rsidR="00C00D50" w:rsidRPr="00944633">
        <w:rPr>
          <w:rFonts w:ascii="Arial" w:hAnsi="Arial" w:cs="Arial"/>
          <w:color w:val="000000" w:themeColor="text1"/>
        </w:rPr>
        <w:t>21-nt</w:t>
      </w:r>
      <w:r w:rsidR="002C0978">
        <w:rPr>
          <w:rFonts w:ascii="Arial" w:hAnsi="Arial" w:cs="Arial"/>
          <w:color w:val="000000" w:themeColor="text1"/>
        </w:rPr>
        <w:t>s</w:t>
      </w:r>
      <w:r w:rsidR="00C00D50" w:rsidRPr="00944633">
        <w:rPr>
          <w:rFonts w:ascii="Arial" w:hAnsi="Arial" w:cs="Arial"/>
          <w:color w:val="000000" w:themeColor="text1"/>
        </w:rPr>
        <w:t xml:space="preserve"> long</w:t>
      </w:r>
      <w:r w:rsidR="002C0978">
        <w:rPr>
          <w:rFonts w:ascii="Arial" w:hAnsi="Arial" w:cs="Arial"/>
          <w:color w:val="000000" w:themeColor="text1"/>
        </w:rPr>
        <w:t xml:space="preserve"> ones did</w:t>
      </w:r>
      <w:r w:rsidR="00C00D50" w:rsidRPr="00944633">
        <w:rPr>
          <w:rFonts w:ascii="Arial" w:hAnsi="Arial" w:cs="Arial"/>
          <w:color w:val="000000" w:themeColor="text1"/>
        </w:rPr>
        <w:t xml:space="preserve">. </w:t>
      </w:r>
      <w:r w:rsidR="002C0978">
        <w:rPr>
          <w:rFonts w:ascii="Arial" w:hAnsi="Arial" w:cs="Arial"/>
          <w:color w:val="000000" w:themeColor="text1"/>
        </w:rPr>
        <w:t>In order t</w:t>
      </w:r>
      <w:r w:rsidR="00C00D50" w:rsidRPr="00944633">
        <w:rPr>
          <w:rFonts w:ascii="Arial" w:hAnsi="Arial" w:cs="Arial"/>
          <w:color w:val="000000" w:themeColor="text1"/>
          <w:lang w:val="en-US"/>
        </w:rPr>
        <w:t xml:space="preserve">o evaluate the regions of PSTVd that produced </w:t>
      </w:r>
      <w:r w:rsidR="002C0978">
        <w:rPr>
          <w:rFonts w:ascii="Arial" w:hAnsi="Arial" w:cs="Arial"/>
          <w:color w:val="000000" w:themeColor="text1"/>
          <w:lang w:val="en-US"/>
        </w:rPr>
        <w:t>the most</w:t>
      </w:r>
      <w:r w:rsidR="002C0978" w:rsidRPr="00944633">
        <w:rPr>
          <w:rFonts w:ascii="Arial" w:hAnsi="Arial" w:cs="Arial"/>
          <w:color w:val="000000" w:themeColor="text1"/>
          <w:lang w:val="en-US"/>
        </w:rPr>
        <w:t xml:space="preserve"> </w:t>
      </w:r>
      <w:proofErr w:type="spellStart"/>
      <w:r w:rsidR="00C00D50" w:rsidRPr="00944633">
        <w:rPr>
          <w:rFonts w:ascii="Arial" w:hAnsi="Arial" w:cs="Arial"/>
          <w:color w:val="000000" w:themeColor="text1"/>
          <w:lang w:val="en-US"/>
        </w:rPr>
        <w:t>vd</w:t>
      </w:r>
      <w:proofErr w:type="spellEnd"/>
      <w:r w:rsidR="00C00D50" w:rsidRPr="00944633">
        <w:rPr>
          <w:rFonts w:ascii="Arial" w:hAnsi="Arial" w:cs="Arial"/>
          <w:color w:val="000000" w:themeColor="text1"/>
          <w:lang w:val="en-US"/>
        </w:rPr>
        <w:t xml:space="preserve">-sRNA, the above mapped </w:t>
      </w:r>
      <w:proofErr w:type="spellStart"/>
      <w:r w:rsidR="00C00D50" w:rsidRPr="00944633">
        <w:rPr>
          <w:rFonts w:ascii="Arial" w:hAnsi="Arial" w:cs="Arial"/>
          <w:color w:val="000000" w:themeColor="text1"/>
          <w:lang w:val="en-US"/>
        </w:rPr>
        <w:t>vd</w:t>
      </w:r>
      <w:proofErr w:type="spellEnd"/>
      <w:r w:rsidR="00C00D50" w:rsidRPr="00944633">
        <w:rPr>
          <w:rFonts w:ascii="Arial" w:hAnsi="Arial" w:cs="Arial"/>
          <w:color w:val="000000" w:themeColor="text1"/>
          <w:lang w:val="en-US"/>
        </w:rPr>
        <w:t>-sRNA</w:t>
      </w:r>
      <w:r w:rsidR="002C0978">
        <w:rPr>
          <w:rFonts w:ascii="Arial" w:hAnsi="Arial" w:cs="Arial"/>
          <w:color w:val="000000" w:themeColor="text1"/>
          <w:lang w:val="en-US"/>
        </w:rPr>
        <w:t>s</w:t>
      </w:r>
      <w:r w:rsidR="00C00D50" w:rsidRPr="00944633">
        <w:rPr>
          <w:rFonts w:ascii="Arial" w:hAnsi="Arial" w:cs="Arial"/>
          <w:color w:val="000000" w:themeColor="text1"/>
          <w:lang w:val="en-US"/>
        </w:rPr>
        <w:t xml:space="preserve"> with 1 </w:t>
      </w:r>
      <w:r w:rsidR="000A2D00" w:rsidRPr="00944633">
        <w:rPr>
          <w:rFonts w:ascii="Arial" w:hAnsi="Arial" w:cs="Arial"/>
          <w:color w:val="000000" w:themeColor="text1"/>
          <w:lang w:val="en-US"/>
        </w:rPr>
        <w:t>mismatch</w:t>
      </w:r>
      <w:r w:rsidR="00C00D50" w:rsidRPr="00944633">
        <w:rPr>
          <w:rFonts w:ascii="Arial" w:hAnsi="Arial" w:cs="Arial"/>
          <w:color w:val="000000" w:themeColor="text1"/>
          <w:lang w:val="en-US"/>
        </w:rPr>
        <w:t xml:space="preserve"> </w:t>
      </w:r>
      <w:r w:rsidR="002C0978">
        <w:rPr>
          <w:rFonts w:ascii="Arial" w:hAnsi="Arial" w:cs="Arial"/>
          <w:color w:val="000000" w:themeColor="text1"/>
          <w:lang w:val="en-US"/>
        </w:rPr>
        <w:t>are</w:t>
      </w:r>
      <w:r w:rsidR="002C0978" w:rsidRPr="00944633">
        <w:rPr>
          <w:rFonts w:ascii="Arial" w:hAnsi="Arial" w:cs="Arial"/>
          <w:color w:val="000000" w:themeColor="text1"/>
          <w:lang w:val="en-US"/>
        </w:rPr>
        <w:t xml:space="preserve"> </w:t>
      </w:r>
      <w:r w:rsidR="00C00D50" w:rsidRPr="00944633">
        <w:rPr>
          <w:rFonts w:ascii="Arial" w:hAnsi="Arial" w:cs="Arial"/>
          <w:color w:val="000000" w:themeColor="text1"/>
          <w:lang w:val="en-US"/>
        </w:rPr>
        <w:t xml:space="preserve">plotted on </w:t>
      </w:r>
      <w:r w:rsidR="002C0978">
        <w:rPr>
          <w:rFonts w:ascii="Arial" w:hAnsi="Arial" w:cs="Arial"/>
          <w:color w:val="000000" w:themeColor="text1"/>
          <w:lang w:val="en-US"/>
        </w:rPr>
        <w:t xml:space="preserve">both </w:t>
      </w:r>
      <w:r w:rsidR="00C00D50" w:rsidRPr="00944633">
        <w:rPr>
          <w:rFonts w:ascii="Arial" w:hAnsi="Arial" w:cs="Arial"/>
          <w:color w:val="000000" w:themeColor="text1"/>
          <w:lang w:val="en-US"/>
        </w:rPr>
        <w:t xml:space="preserve">the genomic and </w:t>
      </w:r>
      <w:r w:rsidR="002C0978">
        <w:rPr>
          <w:rFonts w:ascii="Arial" w:hAnsi="Arial" w:cs="Arial"/>
          <w:color w:val="000000" w:themeColor="text1"/>
          <w:lang w:val="en-US"/>
        </w:rPr>
        <w:t xml:space="preserve">the </w:t>
      </w:r>
      <w:r w:rsidR="005F10ED">
        <w:rPr>
          <w:rFonts w:ascii="Arial" w:hAnsi="Arial" w:cs="Arial"/>
          <w:color w:val="000000" w:themeColor="text1"/>
          <w:lang w:val="en-US"/>
        </w:rPr>
        <w:t>antigenomic</w:t>
      </w:r>
      <w:r w:rsidR="00C00D50" w:rsidRPr="00944633">
        <w:rPr>
          <w:rFonts w:ascii="Arial" w:hAnsi="Arial" w:cs="Arial"/>
          <w:color w:val="000000" w:themeColor="text1"/>
          <w:lang w:val="en-US"/>
        </w:rPr>
        <w:t xml:space="preserve"> strand</w:t>
      </w:r>
      <w:r w:rsidR="00C669C4">
        <w:rPr>
          <w:rFonts w:ascii="Arial" w:hAnsi="Arial" w:cs="Arial"/>
          <w:color w:val="000000" w:themeColor="text1"/>
          <w:lang w:val="en-US"/>
        </w:rPr>
        <w:t>s</w:t>
      </w:r>
      <w:r w:rsidR="00C00D50" w:rsidRPr="00944633">
        <w:rPr>
          <w:rFonts w:ascii="Arial" w:hAnsi="Arial" w:cs="Arial"/>
          <w:color w:val="000000" w:themeColor="text1"/>
          <w:lang w:val="en-US"/>
        </w:rPr>
        <w:t xml:space="preserve"> of PSTVd-I as described </w:t>
      </w:r>
      <w:r w:rsidR="002C0978">
        <w:rPr>
          <w:rFonts w:ascii="Arial" w:hAnsi="Arial" w:cs="Arial"/>
          <w:color w:val="000000" w:themeColor="text1"/>
          <w:lang w:val="en-US"/>
        </w:rPr>
        <w:t>above</w:t>
      </w:r>
      <w:r w:rsidR="002C0978" w:rsidRPr="00944633">
        <w:rPr>
          <w:rFonts w:ascii="Arial" w:hAnsi="Arial" w:cs="Arial"/>
          <w:color w:val="000000" w:themeColor="text1"/>
          <w:lang w:val="en-US"/>
        </w:rPr>
        <w:t xml:space="preserve"> </w:t>
      </w:r>
      <w:r w:rsidR="00C00D50" w:rsidRPr="00944633">
        <w:rPr>
          <w:rFonts w:ascii="Arial" w:hAnsi="Arial" w:cs="Arial"/>
          <w:color w:val="000000" w:themeColor="text1"/>
          <w:lang w:val="en-US"/>
        </w:rPr>
        <w:t>(</w:t>
      </w:r>
      <w:r w:rsidR="00C00D50" w:rsidRPr="00944633">
        <w:rPr>
          <w:rFonts w:ascii="Arial" w:hAnsi="Arial" w:cs="Arial"/>
          <w:color w:val="000000" w:themeColor="text1"/>
          <w:highlight w:val="yellow"/>
          <w:lang w:val="en-US"/>
        </w:rPr>
        <w:t xml:space="preserve">Fig. </w:t>
      </w:r>
      <w:r w:rsidR="00C00D50" w:rsidRPr="00944633">
        <w:rPr>
          <w:rFonts w:ascii="Arial" w:hAnsi="Arial" w:cs="Arial"/>
          <w:color w:val="000000" w:themeColor="text1"/>
          <w:lang w:val="en-US"/>
        </w:rPr>
        <w:t>3).</w:t>
      </w:r>
    </w:p>
    <w:p w14:paraId="7D24590D" w14:textId="77777777" w:rsidR="00B629EF" w:rsidRPr="00944633" w:rsidRDefault="00B629EF" w:rsidP="00533E05">
      <w:pPr>
        <w:spacing w:line="360" w:lineRule="auto"/>
        <w:jc w:val="both"/>
        <w:rPr>
          <w:rFonts w:ascii="Arial" w:hAnsi="Arial" w:cs="Arial"/>
          <w:color w:val="000000" w:themeColor="text1"/>
        </w:rPr>
      </w:pPr>
    </w:p>
    <w:p w14:paraId="51A42B28" w14:textId="7BE70F90" w:rsidR="003A39E9" w:rsidRPr="00944633" w:rsidRDefault="00C00D50" w:rsidP="00533E05">
      <w:pPr>
        <w:spacing w:line="360" w:lineRule="auto"/>
        <w:jc w:val="both"/>
        <w:rPr>
          <w:rFonts w:ascii="Arial" w:hAnsi="Arial" w:cs="Arial"/>
          <w:b/>
          <w:bCs/>
          <w:color w:val="000000" w:themeColor="text1"/>
        </w:rPr>
      </w:pPr>
      <w:r w:rsidRPr="00944633">
        <w:rPr>
          <w:rFonts w:ascii="Arial" w:hAnsi="Arial" w:cs="Arial"/>
          <w:b/>
          <w:bCs/>
          <w:color w:val="000000" w:themeColor="text1"/>
        </w:rPr>
        <w:t xml:space="preserve">Evaluating the mapping tool on </w:t>
      </w:r>
      <w:r w:rsidR="00A85C99">
        <w:rPr>
          <w:rFonts w:ascii="Arial" w:hAnsi="Arial" w:cs="Arial"/>
          <w:b/>
          <w:bCs/>
          <w:color w:val="000000" w:themeColor="text1"/>
        </w:rPr>
        <w:t xml:space="preserve">the </w:t>
      </w:r>
      <w:proofErr w:type="spellStart"/>
      <w:r w:rsidRPr="00944633">
        <w:rPr>
          <w:rFonts w:ascii="Arial" w:hAnsi="Arial" w:cs="Arial"/>
          <w:b/>
          <w:bCs/>
          <w:color w:val="000000" w:themeColor="text1"/>
        </w:rPr>
        <w:t>vd</w:t>
      </w:r>
      <w:proofErr w:type="spellEnd"/>
      <w:r w:rsidRPr="00944633">
        <w:rPr>
          <w:rFonts w:ascii="Arial" w:hAnsi="Arial" w:cs="Arial"/>
          <w:b/>
          <w:bCs/>
          <w:color w:val="000000" w:themeColor="text1"/>
        </w:rPr>
        <w:t>-sRNA</w:t>
      </w:r>
      <w:r w:rsidR="00A85C99">
        <w:rPr>
          <w:rFonts w:ascii="Arial" w:hAnsi="Arial" w:cs="Arial"/>
          <w:b/>
          <w:bCs/>
          <w:color w:val="000000" w:themeColor="text1"/>
        </w:rPr>
        <w:t>s</w:t>
      </w:r>
      <w:r w:rsidRPr="00944633">
        <w:rPr>
          <w:rFonts w:ascii="Arial" w:hAnsi="Arial" w:cs="Arial"/>
          <w:b/>
          <w:bCs/>
          <w:color w:val="000000" w:themeColor="text1"/>
        </w:rPr>
        <w:t xml:space="preserve"> obtained from</w:t>
      </w:r>
      <w:r w:rsidR="003A39E9" w:rsidRPr="00944633">
        <w:rPr>
          <w:rFonts w:ascii="Arial" w:hAnsi="Arial" w:cs="Arial"/>
          <w:b/>
          <w:bCs/>
          <w:color w:val="000000" w:themeColor="text1"/>
        </w:rPr>
        <w:t xml:space="preserve"> PSTVd-RG1 infected plants</w:t>
      </w:r>
    </w:p>
    <w:p w14:paraId="4C9CC321" w14:textId="1B999719" w:rsidR="00DC60AA" w:rsidRPr="00944633" w:rsidRDefault="00A85C99" w:rsidP="00AF3709">
      <w:pPr>
        <w:spacing w:line="360" w:lineRule="auto"/>
        <w:jc w:val="both"/>
        <w:rPr>
          <w:rFonts w:ascii="Arial" w:hAnsi="Arial" w:cs="Arial"/>
          <w:color w:val="000000" w:themeColor="text1"/>
        </w:rPr>
      </w:pPr>
      <w:r>
        <w:rPr>
          <w:rFonts w:ascii="Arial" w:hAnsi="Arial" w:cs="Arial"/>
          <w:color w:val="000000" w:themeColor="text1"/>
        </w:rPr>
        <w:t>In order t</w:t>
      </w:r>
      <w:r w:rsidR="00313D49" w:rsidRPr="00944633">
        <w:rPr>
          <w:rFonts w:ascii="Arial" w:hAnsi="Arial" w:cs="Arial"/>
          <w:color w:val="000000" w:themeColor="text1"/>
        </w:rPr>
        <w:t xml:space="preserve">o increase the </w:t>
      </w:r>
      <w:r w:rsidR="009856D8" w:rsidRPr="00944633">
        <w:rPr>
          <w:rFonts w:ascii="Arial" w:hAnsi="Arial" w:cs="Arial"/>
          <w:color w:val="000000" w:themeColor="text1"/>
        </w:rPr>
        <w:t>confide</w:t>
      </w:r>
      <w:r w:rsidR="00F83985">
        <w:rPr>
          <w:rFonts w:ascii="Arial" w:hAnsi="Arial" w:cs="Arial"/>
          <w:color w:val="000000" w:themeColor="text1"/>
        </w:rPr>
        <w:t>n</w:t>
      </w:r>
      <w:r w:rsidR="00C669C4">
        <w:rPr>
          <w:rFonts w:ascii="Arial" w:hAnsi="Arial" w:cs="Arial"/>
          <w:color w:val="000000" w:themeColor="text1"/>
        </w:rPr>
        <w:t>ce</w:t>
      </w:r>
      <w:r w:rsidR="009856D8" w:rsidRPr="00944633">
        <w:rPr>
          <w:rFonts w:ascii="Arial" w:hAnsi="Arial" w:cs="Arial"/>
          <w:color w:val="000000" w:themeColor="text1"/>
        </w:rPr>
        <w:t xml:space="preserve"> </w:t>
      </w:r>
      <w:r>
        <w:rPr>
          <w:rFonts w:ascii="Arial" w:hAnsi="Arial" w:cs="Arial"/>
          <w:color w:val="000000" w:themeColor="text1"/>
        </w:rPr>
        <w:t>in</w:t>
      </w:r>
      <w:r w:rsidRPr="00944633">
        <w:rPr>
          <w:rFonts w:ascii="Arial" w:hAnsi="Arial" w:cs="Arial"/>
          <w:color w:val="000000" w:themeColor="text1"/>
        </w:rPr>
        <w:t xml:space="preserve"> </w:t>
      </w:r>
      <w:r w:rsidR="009856D8" w:rsidRPr="00944633">
        <w:rPr>
          <w:rFonts w:ascii="Arial" w:hAnsi="Arial" w:cs="Arial"/>
          <w:color w:val="000000" w:themeColor="text1"/>
        </w:rPr>
        <w:t xml:space="preserve">the programing tool, </w:t>
      </w:r>
      <w:r w:rsidR="00B629EF" w:rsidRPr="00944633">
        <w:rPr>
          <w:rFonts w:ascii="Arial" w:hAnsi="Arial" w:cs="Arial"/>
          <w:color w:val="000000" w:themeColor="text1"/>
        </w:rPr>
        <w:t xml:space="preserve">one more sRNA data set </w:t>
      </w:r>
      <w:r w:rsidR="00AF3709" w:rsidRPr="00944633">
        <w:rPr>
          <w:rFonts w:ascii="Arial" w:hAnsi="Arial" w:cs="Arial"/>
          <w:color w:val="000000" w:themeColor="text1"/>
        </w:rPr>
        <w:t xml:space="preserve">that is publicly available </w:t>
      </w:r>
      <w:r w:rsidR="00C669C4">
        <w:rPr>
          <w:rFonts w:ascii="Arial" w:hAnsi="Arial" w:cs="Arial"/>
          <w:color w:val="000000" w:themeColor="text1"/>
        </w:rPr>
        <w:t>wa</w:t>
      </w:r>
      <w:r w:rsidR="00AF3709" w:rsidRPr="00944633">
        <w:rPr>
          <w:rFonts w:ascii="Arial" w:hAnsi="Arial" w:cs="Arial"/>
          <w:color w:val="000000" w:themeColor="text1"/>
        </w:rPr>
        <w:t>s analyzed. Specifically, the sRNA</w:t>
      </w:r>
      <w:r>
        <w:rPr>
          <w:rFonts w:ascii="Arial" w:hAnsi="Arial" w:cs="Arial"/>
          <w:color w:val="000000" w:themeColor="text1"/>
        </w:rPr>
        <w:t>s</w:t>
      </w:r>
      <w:r w:rsidR="00AF3709" w:rsidRPr="00944633">
        <w:rPr>
          <w:rFonts w:ascii="Arial" w:hAnsi="Arial" w:cs="Arial"/>
          <w:color w:val="000000" w:themeColor="text1"/>
        </w:rPr>
        <w:t xml:space="preserve"> sequence</w:t>
      </w:r>
      <w:r>
        <w:rPr>
          <w:rFonts w:ascii="Arial" w:hAnsi="Arial" w:cs="Arial"/>
          <w:color w:val="000000" w:themeColor="text1"/>
        </w:rPr>
        <w:t>s</w:t>
      </w:r>
      <w:r w:rsidR="00AF3709" w:rsidRPr="00944633">
        <w:rPr>
          <w:rFonts w:ascii="Arial" w:hAnsi="Arial" w:cs="Arial"/>
          <w:color w:val="000000" w:themeColor="text1"/>
        </w:rPr>
        <w:t xml:space="preserve"> obtained from tomato plants infected with </w:t>
      </w:r>
      <w:r>
        <w:rPr>
          <w:rFonts w:ascii="Arial" w:hAnsi="Arial" w:cs="Arial"/>
          <w:color w:val="000000" w:themeColor="text1"/>
        </w:rPr>
        <w:t xml:space="preserve">the </w:t>
      </w:r>
      <w:r w:rsidR="00AF3709" w:rsidRPr="00944633">
        <w:rPr>
          <w:rFonts w:ascii="Arial" w:hAnsi="Arial" w:cs="Arial"/>
          <w:color w:val="000000" w:themeColor="text1"/>
        </w:rPr>
        <w:t xml:space="preserve">PSTVd-RG1 variant </w:t>
      </w:r>
      <w:r w:rsidR="00C669C4">
        <w:rPr>
          <w:rFonts w:ascii="Arial" w:hAnsi="Arial" w:cs="Arial"/>
          <w:color w:val="000000" w:themeColor="text1"/>
        </w:rPr>
        <w:t>w</w:t>
      </w:r>
      <w:r>
        <w:rPr>
          <w:rFonts w:ascii="Arial" w:hAnsi="Arial" w:cs="Arial"/>
          <w:color w:val="000000" w:themeColor="text1"/>
        </w:rPr>
        <w:t>ere</w:t>
      </w:r>
      <w:r w:rsidR="00AF3709" w:rsidRPr="00944633">
        <w:rPr>
          <w:rFonts w:ascii="Arial" w:hAnsi="Arial" w:cs="Arial"/>
          <w:color w:val="000000" w:themeColor="text1"/>
        </w:rPr>
        <w:t xml:space="preserve"> used for the analysis. </w:t>
      </w:r>
      <w:r w:rsidR="009856D8" w:rsidRPr="00944633">
        <w:rPr>
          <w:rFonts w:ascii="Arial" w:hAnsi="Arial" w:cs="Arial"/>
          <w:color w:val="000000" w:themeColor="text1"/>
        </w:rPr>
        <w:t xml:space="preserve">Both PSTVd-I and PSTVd-RG1 </w:t>
      </w:r>
      <w:r>
        <w:rPr>
          <w:rFonts w:ascii="Arial" w:hAnsi="Arial" w:cs="Arial"/>
          <w:color w:val="000000" w:themeColor="text1"/>
        </w:rPr>
        <w:t>possess</w:t>
      </w:r>
      <w:r w:rsidRPr="00944633">
        <w:rPr>
          <w:rFonts w:ascii="Arial" w:hAnsi="Arial" w:cs="Arial"/>
          <w:color w:val="000000" w:themeColor="text1"/>
        </w:rPr>
        <w:t xml:space="preserve"> </w:t>
      </w:r>
      <w:r w:rsidR="009856D8" w:rsidRPr="00944633">
        <w:rPr>
          <w:rFonts w:ascii="Arial" w:hAnsi="Arial" w:cs="Arial"/>
          <w:color w:val="000000" w:themeColor="text1"/>
        </w:rPr>
        <w:t>359-nt</w:t>
      </w:r>
      <w:r>
        <w:rPr>
          <w:rFonts w:ascii="Arial" w:hAnsi="Arial" w:cs="Arial"/>
          <w:color w:val="000000" w:themeColor="text1"/>
        </w:rPr>
        <w:t>s</w:t>
      </w:r>
      <w:r w:rsidR="009856D8" w:rsidRPr="00944633">
        <w:rPr>
          <w:rFonts w:ascii="Arial" w:hAnsi="Arial" w:cs="Arial"/>
          <w:color w:val="000000" w:themeColor="text1"/>
        </w:rPr>
        <w:t xml:space="preserve"> long genome</w:t>
      </w:r>
      <w:r>
        <w:rPr>
          <w:rFonts w:ascii="Arial" w:hAnsi="Arial" w:cs="Arial"/>
          <w:color w:val="000000" w:themeColor="text1"/>
        </w:rPr>
        <w:t>s</w:t>
      </w:r>
      <w:r w:rsidR="009856D8" w:rsidRPr="00944633">
        <w:rPr>
          <w:rFonts w:ascii="Arial" w:hAnsi="Arial" w:cs="Arial"/>
          <w:color w:val="000000" w:themeColor="text1"/>
        </w:rPr>
        <w:t xml:space="preserve">.  </w:t>
      </w:r>
      <w:commentRangeStart w:id="34"/>
      <w:r w:rsidR="00C75A54" w:rsidRPr="00944633">
        <w:rPr>
          <w:rFonts w:ascii="Arial" w:hAnsi="Arial" w:cs="Arial"/>
          <w:color w:val="000000" w:themeColor="text1"/>
        </w:rPr>
        <w:t>PSTVd-I and PSTVd-RG1 have 3 mismatches in their genome</w:t>
      </w:r>
      <w:commentRangeEnd w:id="34"/>
      <w:r>
        <w:rPr>
          <w:rStyle w:val="CommentReference"/>
          <w:rFonts w:asciiTheme="minorHAnsi" w:eastAsiaTheme="minorEastAsia" w:hAnsiTheme="minorHAnsi" w:cstheme="minorBidi"/>
        </w:rPr>
        <w:commentReference w:id="34"/>
      </w:r>
      <w:r>
        <w:rPr>
          <w:rFonts w:ascii="Arial" w:hAnsi="Arial" w:cs="Arial"/>
          <w:color w:val="000000" w:themeColor="text1"/>
        </w:rPr>
        <w:t>s</w:t>
      </w:r>
      <w:r w:rsidR="00C75A54" w:rsidRPr="00944633">
        <w:rPr>
          <w:rFonts w:ascii="Arial" w:hAnsi="Arial" w:cs="Arial"/>
          <w:color w:val="000000" w:themeColor="text1"/>
        </w:rPr>
        <w:t xml:space="preserve"> and they induce </w:t>
      </w:r>
      <w:commentRangeStart w:id="35"/>
      <w:r w:rsidR="00C75A54" w:rsidRPr="00944633">
        <w:rPr>
          <w:rFonts w:ascii="Arial" w:hAnsi="Arial" w:cs="Arial"/>
          <w:color w:val="000000" w:themeColor="text1"/>
        </w:rPr>
        <w:t>intermediate and lethal disease symptoms</w:t>
      </w:r>
      <w:commentRangeEnd w:id="35"/>
      <w:r>
        <w:rPr>
          <w:rStyle w:val="CommentReference"/>
          <w:rFonts w:asciiTheme="minorHAnsi" w:eastAsiaTheme="minorEastAsia" w:hAnsiTheme="minorHAnsi" w:cstheme="minorBidi"/>
        </w:rPr>
        <w:commentReference w:id="35"/>
      </w:r>
      <w:r w:rsidR="00C75A54" w:rsidRPr="00944633">
        <w:rPr>
          <w:rFonts w:ascii="Arial" w:hAnsi="Arial" w:cs="Arial"/>
          <w:color w:val="000000" w:themeColor="text1"/>
        </w:rPr>
        <w:t xml:space="preserve"> in tomato cultivar Rutgers (</w:t>
      </w:r>
      <w:r w:rsidR="00233C99" w:rsidRPr="00233C99">
        <w:rPr>
          <w:rFonts w:ascii="Arial" w:hAnsi="Arial" w:cs="Arial"/>
          <w:i/>
          <w:iCs/>
          <w:lang w:eastAsia="ja-JP"/>
        </w:rPr>
        <w:t xml:space="preserve">Solanum </w:t>
      </w:r>
      <w:proofErr w:type="spellStart"/>
      <w:r w:rsidR="00233C99" w:rsidRPr="00233C99">
        <w:rPr>
          <w:rFonts w:ascii="Arial" w:hAnsi="Arial" w:cs="Arial"/>
          <w:i/>
          <w:iCs/>
          <w:lang w:eastAsia="ja-JP"/>
        </w:rPr>
        <w:t>lycopersicum</w:t>
      </w:r>
      <w:proofErr w:type="spellEnd"/>
      <w:r w:rsidR="00233C99" w:rsidRPr="00233C99">
        <w:rPr>
          <w:rFonts w:ascii="Arial" w:hAnsi="Arial" w:cs="Arial"/>
          <w:i/>
          <w:iCs/>
          <w:color w:val="000000" w:themeColor="text1"/>
        </w:rPr>
        <w:t xml:space="preserve"> </w:t>
      </w:r>
      <w:r w:rsidR="00C75A54" w:rsidRPr="00233C99">
        <w:rPr>
          <w:rFonts w:ascii="Arial" w:hAnsi="Arial" w:cs="Arial"/>
          <w:color w:val="000000" w:themeColor="text1"/>
        </w:rPr>
        <w:t>cv Rutgers)</w:t>
      </w:r>
      <w:r w:rsidR="009856D8" w:rsidRPr="00233C99">
        <w:rPr>
          <w:rFonts w:ascii="Arial" w:hAnsi="Arial" w:cs="Arial"/>
          <w:color w:val="000000" w:themeColor="text1"/>
        </w:rPr>
        <w:t xml:space="preserve"> </w:t>
      </w:r>
      <w:r w:rsidR="009856D8" w:rsidRPr="00233C99">
        <w:rPr>
          <w:rFonts w:ascii="Arial" w:hAnsi="Arial" w:cs="Arial"/>
          <w:color w:val="000000" w:themeColor="text1"/>
        </w:rPr>
        <w:fldChar w:fldCharType="begin" w:fldLock="1"/>
      </w:r>
      <w:r w:rsidR="00B97D09" w:rsidRPr="00233C99">
        <w:rPr>
          <w:rFonts w:ascii="Arial" w:hAnsi="Arial" w:cs="Arial"/>
          <w:color w:val="000000" w:themeColor="text1"/>
        </w:rPr>
        <w:instrText>ADDIN CSL_CITATION {"citationItems":[{"id":"ITEM-1","itemData":{"DOI":"10.1080/15476286.2018.1462653","ISSN":"1547-6286","abstract":"© 2018 Informa UK Limited, trading as Taylor &amp; Francis Group Understanding in intimate details how the viroid interaction with host's defense genes is a cornerstone for developing viroid resistant plants. In this present study, small RNAs (sRNA) derived from Potato spindle tuber viroid (PSTVd) were studied in silico in order to detect any interactions with the serine threonine kinase receptor, a transmembrane protein that plays a role in disease resistance in plants. Using molecular biology techniques, it was determined that PSTVd infection negatively affects at least three serine threonine kinase receptors as well as with three other genes that are known to be involved in the overall development of the tomato plants. The transient expression of these putative PSTVd-sRNAs, using the microRNA sequence as a backbone, in tomato plants induced phenotypes similar to viroid infection. Mutants created by altering the sequence of PSTVd in these regions failed to infect the tomato plant. The data presented here illustrates the importance of these regions in viroid survival, and suggests a possible avenue of exploration for the development of viroid resistant plants.","author":[{"dropping-particle":"","family":"Adkar-Purushothama","given":"Charith Raj","non-dropping-particle":"","parse-names":false,"suffix":""},{"dropping-particle":"","family":"Perreault","given":"Jean-Pierre","non-dropping-particle":"","parse-names":false,"suffix":""}],"container-title":"RNA Biology","id":"ITEM-1","issued":{"date-parts":[["2018","5","22"]]},"page":"1-12","title":"Alterations of the viroid regions that interact with the host defense genes attenuate viroid infection in host plant","type":"article-journal"},"uris":["http://www.mendeley.com/documents/?uuid=3735f148-4e03-3e96-8b27-16c3e526399e"]}],"mendeley":{"formattedCitation":"[18]","plainTextFormattedCitation":"[18]","previouslyFormattedCitation":"[18]"},"properties":{"noteIndex":0},"schema":"https://github.com/citation-style-language/schema/raw/master/csl-citation.json"}</w:instrText>
      </w:r>
      <w:r w:rsidR="009856D8" w:rsidRPr="00233C99">
        <w:rPr>
          <w:rFonts w:ascii="Arial" w:hAnsi="Arial" w:cs="Arial"/>
          <w:color w:val="000000" w:themeColor="text1"/>
        </w:rPr>
        <w:fldChar w:fldCharType="separate"/>
      </w:r>
      <w:r w:rsidR="009856D8" w:rsidRPr="00233C99">
        <w:rPr>
          <w:rFonts w:ascii="Arial" w:hAnsi="Arial" w:cs="Arial"/>
          <w:noProof/>
          <w:color w:val="000000" w:themeColor="text1"/>
        </w:rPr>
        <w:t>[18]</w:t>
      </w:r>
      <w:r w:rsidR="009856D8" w:rsidRPr="00233C99">
        <w:rPr>
          <w:rFonts w:ascii="Arial" w:hAnsi="Arial" w:cs="Arial"/>
          <w:color w:val="000000" w:themeColor="text1"/>
        </w:rPr>
        <w:fldChar w:fldCharType="end"/>
      </w:r>
      <w:r w:rsidR="00C75A54" w:rsidRPr="00233C99">
        <w:rPr>
          <w:rFonts w:ascii="Arial" w:hAnsi="Arial" w:cs="Arial"/>
          <w:color w:val="000000" w:themeColor="text1"/>
        </w:rPr>
        <w:t xml:space="preserve">. </w:t>
      </w:r>
      <w:r w:rsidR="000A2D00" w:rsidRPr="00233C99">
        <w:rPr>
          <w:rFonts w:ascii="Arial" w:hAnsi="Arial" w:cs="Arial"/>
          <w:color w:val="000000" w:themeColor="text1"/>
        </w:rPr>
        <w:t xml:space="preserve">As </w:t>
      </w:r>
      <w:r w:rsidR="000A2D00" w:rsidRPr="00233C99">
        <w:rPr>
          <w:rFonts w:ascii="Arial" w:hAnsi="Arial" w:cs="Arial"/>
          <w:color w:val="000000" w:themeColor="text1"/>
        </w:rPr>
        <w:lastRenderedPageBreak/>
        <w:t xml:space="preserve">described earlier, </w:t>
      </w:r>
      <w:r w:rsidR="00F94363" w:rsidRPr="00233C99">
        <w:rPr>
          <w:rFonts w:ascii="Arial" w:hAnsi="Arial" w:cs="Arial"/>
          <w:color w:val="000000" w:themeColor="text1"/>
        </w:rPr>
        <w:t xml:space="preserve">a total of 730,499 </w:t>
      </w:r>
      <w:r w:rsidR="000A2D00" w:rsidRPr="00233C99">
        <w:rPr>
          <w:rFonts w:ascii="Arial" w:hAnsi="Arial" w:cs="Arial"/>
          <w:color w:val="000000" w:themeColor="text1"/>
        </w:rPr>
        <w:t>sRNAs of 21- to 24-nt</w:t>
      </w:r>
      <w:r>
        <w:rPr>
          <w:rFonts w:ascii="Arial" w:hAnsi="Arial" w:cs="Arial"/>
          <w:color w:val="000000" w:themeColor="text1"/>
        </w:rPr>
        <w:t>s</w:t>
      </w:r>
      <w:r w:rsidR="000A2D00" w:rsidRPr="00233C99">
        <w:rPr>
          <w:rFonts w:ascii="Arial" w:hAnsi="Arial" w:cs="Arial"/>
          <w:color w:val="000000" w:themeColor="text1"/>
        </w:rPr>
        <w:t xml:space="preserve"> </w:t>
      </w:r>
      <w:r>
        <w:rPr>
          <w:rFonts w:ascii="Arial" w:hAnsi="Arial" w:cs="Arial"/>
          <w:color w:val="000000" w:themeColor="text1"/>
        </w:rPr>
        <w:t>in length were</w:t>
      </w:r>
      <w:r w:rsidRPr="00233C99">
        <w:rPr>
          <w:rFonts w:ascii="Arial" w:hAnsi="Arial" w:cs="Arial"/>
          <w:color w:val="000000" w:themeColor="text1"/>
        </w:rPr>
        <w:t xml:space="preserve"> </w:t>
      </w:r>
      <w:r w:rsidR="00F94363" w:rsidRPr="00233C99">
        <w:rPr>
          <w:rFonts w:ascii="Arial" w:hAnsi="Arial" w:cs="Arial"/>
          <w:color w:val="000000" w:themeColor="text1"/>
        </w:rPr>
        <w:t xml:space="preserve">mapped on PSTVd-RG1 in both </w:t>
      </w:r>
      <w:r>
        <w:rPr>
          <w:rFonts w:ascii="Arial" w:hAnsi="Arial" w:cs="Arial"/>
          <w:color w:val="000000" w:themeColor="text1"/>
        </w:rPr>
        <w:t xml:space="preserve">the </w:t>
      </w:r>
      <w:r w:rsidR="00F94363" w:rsidRPr="00233C99">
        <w:rPr>
          <w:rFonts w:ascii="Arial" w:hAnsi="Arial" w:cs="Arial"/>
          <w:color w:val="000000" w:themeColor="text1"/>
        </w:rPr>
        <w:t xml:space="preserve">forward and </w:t>
      </w:r>
      <w:r>
        <w:rPr>
          <w:rFonts w:ascii="Arial" w:hAnsi="Arial" w:cs="Arial"/>
          <w:color w:val="000000" w:themeColor="text1"/>
        </w:rPr>
        <w:t xml:space="preserve">the </w:t>
      </w:r>
      <w:r w:rsidR="00F94363" w:rsidRPr="00233C99">
        <w:rPr>
          <w:rFonts w:ascii="Arial" w:hAnsi="Arial" w:cs="Arial"/>
          <w:color w:val="000000" w:themeColor="text1"/>
        </w:rPr>
        <w:t>reverse direction</w:t>
      </w:r>
      <w:r>
        <w:rPr>
          <w:rFonts w:ascii="Arial" w:hAnsi="Arial" w:cs="Arial"/>
          <w:color w:val="000000" w:themeColor="text1"/>
        </w:rPr>
        <w:t>s in order</w:t>
      </w:r>
      <w:r w:rsidR="00F94363" w:rsidRPr="00233C99">
        <w:rPr>
          <w:rFonts w:ascii="Arial" w:hAnsi="Arial" w:cs="Arial"/>
          <w:color w:val="000000" w:themeColor="text1"/>
        </w:rPr>
        <w:t xml:space="preserve"> to segregate </w:t>
      </w:r>
      <w:r>
        <w:rPr>
          <w:rFonts w:ascii="Arial" w:hAnsi="Arial" w:cs="Arial"/>
          <w:color w:val="000000" w:themeColor="text1"/>
        </w:rPr>
        <w:t xml:space="preserve">the </w:t>
      </w:r>
      <w:r w:rsidR="00F94363" w:rsidRPr="00233C99">
        <w:rPr>
          <w:rFonts w:ascii="Arial" w:hAnsi="Arial" w:cs="Arial"/>
          <w:color w:val="000000" w:themeColor="text1"/>
        </w:rPr>
        <w:t>genomic (+)</w:t>
      </w:r>
      <w:r w:rsidR="00F94363" w:rsidRPr="00944633">
        <w:rPr>
          <w:rFonts w:ascii="Arial" w:hAnsi="Arial" w:cs="Arial"/>
          <w:color w:val="000000" w:themeColor="text1"/>
        </w:rPr>
        <w:t xml:space="preserve"> and </w:t>
      </w:r>
      <w:r>
        <w:rPr>
          <w:rFonts w:ascii="Arial" w:hAnsi="Arial" w:cs="Arial"/>
          <w:color w:val="000000" w:themeColor="text1"/>
        </w:rPr>
        <w:t xml:space="preserve">the </w:t>
      </w:r>
      <w:r w:rsidR="005F10ED">
        <w:rPr>
          <w:rFonts w:ascii="Arial" w:hAnsi="Arial" w:cs="Arial"/>
          <w:color w:val="000000" w:themeColor="text1"/>
        </w:rPr>
        <w:t>antigenomic</w:t>
      </w:r>
      <w:r w:rsidR="00F94363" w:rsidRPr="00944633">
        <w:rPr>
          <w:rFonts w:ascii="Arial" w:hAnsi="Arial" w:cs="Arial"/>
          <w:color w:val="000000" w:themeColor="text1"/>
        </w:rPr>
        <w:t xml:space="preserve"> (-) </w:t>
      </w:r>
      <w:proofErr w:type="spellStart"/>
      <w:r w:rsidR="00F94363" w:rsidRPr="00944633">
        <w:rPr>
          <w:rFonts w:ascii="Arial" w:hAnsi="Arial" w:cs="Arial"/>
          <w:color w:val="000000" w:themeColor="text1"/>
        </w:rPr>
        <w:t>vd</w:t>
      </w:r>
      <w:proofErr w:type="spellEnd"/>
      <w:r w:rsidR="00F94363" w:rsidRPr="00944633">
        <w:rPr>
          <w:rFonts w:ascii="Arial" w:hAnsi="Arial" w:cs="Arial"/>
          <w:color w:val="000000" w:themeColor="text1"/>
        </w:rPr>
        <w:t>-sRNA</w:t>
      </w:r>
      <w:r>
        <w:rPr>
          <w:rFonts w:ascii="Arial" w:hAnsi="Arial" w:cs="Arial"/>
          <w:color w:val="000000" w:themeColor="text1"/>
        </w:rPr>
        <w:t>s</w:t>
      </w:r>
      <w:r w:rsidR="00F94363" w:rsidRPr="00944633">
        <w:rPr>
          <w:rFonts w:ascii="Arial" w:hAnsi="Arial" w:cs="Arial"/>
          <w:color w:val="000000" w:themeColor="text1"/>
        </w:rPr>
        <w:t xml:space="preserve"> at </w:t>
      </w:r>
      <w:r>
        <w:rPr>
          <w:rFonts w:ascii="Arial" w:hAnsi="Arial" w:cs="Arial"/>
          <w:color w:val="000000" w:themeColor="text1"/>
        </w:rPr>
        <w:t xml:space="preserve">both </w:t>
      </w:r>
      <w:r w:rsidR="00F94363" w:rsidRPr="00944633">
        <w:rPr>
          <w:rFonts w:ascii="Arial" w:hAnsi="Arial" w:cs="Arial"/>
          <w:color w:val="000000" w:themeColor="text1"/>
        </w:rPr>
        <w:t xml:space="preserve">0 and 1 mismatch tolerance. </w:t>
      </w:r>
      <w:r>
        <w:rPr>
          <w:rFonts w:ascii="Arial" w:hAnsi="Arial" w:cs="Arial"/>
          <w:color w:val="000000" w:themeColor="text1"/>
        </w:rPr>
        <w:t>The resulting</w:t>
      </w:r>
      <w:r w:rsidRPr="00944633">
        <w:rPr>
          <w:rFonts w:ascii="Arial" w:hAnsi="Arial" w:cs="Arial"/>
          <w:color w:val="000000" w:themeColor="text1"/>
        </w:rPr>
        <w:t xml:space="preserve"> </w:t>
      </w:r>
      <w:r w:rsidR="00F94363" w:rsidRPr="00944633">
        <w:rPr>
          <w:rFonts w:ascii="Arial" w:hAnsi="Arial" w:cs="Arial"/>
          <w:color w:val="000000" w:themeColor="text1"/>
        </w:rPr>
        <w:t xml:space="preserve">data </w:t>
      </w:r>
      <w:r>
        <w:rPr>
          <w:rFonts w:ascii="Arial" w:hAnsi="Arial" w:cs="Arial"/>
          <w:color w:val="000000" w:themeColor="text1"/>
        </w:rPr>
        <w:t>was</w:t>
      </w:r>
      <w:r w:rsidRPr="00944633">
        <w:rPr>
          <w:rFonts w:ascii="Arial" w:hAnsi="Arial" w:cs="Arial"/>
          <w:color w:val="000000" w:themeColor="text1"/>
        </w:rPr>
        <w:t xml:space="preserve"> </w:t>
      </w:r>
      <w:r w:rsidR="00F94363" w:rsidRPr="00944633">
        <w:rPr>
          <w:rFonts w:ascii="Arial" w:hAnsi="Arial" w:cs="Arial"/>
          <w:color w:val="000000" w:themeColor="text1"/>
        </w:rPr>
        <w:t>normalized per million reads (</w:t>
      </w:r>
      <w:r w:rsidR="00F94363" w:rsidRPr="00944633">
        <w:rPr>
          <w:rFonts w:ascii="Arial" w:hAnsi="Arial" w:cs="Arial"/>
          <w:color w:val="000000" w:themeColor="text1"/>
          <w:highlight w:val="yellow"/>
        </w:rPr>
        <w:t xml:space="preserve">Table </w:t>
      </w:r>
      <w:r w:rsidR="00DC60AA" w:rsidRPr="00944633">
        <w:rPr>
          <w:rFonts w:ascii="Arial" w:hAnsi="Arial" w:cs="Arial"/>
          <w:color w:val="000000" w:themeColor="text1"/>
        </w:rPr>
        <w:t>4</w:t>
      </w:r>
      <w:r w:rsidR="00F94363" w:rsidRPr="00944633">
        <w:rPr>
          <w:rFonts w:ascii="Arial" w:hAnsi="Arial" w:cs="Arial"/>
          <w:color w:val="000000" w:themeColor="text1"/>
        </w:rPr>
        <w:t xml:space="preserve">). </w:t>
      </w:r>
      <w:r>
        <w:rPr>
          <w:rFonts w:ascii="Arial" w:hAnsi="Arial" w:cs="Arial"/>
          <w:color w:val="000000" w:themeColor="text1"/>
        </w:rPr>
        <w:t>The r</w:t>
      </w:r>
      <w:r w:rsidR="00F94363" w:rsidRPr="00944633">
        <w:rPr>
          <w:rFonts w:ascii="Arial" w:hAnsi="Arial" w:cs="Arial"/>
          <w:color w:val="000000" w:themeColor="text1"/>
        </w:rPr>
        <w:t xml:space="preserve">esults showed that </w:t>
      </w:r>
      <w:r>
        <w:rPr>
          <w:rFonts w:ascii="Arial" w:hAnsi="Arial" w:cs="Arial"/>
          <w:color w:val="000000" w:themeColor="text1"/>
        </w:rPr>
        <w:t xml:space="preserve">a </w:t>
      </w:r>
      <w:r w:rsidR="00F94363" w:rsidRPr="00944633">
        <w:rPr>
          <w:rFonts w:ascii="Arial" w:hAnsi="Arial" w:cs="Arial"/>
          <w:color w:val="000000" w:themeColor="text1"/>
        </w:rPr>
        <w:t xml:space="preserve">total of 102,555 </w:t>
      </w:r>
      <w:proofErr w:type="spellStart"/>
      <w:r w:rsidR="00F94363" w:rsidRPr="00944633">
        <w:rPr>
          <w:rFonts w:ascii="Arial" w:hAnsi="Arial" w:cs="Arial"/>
          <w:color w:val="000000" w:themeColor="text1"/>
        </w:rPr>
        <w:t>vd</w:t>
      </w:r>
      <w:proofErr w:type="spellEnd"/>
      <w:r w:rsidR="00F94363" w:rsidRPr="00944633">
        <w:rPr>
          <w:rFonts w:ascii="Arial" w:hAnsi="Arial" w:cs="Arial"/>
          <w:color w:val="000000" w:themeColor="text1"/>
        </w:rPr>
        <w:t>-sRNA</w:t>
      </w:r>
      <w:r>
        <w:rPr>
          <w:rFonts w:ascii="Arial" w:hAnsi="Arial" w:cs="Arial"/>
          <w:color w:val="000000" w:themeColor="text1"/>
        </w:rPr>
        <w:t>s</w:t>
      </w:r>
      <w:r w:rsidR="00F94363" w:rsidRPr="00944633">
        <w:rPr>
          <w:rFonts w:ascii="Arial" w:hAnsi="Arial" w:cs="Arial"/>
          <w:color w:val="000000" w:themeColor="text1"/>
        </w:rPr>
        <w:t xml:space="preserve"> </w:t>
      </w:r>
      <w:r>
        <w:rPr>
          <w:rFonts w:ascii="Arial" w:hAnsi="Arial" w:cs="Arial"/>
          <w:color w:val="000000" w:themeColor="text1"/>
        </w:rPr>
        <w:t>were</w:t>
      </w:r>
      <w:r w:rsidRPr="00944633">
        <w:rPr>
          <w:rFonts w:ascii="Arial" w:hAnsi="Arial" w:cs="Arial"/>
          <w:color w:val="000000" w:themeColor="text1"/>
        </w:rPr>
        <w:t xml:space="preserve"> </w:t>
      </w:r>
      <w:r w:rsidR="00F94363" w:rsidRPr="00944633">
        <w:rPr>
          <w:rFonts w:ascii="Arial" w:hAnsi="Arial" w:cs="Arial"/>
          <w:color w:val="000000" w:themeColor="text1"/>
        </w:rPr>
        <w:t xml:space="preserve">recovered per </w:t>
      </w:r>
      <w:r>
        <w:rPr>
          <w:rFonts w:ascii="Arial" w:hAnsi="Arial" w:cs="Arial"/>
          <w:color w:val="000000" w:themeColor="text1"/>
        </w:rPr>
        <w:t xml:space="preserve">one </w:t>
      </w:r>
      <w:r w:rsidR="00F94363" w:rsidRPr="00944633">
        <w:rPr>
          <w:rFonts w:ascii="Arial" w:hAnsi="Arial" w:cs="Arial"/>
          <w:color w:val="000000" w:themeColor="text1"/>
        </w:rPr>
        <w:t>million reads</w:t>
      </w:r>
      <w:r>
        <w:rPr>
          <w:rFonts w:ascii="Arial" w:hAnsi="Arial" w:cs="Arial"/>
          <w:color w:val="000000" w:themeColor="text1"/>
        </w:rPr>
        <w:t>, and these</w:t>
      </w:r>
      <w:r w:rsidR="00F94363" w:rsidRPr="00944633">
        <w:rPr>
          <w:rFonts w:ascii="Arial" w:hAnsi="Arial" w:cs="Arial"/>
          <w:color w:val="000000" w:themeColor="text1"/>
        </w:rPr>
        <w:t xml:space="preserve"> contained 88,493 (</w:t>
      </w:r>
      <w:r w:rsidR="00F318A2" w:rsidRPr="00944633">
        <w:rPr>
          <w:rFonts w:ascii="Arial" w:hAnsi="Arial" w:cs="Arial"/>
          <w:color w:val="000000" w:themeColor="text1"/>
        </w:rPr>
        <w:t>8</w:t>
      </w:r>
      <w:r w:rsidR="00F94363" w:rsidRPr="00944633">
        <w:rPr>
          <w:rFonts w:ascii="Arial" w:hAnsi="Arial" w:cs="Arial"/>
          <w:color w:val="000000" w:themeColor="text1"/>
        </w:rPr>
        <w:t>.</w:t>
      </w:r>
      <w:r w:rsidR="00F318A2" w:rsidRPr="00944633">
        <w:rPr>
          <w:rFonts w:ascii="Arial" w:hAnsi="Arial" w:cs="Arial"/>
          <w:color w:val="000000" w:themeColor="text1"/>
        </w:rPr>
        <w:t>8</w:t>
      </w:r>
      <w:r w:rsidR="00F94363" w:rsidRPr="00944633">
        <w:rPr>
          <w:rFonts w:ascii="Arial" w:hAnsi="Arial" w:cs="Arial"/>
          <w:color w:val="000000" w:themeColor="text1"/>
        </w:rPr>
        <w:t xml:space="preserve"> %) and 14</w:t>
      </w:r>
      <w:r w:rsidR="00804E97" w:rsidRPr="00944633">
        <w:rPr>
          <w:rFonts w:ascii="Arial" w:hAnsi="Arial" w:cs="Arial"/>
          <w:color w:val="000000" w:themeColor="text1"/>
        </w:rPr>
        <w:t>,</w:t>
      </w:r>
      <w:r w:rsidR="00F94363" w:rsidRPr="00944633">
        <w:rPr>
          <w:rFonts w:ascii="Arial" w:hAnsi="Arial" w:cs="Arial"/>
          <w:color w:val="000000" w:themeColor="text1"/>
        </w:rPr>
        <w:t>062 (</w:t>
      </w:r>
      <w:r w:rsidR="00F318A2" w:rsidRPr="00944633">
        <w:rPr>
          <w:rFonts w:ascii="Arial" w:hAnsi="Arial" w:cs="Arial"/>
          <w:color w:val="000000" w:themeColor="text1"/>
        </w:rPr>
        <w:t>1</w:t>
      </w:r>
      <w:r w:rsidR="00F94363" w:rsidRPr="00944633">
        <w:rPr>
          <w:rFonts w:ascii="Arial" w:hAnsi="Arial" w:cs="Arial"/>
          <w:color w:val="000000" w:themeColor="text1"/>
        </w:rPr>
        <w:t>.</w:t>
      </w:r>
      <w:r w:rsidR="00F318A2" w:rsidRPr="00944633">
        <w:rPr>
          <w:rFonts w:ascii="Arial" w:hAnsi="Arial" w:cs="Arial"/>
          <w:color w:val="000000" w:themeColor="text1"/>
        </w:rPr>
        <w:t>4</w:t>
      </w:r>
      <w:r w:rsidR="00F94363" w:rsidRPr="00944633">
        <w:rPr>
          <w:rFonts w:ascii="Arial" w:hAnsi="Arial" w:cs="Arial"/>
          <w:color w:val="000000" w:themeColor="text1"/>
        </w:rPr>
        <w:t xml:space="preserve">%) genomic and </w:t>
      </w:r>
      <w:r w:rsidR="005F10ED">
        <w:rPr>
          <w:rFonts w:ascii="Arial" w:hAnsi="Arial" w:cs="Arial"/>
          <w:color w:val="000000" w:themeColor="text1"/>
        </w:rPr>
        <w:t>antigenomic</w:t>
      </w:r>
      <w:r w:rsidR="00F94363" w:rsidRPr="00944633">
        <w:rPr>
          <w:rFonts w:ascii="Arial" w:hAnsi="Arial" w:cs="Arial"/>
          <w:color w:val="000000" w:themeColor="text1"/>
        </w:rPr>
        <w:t xml:space="preserve"> strand</w:t>
      </w:r>
      <w:r w:rsidR="00C669C4">
        <w:rPr>
          <w:rFonts w:ascii="Arial" w:hAnsi="Arial" w:cs="Arial"/>
          <w:color w:val="000000" w:themeColor="text1"/>
        </w:rPr>
        <w:t>s</w:t>
      </w:r>
      <w:r w:rsidR="00F94363" w:rsidRPr="00944633">
        <w:rPr>
          <w:rFonts w:ascii="Arial" w:hAnsi="Arial" w:cs="Arial"/>
          <w:color w:val="000000" w:themeColor="text1"/>
        </w:rPr>
        <w:t xml:space="preserve"> de</w:t>
      </w:r>
      <w:r w:rsidR="00AD7299" w:rsidRPr="00944633">
        <w:rPr>
          <w:rFonts w:ascii="Arial" w:hAnsi="Arial" w:cs="Arial"/>
          <w:color w:val="000000" w:themeColor="text1"/>
        </w:rPr>
        <w:t xml:space="preserve">rived </w:t>
      </w:r>
      <w:proofErr w:type="spellStart"/>
      <w:r w:rsidR="00AD7299" w:rsidRPr="00944633">
        <w:rPr>
          <w:rFonts w:ascii="Arial" w:hAnsi="Arial" w:cs="Arial"/>
          <w:color w:val="000000" w:themeColor="text1"/>
        </w:rPr>
        <w:t>vd</w:t>
      </w:r>
      <w:proofErr w:type="spellEnd"/>
      <w:r w:rsidR="00AD7299" w:rsidRPr="00944633">
        <w:rPr>
          <w:rFonts w:ascii="Arial" w:hAnsi="Arial" w:cs="Arial"/>
          <w:color w:val="000000" w:themeColor="text1"/>
        </w:rPr>
        <w:t>-sRNA</w:t>
      </w:r>
      <w:r>
        <w:rPr>
          <w:rFonts w:ascii="Arial" w:hAnsi="Arial" w:cs="Arial"/>
          <w:color w:val="000000" w:themeColor="text1"/>
        </w:rPr>
        <w:t>, respectively,</w:t>
      </w:r>
      <w:r w:rsidR="00F318A2" w:rsidRPr="00944633">
        <w:rPr>
          <w:rFonts w:ascii="Arial" w:hAnsi="Arial" w:cs="Arial"/>
          <w:color w:val="000000" w:themeColor="text1"/>
        </w:rPr>
        <w:t xml:space="preserve"> that showed 100% sequence similarity with PSTVd-RG1</w:t>
      </w:r>
      <w:r w:rsidR="00AD7299" w:rsidRPr="00944633">
        <w:rPr>
          <w:rFonts w:ascii="Arial" w:hAnsi="Arial" w:cs="Arial"/>
          <w:color w:val="000000" w:themeColor="text1"/>
        </w:rPr>
        <w:t xml:space="preserve">. This accounted for 10.3% of </w:t>
      </w:r>
      <w:r>
        <w:rPr>
          <w:rFonts w:ascii="Arial" w:hAnsi="Arial" w:cs="Arial"/>
          <w:color w:val="000000" w:themeColor="text1"/>
        </w:rPr>
        <w:t>all</w:t>
      </w:r>
      <w:r w:rsidRPr="00944633">
        <w:rPr>
          <w:rFonts w:ascii="Arial" w:hAnsi="Arial" w:cs="Arial"/>
          <w:color w:val="000000" w:themeColor="text1"/>
        </w:rPr>
        <w:t xml:space="preserve"> </w:t>
      </w:r>
      <w:r w:rsidR="00AD7299" w:rsidRPr="00944633">
        <w:rPr>
          <w:rFonts w:ascii="Arial" w:hAnsi="Arial" w:cs="Arial"/>
          <w:color w:val="000000" w:themeColor="text1"/>
        </w:rPr>
        <w:t>sequenced 21- to 24-nt</w:t>
      </w:r>
      <w:r>
        <w:rPr>
          <w:rFonts w:ascii="Arial" w:hAnsi="Arial" w:cs="Arial"/>
          <w:color w:val="000000" w:themeColor="text1"/>
        </w:rPr>
        <w:t>s</w:t>
      </w:r>
      <w:r w:rsidR="00AD7299" w:rsidRPr="00944633">
        <w:rPr>
          <w:rFonts w:ascii="Arial" w:hAnsi="Arial" w:cs="Arial"/>
          <w:color w:val="000000" w:themeColor="text1"/>
        </w:rPr>
        <w:t xml:space="preserve"> long sRNA</w:t>
      </w:r>
      <w:r>
        <w:rPr>
          <w:rFonts w:ascii="Arial" w:hAnsi="Arial" w:cs="Arial"/>
          <w:color w:val="000000" w:themeColor="text1"/>
        </w:rPr>
        <w:t>s</w:t>
      </w:r>
      <w:r w:rsidR="00AD7299" w:rsidRPr="00944633">
        <w:rPr>
          <w:rFonts w:ascii="Arial" w:hAnsi="Arial" w:cs="Arial"/>
          <w:color w:val="000000" w:themeColor="text1"/>
        </w:rPr>
        <w:t xml:space="preserve">. </w:t>
      </w:r>
      <w:r w:rsidR="00F318A2" w:rsidRPr="00944633">
        <w:rPr>
          <w:rFonts w:ascii="Arial" w:hAnsi="Arial" w:cs="Arial"/>
          <w:color w:val="000000" w:themeColor="text1"/>
        </w:rPr>
        <w:t>Out of all 21- to 24-nt</w:t>
      </w:r>
      <w:r>
        <w:rPr>
          <w:rFonts w:ascii="Arial" w:hAnsi="Arial" w:cs="Arial"/>
          <w:color w:val="000000" w:themeColor="text1"/>
        </w:rPr>
        <w:t>s</w:t>
      </w:r>
      <w:r w:rsidR="00F318A2" w:rsidRPr="00944633">
        <w:rPr>
          <w:rFonts w:ascii="Arial" w:hAnsi="Arial" w:cs="Arial"/>
          <w:color w:val="000000" w:themeColor="text1"/>
        </w:rPr>
        <w:t xml:space="preserve"> long </w:t>
      </w:r>
      <w:proofErr w:type="spellStart"/>
      <w:r w:rsidR="00F318A2" w:rsidRPr="00944633">
        <w:rPr>
          <w:rFonts w:ascii="Arial" w:hAnsi="Arial" w:cs="Arial"/>
          <w:color w:val="000000" w:themeColor="text1"/>
        </w:rPr>
        <w:t>vd</w:t>
      </w:r>
      <w:proofErr w:type="spellEnd"/>
      <w:r w:rsidR="00F318A2" w:rsidRPr="00944633">
        <w:rPr>
          <w:rFonts w:ascii="Arial" w:hAnsi="Arial" w:cs="Arial"/>
          <w:color w:val="000000" w:themeColor="text1"/>
        </w:rPr>
        <w:t xml:space="preserve">-sRNAs, </w:t>
      </w:r>
      <w:r>
        <w:rPr>
          <w:rFonts w:ascii="Arial" w:hAnsi="Arial" w:cs="Arial"/>
          <w:color w:val="000000" w:themeColor="text1"/>
        </w:rPr>
        <w:t xml:space="preserve">the </w:t>
      </w:r>
      <w:r w:rsidR="00AD7299" w:rsidRPr="00944633">
        <w:rPr>
          <w:rFonts w:ascii="Arial" w:hAnsi="Arial" w:cs="Arial"/>
          <w:color w:val="000000" w:themeColor="text1"/>
        </w:rPr>
        <w:t>21-nt</w:t>
      </w:r>
      <w:r>
        <w:rPr>
          <w:rFonts w:ascii="Arial" w:hAnsi="Arial" w:cs="Arial"/>
          <w:color w:val="000000" w:themeColor="text1"/>
        </w:rPr>
        <w:t>s</w:t>
      </w:r>
      <w:r w:rsidR="00AD7299" w:rsidRPr="00944633">
        <w:rPr>
          <w:rFonts w:ascii="Arial" w:hAnsi="Arial" w:cs="Arial"/>
          <w:color w:val="000000" w:themeColor="text1"/>
        </w:rPr>
        <w:t xml:space="preserve"> long </w:t>
      </w:r>
      <w:proofErr w:type="spellStart"/>
      <w:r w:rsidR="00AD7299" w:rsidRPr="00944633">
        <w:rPr>
          <w:rFonts w:ascii="Arial" w:hAnsi="Arial" w:cs="Arial"/>
          <w:color w:val="000000" w:themeColor="text1"/>
        </w:rPr>
        <w:t>vd</w:t>
      </w:r>
      <w:proofErr w:type="spellEnd"/>
      <w:r w:rsidR="00AD7299" w:rsidRPr="00944633">
        <w:rPr>
          <w:rFonts w:ascii="Arial" w:hAnsi="Arial" w:cs="Arial"/>
          <w:color w:val="000000" w:themeColor="text1"/>
        </w:rPr>
        <w:t>-sRNA</w:t>
      </w:r>
      <w:r>
        <w:rPr>
          <w:rFonts w:ascii="Arial" w:hAnsi="Arial" w:cs="Arial"/>
          <w:color w:val="000000" w:themeColor="text1"/>
        </w:rPr>
        <w:t>s</w:t>
      </w:r>
      <w:r w:rsidR="00AD7299" w:rsidRPr="00944633">
        <w:rPr>
          <w:rFonts w:ascii="Arial" w:hAnsi="Arial" w:cs="Arial"/>
          <w:color w:val="000000" w:themeColor="text1"/>
        </w:rPr>
        <w:t xml:space="preserve"> </w:t>
      </w:r>
      <w:r w:rsidR="00F318A2" w:rsidRPr="00944633">
        <w:rPr>
          <w:rFonts w:ascii="Arial" w:hAnsi="Arial" w:cs="Arial"/>
          <w:color w:val="000000" w:themeColor="text1"/>
        </w:rPr>
        <w:t xml:space="preserve">species </w:t>
      </w:r>
      <w:r>
        <w:rPr>
          <w:rFonts w:ascii="Arial" w:hAnsi="Arial" w:cs="Arial"/>
          <w:color w:val="000000" w:themeColor="text1"/>
        </w:rPr>
        <w:t>are</w:t>
      </w:r>
      <w:r w:rsidRPr="00944633">
        <w:rPr>
          <w:rFonts w:ascii="Arial" w:hAnsi="Arial" w:cs="Arial"/>
          <w:color w:val="000000" w:themeColor="text1"/>
        </w:rPr>
        <w:t xml:space="preserve"> </w:t>
      </w:r>
      <w:r w:rsidR="00AD7299" w:rsidRPr="00944633">
        <w:rPr>
          <w:rFonts w:ascii="Arial" w:hAnsi="Arial" w:cs="Arial"/>
          <w:color w:val="000000" w:themeColor="text1"/>
        </w:rPr>
        <w:t xml:space="preserve">the </w:t>
      </w:r>
      <w:r>
        <w:rPr>
          <w:rFonts w:ascii="Arial" w:hAnsi="Arial" w:cs="Arial"/>
          <w:color w:val="000000" w:themeColor="text1"/>
        </w:rPr>
        <w:t xml:space="preserve">most </w:t>
      </w:r>
      <w:r w:rsidR="00AD7299" w:rsidRPr="00944633">
        <w:rPr>
          <w:rFonts w:ascii="Arial" w:hAnsi="Arial" w:cs="Arial"/>
          <w:color w:val="000000" w:themeColor="text1"/>
        </w:rPr>
        <w:t>highly expressed</w:t>
      </w:r>
      <w:r w:rsidR="00F318A2" w:rsidRPr="00944633">
        <w:rPr>
          <w:rFonts w:ascii="Arial" w:hAnsi="Arial" w:cs="Arial"/>
          <w:color w:val="000000" w:themeColor="text1"/>
        </w:rPr>
        <w:t xml:space="preserve"> (25.8%)</w:t>
      </w:r>
      <w:r>
        <w:rPr>
          <w:rFonts w:ascii="Arial" w:hAnsi="Arial" w:cs="Arial"/>
          <w:color w:val="000000" w:themeColor="text1"/>
        </w:rPr>
        <w:t>, while the</w:t>
      </w:r>
      <w:r w:rsidR="00AD7299" w:rsidRPr="00944633">
        <w:rPr>
          <w:rFonts w:ascii="Arial" w:hAnsi="Arial" w:cs="Arial"/>
          <w:color w:val="000000" w:themeColor="text1"/>
        </w:rPr>
        <w:t xml:space="preserve"> </w:t>
      </w:r>
      <w:r w:rsidR="00F318A2" w:rsidRPr="00944633">
        <w:rPr>
          <w:rFonts w:ascii="Arial" w:hAnsi="Arial" w:cs="Arial"/>
          <w:color w:val="000000" w:themeColor="text1"/>
        </w:rPr>
        <w:t>24-nt</w:t>
      </w:r>
      <w:r>
        <w:rPr>
          <w:rFonts w:ascii="Arial" w:hAnsi="Arial" w:cs="Arial"/>
          <w:color w:val="000000" w:themeColor="text1"/>
        </w:rPr>
        <w:t>s</w:t>
      </w:r>
      <w:r w:rsidR="00F318A2" w:rsidRPr="00944633">
        <w:rPr>
          <w:rFonts w:ascii="Arial" w:hAnsi="Arial" w:cs="Arial"/>
          <w:color w:val="000000" w:themeColor="text1"/>
        </w:rPr>
        <w:t xml:space="preserve"> long </w:t>
      </w:r>
      <w:proofErr w:type="spellStart"/>
      <w:r w:rsidR="00F318A2" w:rsidRPr="00944633">
        <w:rPr>
          <w:rFonts w:ascii="Arial" w:hAnsi="Arial" w:cs="Arial"/>
          <w:color w:val="000000" w:themeColor="text1"/>
        </w:rPr>
        <w:t>vd</w:t>
      </w:r>
      <w:proofErr w:type="spellEnd"/>
      <w:r w:rsidR="00F318A2" w:rsidRPr="00944633">
        <w:rPr>
          <w:rFonts w:ascii="Arial" w:hAnsi="Arial" w:cs="Arial"/>
          <w:color w:val="000000" w:themeColor="text1"/>
        </w:rPr>
        <w:t>-sRNA</w:t>
      </w:r>
      <w:r>
        <w:rPr>
          <w:rFonts w:ascii="Arial" w:hAnsi="Arial" w:cs="Arial"/>
          <w:color w:val="000000" w:themeColor="text1"/>
        </w:rPr>
        <w:t>s</w:t>
      </w:r>
      <w:r w:rsidR="00DC60AA" w:rsidRPr="00944633">
        <w:rPr>
          <w:rFonts w:ascii="Arial" w:hAnsi="Arial" w:cs="Arial"/>
          <w:color w:val="000000" w:themeColor="text1"/>
        </w:rPr>
        <w:t xml:space="preserve"> </w:t>
      </w:r>
      <w:r>
        <w:rPr>
          <w:rFonts w:ascii="Arial" w:hAnsi="Arial" w:cs="Arial"/>
          <w:color w:val="000000" w:themeColor="text1"/>
        </w:rPr>
        <w:t>are</w:t>
      </w:r>
      <w:r w:rsidRPr="00944633">
        <w:rPr>
          <w:rFonts w:ascii="Arial" w:hAnsi="Arial" w:cs="Arial"/>
          <w:color w:val="000000" w:themeColor="text1"/>
        </w:rPr>
        <w:t xml:space="preserve"> </w:t>
      </w:r>
      <w:r w:rsidR="00F318A2" w:rsidRPr="00944633">
        <w:rPr>
          <w:rFonts w:ascii="Arial" w:hAnsi="Arial" w:cs="Arial"/>
          <w:color w:val="000000" w:themeColor="text1"/>
        </w:rPr>
        <w:t>the</w:t>
      </w:r>
      <w:r w:rsidR="00DC60AA" w:rsidRPr="00944633">
        <w:rPr>
          <w:rFonts w:ascii="Arial" w:hAnsi="Arial" w:cs="Arial"/>
          <w:color w:val="000000" w:themeColor="text1"/>
        </w:rPr>
        <w:t xml:space="preserve"> least expressed</w:t>
      </w:r>
      <w:r w:rsidR="00F318A2" w:rsidRPr="00944633">
        <w:rPr>
          <w:rFonts w:ascii="Arial" w:hAnsi="Arial" w:cs="Arial"/>
          <w:color w:val="000000" w:themeColor="text1"/>
        </w:rPr>
        <w:t xml:space="preserve"> (1.2%) for both genomic and anti-genomic strand</w:t>
      </w:r>
      <w:r>
        <w:rPr>
          <w:rFonts w:ascii="Arial" w:hAnsi="Arial" w:cs="Arial"/>
          <w:color w:val="000000" w:themeColor="text1"/>
        </w:rPr>
        <w:t>s</w:t>
      </w:r>
      <w:r w:rsidR="00F318A2" w:rsidRPr="00944633">
        <w:rPr>
          <w:rFonts w:ascii="Arial" w:hAnsi="Arial" w:cs="Arial"/>
          <w:color w:val="000000" w:themeColor="text1"/>
        </w:rPr>
        <w:t xml:space="preserve"> of PSTVd-RG1</w:t>
      </w:r>
      <w:r w:rsidR="00E0534F" w:rsidRPr="00944633">
        <w:rPr>
          <w:rFonts w:ascii="Arial" w:hAnsi="Arial" w:cs="Arial"/>
          <w:color w:val="000000" w:themeColor="text1"/>
        </w:rPr>
        <w:t>.</w:t>
      </w:r>
    </w:p>
    <w:p w14:paraId="73EB7B08" w14:textId="77777777" w:rsidR="00DC60AA" w:rsidRPr="00944633" w:rsidRDefault="00DC60AA" w:rsidP="00AF3709">
      <w:pPr>
        <w:spacing w:line="360" w:lineRule="auto"/>
        <w:jc w:val="both"/>
        <w:rPr>
          <w:rFonts w:ascii="Arial" w:hAnsi="Arial" w:cs="Arial"/>
          <w:color w:val="000000" w:themeColor="text1"/>
        </w:rPr>
      </w:pPr>
    </w:p>
    <w:p w14:paraId="6D99F299" w14:textId="46C09B21" w:rsidR="00B629EF" w:rsidRPr="00944633" w:rsidRDefault="00A85C99" w:rsidP="00AF3709">
      <w:pPr>
        <w:spacing w:line="360" w:lineRule="auto"/>
        <w:jc w:val="both"/>
        <w:rPr>
          <w:rFonts w:ascii="Arial" w:hAnsi="Arial" w:cs="Arial"/>
          <w:color w:val="000000" w:themeColor="text1"/>
        </w:rPr>
      </w:pPr>
      <w:r>
        <w:rPr>
          <w:rFonts w:ascii="Arial" w:hAnsi="Arial" w:cs="Arial"/>
          <w:color w:val="000000" w:themeColor="text1"/>
        </w:rPr>
        <w:t>In order t</w:t>
      </w:r>
      <w:r w:rsidR="00696326">
        <w:rPr>
          <w:rFonts w:ascii="Arial" w:hAnsi="Arial" w:cs="Arial"/>
          <w:color w:val="000000" w:themeColor="text1"/>
        </w:rPr>
        <w:t>o</w:t>
      </w:r>
      <w:r w:rsidR="00F318A2" w:rsidRPr="00944633">
        <w:rPr>
          <w:rFonts w:ascii="Arial" w:hAnsi="Arial" w:cs="Arial"/>
          <w:color w:val="000000" w:themeColor="text1"/>
        </w:rPr>
        <w:t xml:space="preserve"> allow </w:t>
      </w:r>
      <w:r>
        <w:rPr>
          <w:rFonts w:ascii="Arial" w:hAnsi="Arial" w:cs="Arial"/>
          <w:color w:val="000000" w:themeColor="text1"/>
        </w:rPr>
        <w:t xml:space="preserve">for </w:t>
      </w:r>
      <w:r w:rsidR="00F318A2" w:rsidRPr="00944633">
        <w:rPr>
          <w:rFonts w:ascii="Arial" w:hAnsi="Arial" w:cs="Arial"/>
          <w:color w:val="000000" w:themeColor="text1"/>
        </w:rPr>
        <w:t xml:space="preserve">the </w:t>
      </w:r>
      <w:proofErr w:type="spellStart"/>
      <w:r w:rsidR="00F318A2" w:rsidRPr="00944633">
        <w:rPr>
          <w:rFonts w:ascii="Arial" w:hAnsi="Arial" w:cs="Arial"/>
          <w:color w:val="000000" w:themeColor="text1"/>
        </w:rPr>
        <w:t>vd</w:t>
      </w:r>
      <w:proofErr w:type="spellEnd"/>
      <w:r w:rsidR="00F318A2" w:rsidRPr="00944633">
        <w:rPr>
          <w:rFonts w:ascii="Arial" w:hAnsi="Arial" w:cs="Arial"/>
          <w:color w:val="000000" w:themeColor="text1"/>
        </w:rPr>
        <w:t xml:space="preserve">-sRNA derived from </w:t>
      </w:r>
      <w:r>
        <w:rPr>
          <w:rFonts w:ascii="Arial" w:hAnsi="Arial" w:cs="Arial"/>
          <w:color w:val="000000" w:themeColor="text1"/>
        </w:rPr>
        <w:t xml:space="preserve">the </w:t>
      </w:r>
      <w:r w:rsidR="00F318A2" w:rsidRPr="00944633">
        <w:rPr>
          <w:rFonts w:ascii="Arial" w:hAnsi="Arial" w:cs="Arial"/>
          <w:color w:val="000000" w:themeColor="text1"/>
        </w:rPr>
        <w:t>sequence varian</w:t>
      </w:r>
      <w:r w:rsidR="00804E97" w:rsidRPr="00944633">
        <w:rPr>
          <w:rFonts w:ascii="Arial" w:hAnsi="Arial" w:cs="Arial"/>
          <w:color w:val="000000" w:themeColor="text1"/>
        </w:rPr>
        <w:t>t</w:t>
      </w:r>
      <w:r w:rsidR="00F318A2" w:rsidRPr="00944633">
        <w:rPr>
          <w:rFonts w:ascii="Arial" w:hAnsi="Arial" w:cs="Arial"/>
          <w:color w:val="000000" w:themeColor="text1"/>
        </w:rPr>
        <w:t xml:space="preserve">s of PSTVd-RG1, one mismatch </w:t>
      </w:r>
      <w:r w:rsidR="00696326">
        <w:rPr>
          <w:rFonts w:ascii="Arial" w:hAnsi="Arial" w:cs="Arial"/>
          <w:color w:val="000000" w:themeColor="text1"/>
        </w:rPr>
        <w:t xml:space="preserve">was </w:t>
      </w:r>
      <w:r w:rsidR="00F318A2" w:rsidRPr="00944633">
        <w:rPr>
          <w:rFonts w:ascii="Arial" w:hAnsi="Arial" w:cs="Arial"/>
          <w:color w:val="000000" w:themeColor="text1"/>
        </w:rPr>
        <w:t xml:space="preserve">allowed in the mapping. </w:t>
      </w:r>
      <w:r w:rsidR="00AD7299" w:rsidRPr="00944633">
        <w:rPr>
          <w:rFonts w:ascii="Arial" w:hAnsi="Arial" w:cs="Arial"/>
          <w:color w:val="000000" w:themeColor="text1"/>
        </w:rPr>
        <w:t xml:space="preserve">Decreasing the stringency increased the number for </w:t>
      </w:r>
      <w:proofErr w:type="spellStart"/>
      <w:r w:rsidR="00AD7299" w:rsidRPr="00944633">
        <w:rPr>
          <w:rFonts w:ascii="Arial" w:hAnsi="Arial" w:cs="Arial"/>
          <w:color w:val="000000" w:themeColor="text1"/>
        </w:rPr>
        <w:t>vd</w:t>
      </w:r>
      <w:proofErr w:type="spellEnd"/>
      <w:r w:rsidR="00AD7299" w:rsidRPr="00944633">
        <w:rPr>
          <w:rFonts w:ascii="Arial" w:hAnsi="Arial" w:cs="Arial"/>
          <w:color w:val="000000" w:themeColor="text1"/>
        </w:rPr>
        <w:t>-sRNA by 3.3 % (from 102</w:t>
      </w:r>
      <w:r w:rsidR="00F318A2" w:rsidRPr="00944633">
        <w:rPr>
          <w:rFonts w:ascii="Arial" w:hAnsi="Arial" w:cs="Arial"/>
          <w:color w:val="000000" w:themeColor="text1"/>
        </w:rPr>
        <w:t>,</w:t>
      </w:r>
      <w:r w:rsidR="00AD7299" w:rsidRPr="00944633">
        <w:rPr>
          <w:rFonts w:ascii="Arial" w:hAnsi="Arial" w:cs="Arial"/>
          <w:color w:val="000000" w:themeColor="text1"/>
        </w:rPr>
        <w:t xml:space="preserve">555 per million reads with zero </w:t>
      </w:r>
      <w:r w:rsidR="00696326">
        <w:rPr>
          <w:rFonts w:ascii="Arial" w:hAnsi="Arial" w:cs="Arial"/>
          <w:color w:val="000000" w:themeColor="text1"/>
        </w:rPr>
        <w:t>mismatches</w:t>
      </w:r>
      <w:r w:rsidR="00AD7299" w:rsidRPr="00944633">
        <w:rPr>
          <w:rFonts w:ascii="Arial" w:hAnsi="Arial" w:cs="Arial"/>
          <w:color w:val="000000" w:themeColor="text1"/>
        </w:rPr>
        <w:t xml:space="preserve"> to 135</w:t>
      </w:r>
      <w:r w:rsidR="00F318A2" w:rsidRPr="00944633">
        <w:rPr>
          <w:rFonts w:ascii="Arial" w:hAnsi="Arial" w:cs="Arial"/>
          <w:color w:val="000000" w:themeColor="text1"/>
        </w:rPr>
        <w:t>,</w:t>
      </w:r>
      <w:r w:rsidR="00AD7299" w:rsidRPr="00944633">
        <w:rPr>
          <w:rFonts w:ascii="Arial" w:hAnsi="Arial" w:cs="Arial"/>
          <w:color w:val="000000" w:themeColor="text1"/>
        </w:rPr>
        <w:t xml:space="preserve">654 per million reads with one </w:t>
      </w:r>
      <w:r w:rsidR="007C0728" w:rsidRPr="00944633">
        <w:rPr>
          <w:rFonts w:ascii="Arial" w:hAnsi="Arial" w:cs="Arial"/>
          <w:color w:val="000000" w:themeColor="text1"/>
        </w:rPr>
        <w:t>mismatch</w:t>
      </w:r>
      <w:r w:rsidR="007C0728">
        <w:rPr>
          <w:rFonts w:ascii="Arial" w:hAnsi="Arial" w:cs="Arial"/>
          <w:color w:val="000000" w:themeColor="text1"/>
        </w:rPr>
        <w:t>:</w:t>
      </w:r>
      <w:r>
        <w:rPr>
          <w:rFonts w:ascii="Arial" w:hAnsi="Arial" w:cs="Arial"/>
          <w:color w:val="000000" w:themeColor="text1"/>
        </w:rPr>
        <w:t xml:space="preserve"> </w:t>
      </w:r>
      <w:r w:rsidR="00F318A2" w:rsidRPr="00944633">
        <w:rPr>
          <w:rFonts w:ascii="Arial" w:hAnsi="Arial" w:cs="Arial"/>
          <w:color w:val="000000" w:themeColor="text1"/>
          <w:highlight w:val="yellow"/>
        </w:rPr>
        <w:t xml:space="preserve">Table </w:t>
      </w:r>
      <w:r w:rsidR="00BF4496" w:rsidRPr="00944633">
        <w:rPr>
          <w:rFonts w:ascii="Arial" w:hAnsi="Arial" w:cs="Arial"/>
          <w:color w:val="000000" w:themeColor="text1"/>
        </w:rPr>
        <w:t>5</w:t>
      </w:r>
      <w:r w:rsidR="00F318A2" w:rsidRPr="00944633">
        <w:rPr>
          <w:rFonts w:ascii="Arial" w:hAnsi="Arial" w:cs="Arial"/>
          <w:color w:val="000000" w:themeColor="text1"/>
        </w:rPr>
        <w:t>)</w:t>
      </w:r>
      <w:r w:rsidR="00AD7299" w:rsidRPr="00944633">
        <w:rPr>
          <w:rFonts w:ascii="Arial" w:hAnsi="Arial" w:cs="Arial"/>
          <w:color w:val="000000" w:themeColor="text1"/>
        </w:rPr>
        <w:t>.</w:t>
      </w:r>
      <w:r w:rsidR="00DC60AA" w:rsidRPr="00944633">
        <w:rPr>
          <w:rFonts w:ascii="Arial" w:hAnsi="Arial" w:cs="Arial"/>
          <w:color w:val="000000" w:themeColor="text1"/>
        </w:rPr>
        <w:t xml:space="preserve"> </w:t>
      </w:r>
      <w:r w:rsidR="00F318A2" w:rsidRPr="00944633">
        <w:rPr>
          <w:rFonts w:ascii="Arial" w:hAnsi="Arial" w:cs="Arial"/>
          <w:color w:val="000000" w:themeColor="text1"/>
        </w:rPr>
        <w:t xml:space="preserve">This </w:t>
      </w:r>
      <w:r>
        <w:rPr>
          <w:rFonts w:ascii="Arial" w:hAnsi="Arial" w:cs="Arial"/>
          <w:color w:val="000000" w:themeColor="text1"/>
        </w:rPr>
        <w:t xml:space="preserve">was </w:t>
      </w:r>
      <w:r w:rsidR="00F318A2" w:rsidRPr="00944633">
        <w:rPr>
          <w:rFonts w:ascii="Arial" w:hAnsi="Arial" w:cs="Arial"/>
          <w:color w:val="000000" w:themeColor="text1"/>
        </w:rPr>
        <w:t>attributed to 2.9% and 0.4% increase</w:t>
      </w:r>
      <w:r w:rsidR="00FA4A39">
        <w:rPr>
          <w:rFonts w:ascii="Arial" w:hAnsi="Arial" w:cs="Arial"/>
          <w:color w:val="000000" w:themeColor="text1"/>
        </w:rPr>
        <w:t>s</w:t>
      </w:r>
      <w:r w:rsidR="00F318A2" w:rsidRPr="00944633">
        <w:rPr>
          <w:rFonts w:ascii="Arial" w:hAnsi="Arial" w:cs="Arial"/>
          <w:color w:val="000000" w:themeColor="text1"/>
        </w:rPr>
        <w:t xml:space="preserve"> in </w:t>
      </w:r>
      <w:r w:rsidR="00FA4A39">
        <w:rPr>
          <w:rFonts w:ascii="Arial" w:hAnsi="Arial" w:cs="Arial"/>
          <w:color w:val="000000" w:themeColor="text1"/>
        </w:rPr>
        <w:t xml:space="preserve">the </w:t>
      </w:r>
      <w:r w:rsidR="00F318A2" w:rsidRPr="00944633">
        <w:rPr>
          <w:rFonts w:ascii="Arial" w:hAnsi="Arial" w:cs="Arial"/>
          <w:color w:val="000000" w:themeColor="text1"/>
        </w:rPr>
        <w:t xml:space="preserve">genomic and </w:t>
      </w:r>
      <w:r w:rsidR="005F10ED">
        <w:rPr>
          <w:rFonts w:ascii="Arial" w:hAnsi="Arial" w:cs="Arial"/>
          <w:color w:val="000000" w:themeColor="text1"/>
        </w:rPr>
        <w:t>antigenomic</w:t>
      </w:r>
      <w:r w:rsidR="00F318A2" w:rsidRPr="00944633">
        <w:rPr>
          <w:rFonts w:ascii="Arial" w:hAnsi="Arial" w:cs="Arial"/>
          <w:color w:val="000000" w:themeColor="text1"/>
        </w:rPr>
        <w:t xml:space="preserve"> strand</w:t>
      </w:r>
      <w:r w:rsidR="00FA4A39">
        <w:rPr>
          <w:rFonts w:ascii="Arial" w:hAnsi="Arial" w:cs="Arial"/>
          <w:color w:val="000000" w:themeColor="text1"/>
        </w:rPr>
        <w:t>s'</w:t>
      </w:r>
      <w:r w:rsidR="00F318A2" w:rsidRPr="00944633">
        <w:rPr>
          <w:rFonts w:ascii="Arial" w:hAnsi="Arial" w:cs="Arial"/>
          <w:color w:val="000000" w:themeColor="text1"/>
        </w:rPr>
        <w:t xml:space="preserve"> </w:t>
      </w:r>
      <w:proofErr w:type="spellStart"/>
      <w:r w:rsidR="00F318A2" w:rsidRPr="00944633">
        <w:rPr>
          <w:rFonts w:ascii="Arial" w:hAnsi="Arial" w:cs="Arial"/>
          <w:color w:val="000000" w:themeColor="text1"/>
        </w:rPr>
        <w:t>vd</w:t>
      </w:r>
      <w:proofErr w:type="spellEnd"/>
      <w:r w:rsidR="00F318A2" w:rsidRPr="00944633">
        <w:rPr>
          <w:rFonts w:ascii="Arial" w:hAnsi="Arial" w:cs="Arial"/>
          <w:color w:val="000000" w:themeColor="text1"/>
        </w:rPr>
        <w:t>-sRNA</w:t>
      </w:r>
      <w:r w:rsidR="00FA4A39">
        <w:rPr>
          <w:rFonts w:ascii="Arial" w:hAnsi="Arial" w:cs="Arial"/>
          <w:color w:val="000000" w:themeColor="text1"/>
        </w:rPr>
        <w:t>s as</w:t>
      </w:r>
      <w:r w:rsidR="00F318A2" w:rsidRPr="00944633">
        <w:rPr>
          <w:rFonts w:ascii="Arial" w:hAnsi="Arial" w:cs="Arial"/>
          <w:color w:val="000000" w:themeColor="text1"/>
        </w:rPr>
        <w:t xml:space="preserve"> compared to </w:t>
      </w:r>
      <w:r w:rsidR="00FA4A39">
        <w:rPr>
          <w:rFonts w:ascii="Arial" w:hAnsi="Arial" w:cs="Arial"/>
          <w:color w:val="000000" w:themeColor="text1"/>
        </w:rPr>
        <w:t xml:space="preserve">the </w:t>
      </w:r>
      <w:r w:rsidR="007C0728" w:rsidRPr="00944633">
        <w:rPr>
          <w:rFonts w:ascii="Arial" w:hAnsi="Arial" w:cs="Arial"/>
          <w:color w:val="000000" w:themeColor="text1"/>
        </w:rPr>
        <w:t>zero-tolerance</w:t>
      </w:r>
      <w:r w:rsidR="00F318A2" w:rsidRPr="00944633">
        <w:rPr>
          <w:rFonts w:ascii="Arial" w:hAnsi="Arial" w:cs="Arial"/>
          <w:color w:val="000000" w:themeColor="text1"/>
        </w:rPr>
        <w:t xml:space="preserve"> mapping. </w:t>
      </w:r>
      <w:r w:rsidR="00AD7299" w:rsidRPr="00944633">
        <w:rPr>
          <w:rFonts w:ascii="Arial" w:hAnsi="Arial" w:cs="Arial"/>
          <w:color w:val="000000" w:themeColor="text1"/>
        </w:rPr>
        <w:t xml:space="preserve">Analyzing the </w:t>
      </w:r>
      <w:proofErr w:type="spellStart"/>
      <w:r w:rsidR="00DC60AA" w:rsidRPr="00944633">
        <w:rPr>
          <w:rFonts w:ascii="Arial" w:hAnsi="Arial" w:cs="Arial"/>
          <w:color w:val="000000" w:themeColor="text1"/>
        </w:rPr>
        <w:t>vd</w:t>
      </w:r>
      <w:proofErr w:type="spellEnd"/>
      <w:r w:rsidR="00DC60AA" w:rsidRPr="00944633">
        <w:rPr>
          <w:rFonts w:ascii="Arial" w:hAnsi="Arial" w:cs="Arial"/>
          <w:color w:val="000000" w:themeColor="text1"/>
        </w:rPr>
        <w:t>-sRNA</w:t>
      </w:r>
      <w:r w:rsidR="00FA4A39">
        <w:rPr>
          <w:rFonts w:ascii="Arial" w:hAnsi="Arial" w:cs="Arial"/>
          <w:color w:val="000000" w:themeColor="text1"/>
        </w:rPr>
        <w:t>s</w:t>
      </w:r>
      <w:r w:rsidR="00DC60AA" w:rsidRPr="00944633">
        <w:rPr>
          <w:rFonts w:ascii="Arial" w:hAnsi="Arial" w:cs="Arial"/>
          <w:color w:val="000000" w:themeColor="text1"/>
        </w:rPr>
        <w:t xml:space="preserve"> derived from </w:t>
      </w:r>
      <w:r w:rsidR="00FA4A39">
        <w:rPr>
          <w:rFonts w:ascii="Arial" w:hAnsi="Arial" w:cs="Arial"/>
          <w:color w:val="000000" w:themeColor="text1"/>
        </w:rPr>
        <w:t xml:space="preserve">both the </w:t>
      </w:r>
      <w:r w:rsidR="00DC60AA" w:rsidRPr="00944633">
        <w:rPr>
          <w:rFonts w:ascii="Arial" w:hAnsi="Arial" w:cs="Arial"/>
          <w:color w:val="000000" w:themeColor="text1"/>
        </w:rPr>
        <w:t xml:space="preserve">genomic and </w:t>
      </w:r>
      <w:r w:rsidR="00FA4A39">
        <w:rPr>
          <w:rFonts w:ascii="Arial" w:hAnsi="Arial" w:cs="Arial"/>
          <w:color w:val="000000" w:themeColor="text1"/>
        </w:rPr>
        <w:t xml:space="preserve">the </w:t>
      </w:r>
      <w:r w:rsidR="005F10ED">
        <w:rPr>
          <w:rFonts w:ascii="Arial" w:hAnsi="Arial" w:cs="Arial"/>
          <w:color w:val="000000" w:themeColor="text1"/>
        </w:rPr>
        <w:t>antigenomic</w:t>
      </w:r>
      <w:r w:rsidR="00DC60AA" w:rsidRPr="00944633">
        <w:rPr>
          <w:rFonts w:ascii="Arial" w:hAnsi="Arial" w:cs="Arial"/>
          <w:color w:val="000000" w:themeColor="text1"/>
        </w:rPr>
        <w:t xml:space="preserve"> strands revealed that genomic </w:t>
      </w:r>
      <w:r w:rsidR="00696326">
        <w:rPr>
          <w:rFonts w:ascii="Arial" w:hAnsi="Arial" w:cs="Arial"/>
          <w:color w:val="000000" w:themeColor="text1"/>
        </w:rPr>
        <w:t>strand-derived</w:t>
      </w:r>
      <w:r w:rsidR="00DC60AA" w:rsidRPr="00944633">
        <w:rPr>
          <w:rFonts w:ascii="Arial" w:hAnsi="Arial" w:cs="Arial"/>
          <w:color w:val="000000" w:themeColor="text1"/>
        </w:rPr>
        <w:t xml:space="preserve"> sRNAs </w:t>
      </w:r>
      <w:r w:rsidR="00FA4A39">
        <w:rPr>
          <w:rFonts w:ascii="Arial" w:hAnsi="Arial" w:cs="Arial"/>
          <w:color w:val="000000" w:themeColor="text1"/>
        </w:rPr>
        <w:t xml:space="preserve">were </w:t>
      </w:r>
      <w:r w:rsidR="00DC60AA" w:rsidRPr="00944633">
        <w:rPr>
          <w:rFonts w:ascii="Arial" w:hAnsi="Arial" w:cs="Arial"/>
          <w:color w:val="000000" w:themeColor="text1"/>
        </w:rPr>
        <w:t>expressed at least 6.</w:t>
      </w:r>
      <w:r w:rsidR="00F318A2" w:rsidRPr="00944633">
        <w:rPr>
          <w:rFonts w:ascii="Arial" w:hAnsi="Arial" w:cs="Arial"/>
          <w:color w:val="000000" w:themeColor="text1"/>
        </w:rPr>
        <w:t>4</w:t>
      </w:r>
      <w:r w:rsidR="00DC60AA" w:rsidRPr="00944633">
        <w:rPr>
          <w:rFonts w:ascii="Arial" w:hAnsi="Arial" w:cs="Arial"/>
          <w:color w:val="000000" w:themeColor="text1"/>
        </w:rPr>
        <w:t xml:space="preserve"> times higher than </w:t>
      </w:r>
      <w:r w:rsidR="00FA4A39">
        <w:rPr>
          <w:rFonts w:ascii="Arial" w:hAnsi="Arial" w:cs="Arial"/>
          <w:color w:val="000000" w:themeColor="text1"/>
        </w:rPr>
        <w:t xml:space="preserve">the </w:t>
      </w:r>
      <w:r w:rsidR="005F10ED">
        <w:rPr>
          <w:rFonts w:ascii="Arial" w:hAnsi="Arial" w:cs="Arial"/>
          <w:color w:val="000000" w:themeColor="text1"/>
        </w:rPr>
        <w:t>antigenomic</w:t>
      </w:r>
      <w:r w:rsidR="00DC60AA" w:rsidRPr="00944633">
        <w:rPr>
          <w:rFonts w:ascii="Arial" w:hAnsi="Arial" w:cs="Arial"/>
          <w:color w:val="000000" w:themeColor="text1"/>
        </w:rPr>
        <w:t xml:space="preserve"> strand derived sRNAs.</w:t>
      </w:r>
    </w:p>
    <w:p w14:paraId="5172FCF4" w14:textId="34771473" w:rsidR="00AD7299" w:rsidRPr="00944633" w:rsidRDefault="00AD7299" w:rsidP="00AF3709">
      <w:pPr>
        <w:spacing w:line="360" w:lineRule="auto"/>
        <w:jc w:val="both"/>
        <w:rPr>
          <w:rFonts w:ascii="Arial" w:hAnsi="Arial" w:cs="Arial"/>
          <w:color w:val="000000" w:themeColor="text1"/>
        </w:rPr>
      </w:pPr>
    </w:p>
    <w:p w14:paraId="58EEF23E" w14:textId="7E5AEC6D" w:rsidR="00533E05" w:rsidRPr="00944633" w:rsidRDefault="00FA4A39" w:rsidP="00AD31DE">
      <w:pPr>
        <w:autoSpaceDE w:val="0"/>
        <w:autoSpaceDN w:val="0"/>
        <w:adjustRightInd w:val="0"/>
        <w:spacing w:line="360" w:lineRule="auto"/>
        <w:jc w:val="both"/>
        <w:rPr>
          <w:rFonts w:ascii="Arial" w:hAnsi="Arial" w:cs="Arial"/>
          <w:color w:val="000000" w:themeColor="text1"/>
          <w:lang w:val="en-US"/>
        </w:rPr>
      </w:pPr>
      <w:r>
        <w:rPr>
          <w:rFonts w:ascii="Arial" w:hAnsi="Arial" w:cs="Arial"/>
          <w:color w:val="000000" w:themeColor="text1"/>
        </w:rPr>
        <w:t>In order t</w:t>
      </w:r>
      <w:r w:rsidR="00E0534F" w:rsidRPr="00944633">
        <w:rPr>
          <w:rFonts w:ascii="Arial" w:hAnsi="Arial" w:cs="Arial"/>
          <w:color w:val="000000" w:themeColor="text1"/>
          <w:lang w:val="en-US"/>
        </w:rPr>
        <w:t xml:space="preserve">o visualize the regions of PSTVd-RG1 that produced </w:t>
      </w:r>
      <w:proofErr w:type="spellStart"/>
      <w:r w:rsidR="00E0534F" w:rsidRPr="00944633">
        <w:rPr>
          <w:rFonts w:ascii="Arial" w:hAnsi="Arial" w:cs="Arial"/>
          <w:color w:val="000000" w:themeColor="text1"/>
          <w:lang w:val="en-US"/>
        </w:rPr>
        <w:t>vd</w:t>
      </w:r>
      <w:proofErr w:type="spellEnd"/>
      <w:r w:rsidR="00E0534F" w:rsidRPr="00944633">
        <w:rPr>
          <w:rFonts w:ascii="Arial" w:hAnsi="Arial" w:cs="Arial"/>
          <w:color w:val="000000" w:themeColor="text1"/>
          <w:lang w:val="en-US"/>
        </w:rPr>
        <w:t>-sRNA</w:t>
      </w:r>
      <w:r>
        <w:rPr>
          <w:rFonts w:ascii="Arial" w:hAnsi="Arial" w:cs="Arial"/>
          <w:color w:val="000000" w:themeColor="text1"/>
          <w:lang w:val="en-US"/>
        </w:rPr>
        <w:t>s</w:t>
      </w:r>
      <w:r w:rsidR="00E0534F" w:rsidRPr="00944633">
        <w:rPr>
          <w:rFonts w:ascii="Arial" w:hAnsi="Arial" w:cs="Arial"/>
          <w:color w:val="000000" w:themeColor="text1"/>
          <w:lang w:val="en-US"/>
        </w:rPr>
        <w:t xml:space="preserve"> </w:t>
      </w:r>
      <w:r>
        <w:rPr>
          <w:rFonts w:ascii="Arial" w:hAnsi="Arial" w:cs="Arial"/>
          <w:color w:val="000000" w:themeColor="text1"/>
          <w:lang w:val="en-US"/>
        </w:rPr>
        <w:t>derived from</w:t>
      </w:r>
      <w:r w:rsidRPr="00944633">
        <w:rPr>
          <w:rFonts w:ascii="Arial" w:hAnsi="Arial" w:cs="Arial"/>
          <w:color w:val="000000" w:themeColor="text1"/>
          <w:lang w:val="en-US"/>
        </w:rPr>
        <w:t xml:space="preserve"> </w:t>
      </w:r>
      <w:r w:rsidR="00E0534F" w:rsidRPr="00944633">
        <w:rPr>
          <w:rFonts w:ascii="Arial" w:hAnsi="Arial" w:cs="Arial"/>
          <w:color w:val="000000" w:themeColor="text1"/>
          <w:lang w:val="en-US"/>
        </w:rPr>
        <w:t xml:space="preserve">both </w:t>
      </w:r>
      <w:r>
        <w:rPr>
          <w:rFonts w:ascii="Arial" w:hAnsi="Arial" w:cs="Arial"/>
          <w:color w:val="000000" w:themeColor="text1"/>
          <w:lang w:val="en-US"/>
        </w:rPr>
        <w:t xml:space="preserve">the </w:t>
      </w:r>
      <w:r w:rsidR="00E0534F" w:rsidRPr="00944633">
        <w:rPr>
          <w:rFonts w:ascii="Arial" w:hAnsi="Arial" w:cs="Arial"/>
          <w:color w:val="000000" w:themeColor="text1"/>
          <w:lang w:val="en-US"/>
        </w:rPr>
        <w:t xml:space="preserve">genomic and </w:t>
      </w:r>
      <w:r>
        <w:rPr>
          <w:rFonts w:ascii="Arial" w:hAnsi="Arial" w:cs="Arial"/>
          <w:color w:val="000000" w:themeColor="text1"/>
          <w:lang w:val="en-US"/>
        </w:rPr>
        <w:t xml:space="preserve">the </w:t>
      </w:r>
      <w:r w:rsidR="005F10ED">
        <w:rPr>
          <w:rFonts w:ascii="Arial" w:hAnsi="Arial" w:cs="Arial"/>
          <w:color w:val="000000" w:themeColor="text1"/>
          <w:lang w:val="en-US"/>
        </w:rPr>
        <w:t>antigenomic</w:t>
      </w:r>
      <w:r w:rsidR="00E0534F" w:rsidRPr="00944633">
        <w:rPr>
          <w:rFonts w:ascii="Arial" w:hAnsi="Arial" w:cs="Arial"/>
          <w:color w:val="000000" w:themeColor="text1"/>
          <w:lang w:val="en-US"/>
        </w:rPr>
        <w:t xml:space="preserve"> strands, the mapped </w:t>
      </w:r>
      <w:proofErr w:type="spellStart"/>
      <w:r w:rsidR="00E0534F" w:rsidRPr="00944633">
        <w:rPr>
          <w:rFonts w:ascii="Arial" w:hAnsi="Arial" w:cs="Arial"/>
          <w:color w:val="000000" w:themeColor="text1"/>
          <w:lang w:val="en-US"/>
        </w:rPr>
        <w:t>vd</w:t>
      </w:r>
      <w:proofErr w:type="spellEnd"/>
      <w:r w:rsidR="00E0534F" w:rsidRPr="00944633">
        <w:rPr>
          <w:rFonts w:ascii="Arial" w:hAnsi="Arial" w:cs="Arial"/>
          <w:color w:val="000000" w:themeColor="text1"/>
          <w:lang w:val="en-US"/>
        </w:rPr>
        <w:t>-sRNA</w:t>
      </w:r>
      <w:r>
        <w:rPr>
          <w:rFonts w:ascii="Arial" w:hAnsi="Arial" w:cs="Arial"/>
          <w:color w:val="000000" w:themeColor="text1"/>
          <w:lang w:val="en-US"/>
        </w:rPr>
        <w:t>s</w:t>
      </w:r>
      <w:r w:rsidR="00E0534F" w:rsidRPr="00944633">
        <w:rPr>
          <w:rFonts w:ascii="Arial" w:hAnsi="Arial" w:cs="Arial"/>
          <w:color w:val="000000" w:themeColor="text1"/>
          <w:lang w:val="en-US"/>
        </w:rPr>
        <w:t xml:space="preserve"> with </w:t>
      </w:r>
      <w:r>
        <w:rPr>
          <w:rFonts w:ascii="Arial" w:hAnsi="Arial" w:cs="Arial"/>
          <w:color w:val="000000" w:themeColor="text1"/>
          <w:lang w:val="en-US"/>
        </w:rPr>
        <w:t xml:space="preserve">both </w:t>
      </w:r>
      <w:r w:rsidR="00E0534F" w:rsidRPr="00944633">
        <w:rPr>
          <w:rFonts w:ascii="Arial" w:hAnsi="Arial" w:cs="Arial"/>
          <w:color w:val="000000" w:themeColor="text1"/>
          <w:lang w:val="en-US"/>
        </w:rPr>
        <w:t xml:space="preserve">zero and 1 mismatch </w:t>
      </w:r>
      <w:r>
        <w:rPr>
          <w:rFonts w:ascii="Arial" w:hAnsi="Arial" w:cs="Arial"/>
          <w:color w:val="000000" w:themeColor="text1"/>
          <w:lang w:val="en-US"/>
        </w:rPr>
        <w:t>were</w:t>
      </w:r>
      <w:r w:rsidRPr="00944633">
        <w:rPr>
          <w:rFonts w:ascii="Arial" w:hAnsi="Arial" w:cs="Arial"/>
          <w:color w:val="000000" w:themeColor="text1"/>
          <w:lang w:val="en-US"/>
        </w:rPr>
        <w:t xml:space="preserve"> </w:t>
      </w:r>
      <w:r w:rsidR="00E0534F" w:rsidRPr="00944633">
        <w:rPr>
          <w:rFonts w:ascii="Arial" w:hAnsi="Arial" w:cs="Arial"/>
          <w:color w:val="000000" w:themeColor="text1"/>
          <w:lang w:val="en-US"/>
        </w:rPr>
        <w:t xml:space="preserve">plotted on the genomic and </w:t>
      </w:r>
      <w:r w:rsidR="005F10ED">
        <w:rPr>
          <w:rFonts w:ascii="Arial" w:hAnsi="Arial" w:cs="Arial"/>
          <w:color w:val="000000" w:themeColor="text1"/>
          <w:lang w:val="en-US"/>
        </w:rPr>
        <w:t>antigenomic</w:t>
      </w:r>
      <w:r w:rsidR="00E0534F" w:rsidRPr="00944633">
        <w:rPr>
          <w:rFonts w:ascii="Arial" w:hAnsi="Arial" w:cs="Arial"/>
          <w:color w:val="000000" w:themeColor="text1"/>
          <w:lang w:val="en-US"/>
        </w:rPr>
        <w:t xml:space="preserve"> strand</w:t>
      </w:r>
      <w:r>
        <w:rPr>
          <w:rFonts w:ascii="Arial" w:hAnsi="Arial" w:cs="Arial"/>
          <w:color w:val="000000" w:themeColor="text1"/>
          <w:lang w:val="en-US"/>
        </w:rPr>
        <w:t>s</w:t>
      </w:r>
      <w:r w:rsidR="00E0534F" w:rsidRPr="00944633">
        <w:rPr>
          <w:rFonts w:ascii="Arial" w:hAnsi="Arial" w:cs="Arial"/>
          <w:color w:val="000000" w:themeColor="text1"/>
          <w:lang w:val="en-US"/>
        </w:rPr>
        <w:t xml:space="preserve"> of PSTVd-RG1</w:t>
      </w:r>
      <w:r w:rsidR="00BF4496" w:rsidRPr="00944633">
        <w:rPr>
          <w:rFonts w:ascii="Arial" w:hAnsi="Arial" w:cs="Arial"/>
          <w:color w:val="000000" w:themeColor="text1"/>
          <w:lang w:val="en-US"/>
        </w:rPr>
        <w:t xml:space="preserve"> (</w:t>
      </w:r>
      <w:r w:rsidR="00BF4496" w:rsidRPr="00944633">
        <w:rPr>
          <w:rFonts w:ascii="Arial" w:hAnsi="Arial" w:cs="Arial"/>
          <w:color w:val="000000" w:themeColor="text1"/>
          <w:highlight w:val="yellow"/>
          <w:lang w:val="en-US"/>
        </w:rPr>
        <w:t>Figure 4</w:t>
      </w:r>
      <w:r w:rsidR="00BF4496" w:rsidRPr="00944633">
        <w:rPr>
          <w:rFonts w:ascii="Arial" w:hAnsi="Arial" w:cs="Arial"/>
          <w:color w:val="000000" w:themeColor="text1"/>
          <w:lang w:val="en-US"/>
        </w:rPr>
        <w:t>)</w:t>
      </w:r>
      <w:r w:rsidR="00E0534F" w:rsidRPr="00944633">
        <w:rPr>
          <w:rFonts w:ascii="Arial" w:hAnsi="Arial" w:cs="Arial"/>
          <w:color w:val="000000" w:themeColor="text1"/>
          <w:lang w:val="en-US"/>
        </w:rPr>
        <w:t>. The profiles obtained for 21-, 22-, 23-, 24-nt</w:t>
      </w:r>
      <w:r>
        <w:rPr>
          <w:rFonts w:ascii="Arial" w:hAnsi="Arial" w:cs="Arial"/>
          <w:color w:val="000000" w:themeColor="text1"/>
          <w:lang w:val="en-US"/>
        </w:rPr>
        <w:t>s</w:t>
      </w:r>
      <w:r w:rsidR="00E0534F" w:rsidRPr="00944633">
        <w:rPr>
          <w:rFonts w:ascii="Arial" w:hAnsi="Arial" w:cs="Arial"/>
          <w:color w:val="000000" w:themeColor="text1"/>
          <w:lang w:val="en-US"/>
        </w:rPr>
        <w:t xml:space="preserve"> long </w:t>
      </w:r>
      <w:proofErr w:type="spellStart"/>
      <w:r w:rsidR="00E0534F" w:rsidRPr="00944633">
        <w:rPr>
          <w:rFonts w:ascii="Arial" w:hAnsi="Arial" w:cs="Arial"/>
          <w:color w:val="000000" w:themeColor="text1"/>
          <w:lang w:val="en-US"/>
        </w:rPr>
        <w:t>vd</w:t>
      </w:r>
      <w:proofErr w:type="spellEnd"/>
      <w:r w:rsidR="00E0534F" w:rsidRPr="00944633">
        <w:rPr>
          <w:rFonts w:ascii="Arial" w:hAnsi="Arial" w:cs="Arial"/>
          <w:color w:val="000000" w:themeColor="text1"/>
          <w:lang w:val="en-US"/>
        </w:rPr>
        <w:t xml:space="preserve">-sRNA </w:t>
      </w:r>
      <w:r>
        <w:rPr>
          <w:rFonts w:ascii="Arial" w:hAnsi="Arial" w:cs="Arial"/>
          <w:color w:val="000000" w:themeColor="text1"/>
          <w:lang w:val="en-US"/>
        </w:rPr>
        <w:t xml:space="preserve">s, </w:t>
      </w:r>
      <w:r w:rsidR="00E0534F" w:rsidRPr="00944633">
        <w:rPr>
          <w:rFonts w:ascii="Arial" w:hAnsi="Arial" w:cs="Arial"/>
          <w:color w:val="000000" w:themeColor="text1"/>
          <w:lang w:val="en-US"/>
        </w:rPr>
        <w:t>and the cumulative 21- to 24-nt</w:t>
      </w:r>
      <w:r>
        <w:rPr>
          <w:rFonts w:ascii="Arial" w:hAnsi="Arial" w:cs="Arial"/>
          <w:color w:val="000000" w:themeColor="text1"/>
          <w:lang w:val="en-US"/>
        </w:rPr>
        <w:t>s</w:t>
      </w:r>
      <w:r w:rsidR="00E0534F" w:rsidRPr="00944633">
        <w:rPr>
          <w:rFonts w:ascii="Arial" w:hAnsi="Arial" w:cs="Arial"/>
          <w:color w:val="000000" w:themeColor="text1"/>
          <w:lang w:val="en-US"/>
        </w:rPr>
        <w:t xml:space="preserve"> long </w:t>
      </w:r>
      <w:proofErr w:type="spellStart"/>
      <w:r w:rsidR="00E0534F" w:rsidRPr="00944633">
        <w:rPr>
          <w:rFonts w:ascii="Arial" w:hAnsi="Arial" w:cs="Arial"/>
          <w:color w:val="000000" w:themeColor="text1"/>
          <w:lang w:val="en-US"/>
        </w:rPr>
        <w:t>vd</w:t>
      </w:r>
      <w:proofErr w:type="spellEnd"/>
      <w:r w:rsidR="00E0534F" w:rsidRPr="00944633">
        <w:rPr>
          <w:rFonts w:ascii="Arial" w:hAnsi="Arial" w:cs="Arial"/>
          <w:color w:val="000000" w:themeColor="text1"/>
          <w:lang w:val="en-US"/>
        </w:rPr>
        <w:t>-sRNAs</w:t>
      </w:r>
      <w:r>
        <w:rPr>
          <w:rFonts w:ascii="Arial" w:hAnsi="Arial" w:cs="Arial"/>
          <w:color w:val="000000" w:themeColor="text1"/>
          <w:lang w:val="en-US"/>
        </w:rPr>
        <w:t>,</w:t>
      </w:r>
      <w:r w:rsidR="00E0534F" w:rsidRPr="00944633">
        <w:rPr>
          <w:rFonts w:ascii="Arial" w:hAnsi="Arial" w:cs="Arial"/>
          <w:color w:val="000000" w:themeColor="text1"/>
          <w:lang w:val="en-US"/>
        </w:rPr>
        <w:t xml:space="preserve"> are presented in </w:t>
      </w:r>
      <w:r>
        <w:rPr>
          <w:rFonts w:ascii="Arial" w:hAnsi="Arial" w:cs="Arial"/>
          <w:color w:val="000000" w:themeColor="text1"/>
          <w:lang w:val="en-US"/>
        </w:rPr>
        <w:t>F</w:t>
      </w:r>
      <w:r w:rsidRPr="00944633">
        <w:rPr>
          <w:rFonts w:ascii="Arial" w:hAnsi="Arial" w:cs="Arial"/>
          <w:color w:val="000000" w:themeColor="text1"/>
          <w:lang w:val="en-US"/>
        </w:rPr>
        <w:t>ig</w:t>
      </w:r>
      <w:r>
        <w:rPr>
          <w:rFonts w:ascii="Arial" w:hAnsi="Arial" w:cs="Arial"/>
          <w:color w:val="000000" w:themeColor="text1"/>
          <w:lang w:val="en-US"/>
        </w:rPr>
        <w:t xml:space="preserve">ure </w:t>
      </w:r>
      <w:r w:rsidR="00C669C4">
        <w:rPr>
          <w:rFonts w:ascii="Arial" w:hAnsi="Arial" w:cs="Arial"/>
          <w:color w:val="000000" w:themeColor="text1"/>
          <w:lang w:val="en-US"/>
        </w:rPr>
        <w:t xml:space="preserve">4, panels A and B, </w:t>
      </w:r>
      <w:r w:rsidR="00E0534F" w:rsidRPr="00944633">
        <w:rPr>
          <w:rFonts w:ascii="Arial" w:hAnsi="Arial" w:cs="Arial"/>
          <w:color w:val="000000" w:themeColor="text1"/>
          <w:lang w:val="en-US"/>
        </w:rPr>
        <w:t>for zero and 1 mismatch, respectively.</w:t>
      </w:r>
    </w:p>
    <w:p w14:paraId="61D02A3C" w14:textId="0DB7E24E" w:rsidR="00533E05" w:rsidRPr="00944633" w:rsidRDefault="00533E05" w:rsidP="00533E05">
      <w:pPr>
        <w:spacing w:line="360" w:lineRule="auto"/>
        <w:jc w:val="both"/>
        <w:rPr>
          <w:rFonts w:ascii="Arial" w:hAnsi="Arial" w:cs="Arial"/>
          <w:color w:val="000000" w:themeColor="text1"/>
        </w:rPr>
      </w:pPr>
    </w:p>
    <w:p w14:paraId="62717F75" w14:textId="68A98DCC" w:rsidR="00C75A54" w:rsidRPr="0073676A" w:rsidRDefault="00C75A54" w:rsidP="00533E05">
      <w:pPr>
        <w:spacing w:line="360" w:lineRule="auto"/>
        <w:jc w:val="both"/>
        <w:rPr>
          <w:rFonts w:ascii="Arial" w:hAnsi="Arial" w:cs="Arial"/>
          <w:b/>
          <w:bCs/>
          <w:color w:val="000000" w:themeColor="text1"/>
          <w:sz w:val="28"/>
          <w:szCs w:val="28"/>
        </w:rPr>
      </w:pPr>
      <w:r w:rsidRPr="0073676A">
        <w:rPr>
          <w:rFonts w:ascii="Arial" w:hAnsi="Arial" w:cs="Arial"/>
          <w:b/>
          <w:bCs/>
          <w:color w:val="000000" w:themeColor="text1"/>
          <w:sz w:val="28"/>
          <w:szCs w:val="28"/>
        </w:rPr>
        <w:t>Discussion</w:t>
      </w:r>
    </w:p>
    <w:p w14:paraId="401E0380" w14:textId="6C759EBF" w:rsidR="0097691E" w:rsidRPr="00944633" w:rsidRDefault="00B83EDE" w:rsidP="004F0EF4">
      <w:pPr>
        <w:spacing w:line="360" w:lineRule="auto"/>
        <w:jc w:val="both"/>
        <w:rPr>
          <w:rFonts w:ascii="Arial" w:hAnsi="Arial" w:cs="Arial"/>
          <w:color w:val="000000" w:themeColor="text1"/>
          <w:shd w:val="clear" w:color="auto" w:fill="FFFFFF"/>
        </w:rPr>
      </w:pPr>
      <w:r>
        <w:rPr>
          <w:rFonts w:ascii="Arial" w:hAnsi="Arial" w:cs="Arial"/>
          <w:color w:val="000000" w:themeColor="text1"/>
        </w:rPr>
        <w:t>Alt</w:t>
      </w:r>
      <w:r w:rsidR="00FF17F5" w:rsidRPr="00944633">
        <w:rPr>
          <w:rFonts w:ascii="Arial" w:hAnsi="Arial" w:cs="Arial"/>
          <w:color w:val="000000" w:themeColor="text1"/>
        </w:rPr>
        <w:t>hough viroids are single</w:t>
      </w:r>
      <w:r w:rsidR="00C669C4">
        <w:rPr>
          <w:rFonts w:ascii="Arial" w:hAnsi="Arial" w:cs="Arial"/>
          <w:color w:val="000000" w:themeColor="text1"/>
        </w:rPr>
        <w:t>-</w:t>
      </w:r>
      <w:r w:rsidR="00FF17F5" w:rsidRPr="00944633">
        <w:rPr>
          <w:rFonts w:ascii="Arial" w:hAnsi="Arial" w:cs="Arial"/>
          <w:color w:val="000000" w:themeColor="text1"/>
        </w:rPr>
        <w:t>stranded</w:t>
      </w:r>
      <w:r>
        <w:rPr>
          <w:rFonts w:ascii="Arial" w:hAnsi="Arial" w:cs="Arial"/>
          <w:color w:val="000000" w:themeColor="text1"/>
        </w:rPr>
        <w:t>,</w:t>
      </w:r>
      <w:r w:rsidR="00FF17F5" w:rsidRPr="00944633">
        <w:rPr>
          <w:rFonts w:ascii="Arial" w:hAnsi="Arial" w:cs="Arial"/>
          <w:color w:val="000000" w:themeColor="text1"/>
        </w:rPr>
        <w:t xml:space="preserve"> circular</w:t>
      </w:r>
      <w:r w:rsidR="00092D37">
        <w:rPr>
          <w:rFonts w:ascii="Arial" w:hAnsi="Arial" w:cs="Arial"/>
          <w:color w:val="000000" w:themeColor="text1"/>
        </w:rPr>
        <w:t xml:space="preserve"> RNA</w:t>
      </w:r>
      <w:r>
        <w:rPr>
          <w:rFonts w:ascii="Arial" w:hAnsi="Arial" w:cs="Arial"/>
          <w:color w:val="000000" w:themeColor="text1"/>
        </w:rPr>
        <w:t xml:space="preserve"> molecules</w:t>
      </w:r>
      <w:r w:rsidR="00FF17F5" w:rsidRPr="00944633">
        <w:rPr>
          <w:rFonts w:ascii="Arial" w:hAnsi="Arial" w:cs="Arial"/>
          <w:color w:val="000000" w:themeColor="text1"/>
        </w:rPr>
        <w:t xml:space="preserve">, due to </w:t>
      </w:r>
      <w:r>
        <w:rPr>
          <w:rFonts w:ascii="Arial" w:hAnsi="Arial" w:cs="Arial"/>
          <w:color w:val="000000" w:themeColor="text1"/>
        </w:rPr>
        <w:t xml:space="preserve">the facts that they:  </w:t>
      </w:r>
      <w:r w:rsidR="00FF17F5" w:rsidRPr="00944633">
        <w:rPr>
          <w:rFonts w:ascii="Arial" w:hAnsi="Arial" w:cs="Arial"/>
          <w:color w:val="000000" w:themeColor="text1"/>
        </w:rPr>
        <w:t>(</w:t>
      </w:r>
      <w:proofErr w:type="spellStart"/>
      <w:r w:rsidR="00FF17F5" w:rsidRPr="00944633">
        <w:rPr>
          <w:rFonts w:ascii="Arial" w:hAnsi="Arial" w:cs="Arial"/>
          <w:color w:val="000000" w:themeColor="text1"/>
        </w:rPr>
        <w:t>i</w:t>
      </w:r>
      <w:proofErr w:type="spellEnd"/>
      <w:r w:rsidR="00FF17F5" w:rsidRPr="00944633">
        <w:rPr>
          <w:rFonts w:ascii="Arial" w:hAnsi="Arial" w:cs="Arial"/>
          <w:color w:val="000000" w:themeColor="text1"/>
        </w:rPr>
        <w:t xml:space="preserve">) </w:t>
      </w:r>
      <w:r>
        <w:rPr>
          <w:rFonts w:ascii="Arial" w:hAnsi="Arial" w:cs="Arial"/>
          <w:color w:val="000000" w:themeColor="text1"/>
        </w:rPr>
        <w:t xml:space="preserve">possess </w:t>
      </w:r>
      <w:r w:rsidR="00FF17F5" w:rsidRPr="00944633">
        <w:rPr>
          <w:rFonts w:ascii="Arial" w:hAnsi="Arial" w:cs="Arial"/>
          <w:color w:val="000000" w:themeColor="text1"/>
        </w:rPr>
        <w:t>sequence complementarity</w:t>
      </w:r>
      <w:r>
        <w:rPr>
          <w:rFonts w:ascii="Arial" w:hAnsi="Arial" w:cs="Arial"/>
          <w:color w:val="000000" w:themeColor="text1"/>
        </w:rPr>
        <w:t xml:space="preserve"> and</w:t>
      </w:r>
      <w:r w:rsidR="00FF17F5" w:rsidRPr="00944633">
        <w:rPr>
          <w:rFonts w:ascii="Arial" w:hAnsi="Arial" w:cs="Arial"/>
          <w:color w:val="000000" w:themeColor="text1"/>
        </w:rPr>
        <w:t>,</w:t>
      </w:r>
      <w:r>
        <w:rPr>
          <w:rFonts w:ascii="Arial" w:hAnsi="Arial" w:cs="Arial"/>
          <w:color w:val="000000" w:themeColor="text1"/>
        </w:rPr>
        <w:t xml:space="preserve"> consequently,</w:t>
      </w:r>
      <w:r w:rsidR="00FF17F5" w:rsidRPr="00944633">
        <w:rPr>
          <w:rFonts w:ascii="Arial" w:hAnsi="Arial" w:cs="Arial"/>
          <w:color w:val="000000" w:themeColor="text1"/>
        </w:rPr>
        <w:t xml:space="preserve"> form highly base-paired </w:t>
      </w:r>
      <w:r w:rsidR="00FF17F5" w:rsidRPr="00944633">
        <w:rPr>
          <w:rFonts w:ascii="Arial" w:hAnsi="Arial" w:cs="Arial"/>
          <w:color w:val="000000" w:themeColor="text1"/>
        </w:rPr>
        <w:lastRenderedPageBreak/>
        <w:t>sec</w:t>
      </w:r>
      <w:r w:rsidR="0097691E" w:rsidRPr="00944633">
        <w:rPr>
          <w:rFonts w:ascii="Arial" w:hAnsi="Arial" w:cs="Arial"/>
          <w:color w:val="000000" w:themeColor="text1"/>
        </w:rPr>
        <w:t>ond</w:t>
      </w:r>
      <w:r w:rsidR="00FF17F5" w:rsidRPr="00944633">
        <w:rPr>
          <w:rFonts w:ascii="Arial" w:hAnsi="Arial" w:cs="Arial"/>
          <w:color w:val="000000" w:themeColor="text1"/>
        </w:rPr>
        <w:t>ary structures</w:t>
      </w:r>
      <w:r>
        <w:rPr>
          <w:rFonts w:ascii="Arial" w:hAnsi="Arial" w:cs="Arial"/>
          <w:color w:val="000000" w:themeColor="text1"/>
        </w:rPr>
        <w:t>;</w:t>
      </w:r>
      <w:r w:rsidRPr="00944633">
        <w:rPr>
          <w:rFonts w:ascii="Arial" w:hAnsi="Arial" w:cs="Arial"/>
          <w:color w:val="000000" w:themeColor="text1"/>
        </w:rPr>
        <w:t xml:space="preserve"> </w:t>
      </w:r>
      <w:r w:rsidR="00FF17F5" w:rsidRPr="00944633">
        <w:rPr>
          <w:rFonts w:ascii="Arial" w:hAnsi="Arial" w:cs="Arial"/>
          <w:color w:val="000000" w:themeColor="text1"/>
        </w:rPr>
        <w:t>and</w:t>
      </w:r>
      <w:r>
        <w:rPr>
          <w:rFonts w:ascii="Arial" w:hAnsi="Arial" w:cs="Arial"/>
          <w:color w:val="000000" w:themeColor="text1"/>
        </w:rPr>
        <w:t>,</w:t>
      </w:r>
      <w:r w:rsidR="00FF17F5" w:rsidRPr="00944633">
        <w:rPr>
          <w:rFonts w:ascii="Arial" w:hAnsi="Arial" w:cs="Arial"/>
          <w:color w:val="000000" w:themeColor="text1"/>
        </w:rPr>
        <w:t xml:space="preserve"> (ii) </w:t>
      </w:r>
      <w:r w:rsidRPr="00944633">
        <w:rPr>
          <w:rFonts w:ascii="Arial" w:hAnsi="Arial" w:cs="Arial"/>
          <w:color w:val="000000" w:themeColor="text1"/>
        </w:rPr>
        <w:t>replicat</w:t>
      </w:r>
      <w:r>
        <w:rPr>
          <w:rFonts w:ascii="Arial" w:hAnsi="Arial" w:cs="Arial"/>
          <w:color w:val="000000" w:themeColor="text1"/>
        </w:rPr>
        <w:t>e</w:t>
      </w:r>
      <w:r w:rsidRPr="00944633">
        <w:rPr>
          <w:rFonts w:ascii="Arial" w:hAnsi="Arial" w:cs="Arial"/>
          <w:color w:val="000000" w:themeColor="text1"/>
        </w:rPr>
        <w:t xml:space="preserve"> </w:t>
      </w:r>
      <w:r w:rsidR="0097691E" w:rsidRPr="00944633">
        <w:rPr>
          <w:rFonts w:ascii="Arial" w:hAnsi="Arial" w:cs="Arial"/>
          <w:color w:val="000000" w:themeColor="text1"/>
        </w:rPr>
        <w:t xml:space="preserve">through </w:t>
      </w:r>
      <w:r>
        <w:rPr>
          <w:rFonts w:ascii="Arial" w:hAnsi="Arial" w:cs="Arial"/>
          <w:color w:val="000000" w:themeColor="text1"/>
        </w:rPr>
        <w:t xml:space="preserve">either an </w:t>
      </w:r>
      <w:r w:rsidR="00FF17F5" w:rsidRPr="00944633">
        <w:rPr>
          <w:rFonts w:ascii="Arial" w:hAnsi="Arial" w:cs="Arial"/>
          <w:color w:val="000000" w:themeColor="text1"/>
        </w:rPr>
        <w:t xml:space="preserve">asymmetric </w:t>
      </w:r>
      <w:r w:rsidR="00092D37">
        <w:rPr>
          <w:rFonts w:ascii="Arial" w:hAnsi="Arial" w:cs="Arial"/>
          <w:color w:val="000000" w:themeColor="text1"/>
        </w:rPr>
        <w:t xml:space="preserve">or </w:t>
      </w:r>
      <w:r>
        <w:rPr>
          <w:rFonts w:ascii="Arial" w:hAnsi="Arial" w:cs="Arial"/>
          <w:color w:val="000000" w:themeColor="text1"/>
        </w:rPr>
        <w:t xml:space="preserve">a </w:t>
      </w:r>
      <w:r w:rsidR="00092D37">
        <w:rPr>
          <w:rFonts w:ascii="Arial" w:hAnsi="Arial" w:cs="Arial"/>
          <w:color w:val="000000" w:themeColor="text1"/>
        </w:rPr>
        <w:t xml:space="preserve">symmetric </w:t>
      </w:r>
      <w:r w:rsidR="0097691E" w:rsidRPr="00944633">
        <w:rPr>
          <w:rFonts w:ascii="Arial" w:hAnsi="Arial" w:cs="Arial"/>
          <w:color w:val="000000" w:themeColor="text1"/>
        </w:rPr>
        <w:t>rolling circle mechanism, viroid</w:t>
      </w:r>
      <w:r>
        <w:rPr>
          <w:rFonts w:ascii="Arial" w:hAnsi="Arial" w:cs="Arial"/>
          <w:color w:val="000000" w:themeColor="text1"/>
        </w:rPr>
        <w:t>s</w:t>
      </w:r>
      <w:r w:rsidR="0097691E" w:rsidRPr="00944633">
        <w:rPr>
          <w:rFonts w:ascii="Arial" w:hAnsi="Arial" w:cs="Arial"/>
          <w:color w:val="000000" w:themeColor="text1"/>
        </w:rPr>
        <w:t xml:space="preserve"> act as both inducers and targets of </w:t>
      </w:r>
      <w:r w:rsidR="00696326">
        <w:rPr>
          <w:rFonts w:ascii="Arial" w:hAnsi="Arial" w:cs="Arial"/>
          <w:color w:val="000000" w:themeColor="text1"/>
        </w:rPr>
        <w:t xml:space="preserve">the </w:t>
      </w:r>
      <w:r w:rsidR="0097691E" w:rsidRPr="00944633">
        <w:rPr>
          <w:rFonts w:ascii="Arial" w:hAnsi="Arial" w:cs="Arial"/>
          <w:color w:val="000000" w:themeColor="text1"/>
        </w:rPr>
        <w:t>host’s RNA silencing machinery (</w:t>
      </w:r>
      <w:r w:rsidR="0097691E" w:rsidRPr="00944633">
        <w:rPr>
          <w:rFonts w:ascii="Arial" w:hAnsi="Arial" w:cs="Arial"/>
          <w:color w:val="000000" w:themeColor="text1"/>
          <w:shd w:val="clear" w:color="auto" w:fill="FFFFFF"/>
        </w:rPr>
        <w:t>reviewed in</w:t>
      </w:r>
      <w:r w:rsidR="00F71412" w:rsidRPr="00944633">
        <w:rPr>
          <w:rFonts w:ascii="Arial" w:hAnsi="Arial" w:cs="Arial"/>
          <w:color w:val="000000" w:themeColor="text1"/>
          <w:shd w:val="clear" w:color="auto" w:fill="FFFFFF"/>
        </w:rPr>
        <w:t xml:space="preserve"> </w:t>
      </w:r>
      <w:r w:rsidR="00F71412" w:rsidRPr="00944633">
        <w:rPr>
          <w:rFonts w:ascii="Arial" w:hAnsi="Arial" w:cs="Arial"/>
          <w:color w:val="000000" w:themeColor="text1"/>
          <w:shd w:val="clear" w:color="auto" w:fill="FFFFFF"/>
        </w:rPr>
        <w:fldChar w:fldCharType="begin" w:fldLock="1"/>
      </w:r>
      <w:r w:rsidR="007117D1">
        <w:rPr>
          <w:rFonts w:ascii="Arial" w:hAnsi="Arial" w:cs="Arial"/>
          <w:color w:val="000000" w:themeColor="text1"/>
          <w:shd w:val="clear" w:color="auto" w:fill="FFFFFF"/>
        </w:rPr>
        <w:instrText>ADDIN CSL_CITATION {"citationItems":[{"id":"ITEM-1","itemData":{"author":[{"dropping-particle":"","family":"Pallás, V., Martínez, G., and Gómez","given":"G.","non-dropping-particle":"","parse-names":false,"suffix":""}],"container-title":"Methods Mol. Biol.","id":"ITEM-1","issued":{"date-parts":[["2012"]]},"page":"323-343","title":"The interaction between plant viroid induced symptoms and RNA silencing","type":"article-journal","volume":"894"},"uris":["http://www.mendeley.com/documents/?uuid=07c2f163-898b-4f65-926f-bb2ffdfe880a"]}],"mendeley":{"formattedCitation":"[38]","plainTextFormattedCitation":"[38]","previouslyFormattedCitation":"[38]"},"properties":{"noteIndex":0},"schema":"https://github.com/citation-style-language/schema/raw/master/csl-citation.json"}</w:instrText>
      </w:r>
      <w:r w:rsidR="00F71412" w:rsidRPr="00944633">
        <w:rPr>
          <w:rFonts w:ascii="Arial" w:hAnsi="Arial" w:cs="Arial"/>
          <w:color w:val="000000" w:themeColor="text1"/>
          <w:shd w:val="clear" w:color="auto" w:fill="FFFFFF"/>
        </w:rPr>
        <w:fldChar w:fldCharType="separate"/>
      </w:r>
      <w:r w:rsidR="007117D1" w:rsidRPr="007117D1">
        <w:rPr>
          <w:rFonts w:ascii="Arial" w:hAnsi="Arial" w:cs="Arial"/>
          <w:noProof/>
          <w:color w:val="000000" w:themeColor="text1"/>
          <w:shd w:val="clear" w:color="auto" w:fill="FFFFFF"/>
        </w:rPr>
        <w:t>[38]</w:t>
      </w:r>
      <w:r w:rsidR="00F71412" w:rsidRPr="00944633">
        <w:rPr>
          <w:rFonts w:ascii="Arial" w:hAnsi="Arial" w:cs="Arial"/>
          <w:color w:val="000000" w:themeColor="text1"/>
          <w:shd w:val="clear" w:color="auto" w:fill="FFFFFF"/>
        </w:rPr>
        <w:fldChar w:fldCharType="end"/>
      </w:r>
      <w:r w:rsidR="0097691E" w:rsidRPr="00944633">
        <w:rPr>
          <w:rFonts w:ascii="Arial" w:hAnsi="Arial" w:cs="Arial"/>
          <w:color w:val="000000" w:themeColor="text1"/>
        </w:rPr>
        <w:t>). That said, upon infection, all viroids trigger RNA silencing</w:t>
      </w:r>
      <w:r>
        <w:rPr>
          <w:rFonts w:ascii="Arial" w:hAnsi="Arial" w:cs="Arial"/>
          <w:color w:val="000000" w:themeColor="text1"/>
        </w:rPr>
        <w:t>,</w:t>
      </w:r>
      <w:r w:rsidR="0097691E" w:rsidRPr="00944633">
        <w:rPr>
          <w:rFonts w:ascii="Arial" w:hAnsi="Arial" w:cs="Arial"/>
          <w:color w:val="000000" w:themeColor="text1"/>
        </w:rPr>
        <w:t xml:space="preserve"> and th</w:t>
      </w:r>
      <w:r>
        <w:rPr>
          <w:rFonts w:ascii="Arial" w:hAnsi="Arial" w:cs="Arial"/>
          <w:color w:val="000000" w:themeColor="text1"/>
        </w:rPr>
        <w:t>is results in the cleavage</w:t>
      </w:r>
      <w:r w:rsidR="00603D3F">
        <w:rPr>
          <w:rFonts w:ascii="Arial" w:hAnsi="Arial" w:cs="Arial"/>
          <w:color w:val="000000" w:themeColor="text1"/>
        </w:rPr>
        <w:t xml:space="preserve"> </w:t>
      </w:r>
      <w:r>
        <w:rPr>
          <w:rFonts w:ascii="Arial" w:hAnsi="Arial" w:cs="Arial"/>
          <w:color w:val="000000" w:themeColor="text1"/>
        </w:rPr>
        <w:t>of the</w:t>
      </w:r>
      <w:r w:rsidR="0097691E" w:rsidRPr="00944633">
        <w:rPr>
          <w:rFonts w:ascii="Arial" w:hAnsi="Arial" w:cs="Arial"/>
          <w:color w:val="000000" w:themeColor="text1"/>
        </w:rPr>
        <w:t xml:space="preserve"> viroid RNA into sRNAs of 21- to 24-nt</w:t>
      </w:r>
      <w:r>
        <w:rPr>
          <w:rFonts w:ascii="Arial" w:hAnsi="Arial" w:cs="Arial"/>
          <w:color w:val="000000" w:themeColor="text1"/>
        </w:rPr>
        <w:t>s in length</w:t>
      </w:r>
      <w:r w:rsidR="0097691E" w:rsidRPr="00944633">
        <w:rPr>
          <w:rFonts w:ascii="Arial" w:hAnsi="Arial" w:cs="Arial"/>
          <w:color w:val="000000" w:themeColor="text1"/>
        </w:rPr>
        <w:t xml:space="preserve">. </w:t>
      </w:r>
      <w:r w:rsidR="00FF17F5" w:rsidRPr="00944633">
        <w:rPr>
          <w:rFonts w:ascii="Arial" w:hAnsi="Arial" w:cs="Arial"/>
          <w:color w:val="000000" w:themeColor="text1"/>
          <w:shd w:val="clear" w:color="auto" w:fill="FFFFFF"/>
        </w:rPr>
        <w:t xml:space="preserve">The accumulation of </w:t>
      </w:r>
      <w:r>
        <w:rPr>
          <w:rFonts w:ascii="Arial" w:hAnsi="Arial" w:cs="Arial"/>
          <w:color w:val="000000" w:themeColor="text1"/>
          <w:shd w:val="clear" w:color="auto" w:fill="FFFFFF"/>
        </w:rPr>
        <w:t>these</w:t>
      </w:r>
      <w:r w:rsidRPr="00944633">
        <w:rPr>
          <w:rFonts w:ascii="Arial" w:hAnsi="Arial" w:cs="Arial"/>
          <w:color w:val="000000" w:themeColor="text1"/>
          <w:shd w:val="clear" w:color="auto" w:fill="FFFFFF"/>
        </w:rPr>
        <w:t xml:space="preserve"> </w:t>
      </w:r>
      <w:hyperlink r:id="rId14" w:history="1">
        <w:proofErr w:type="spellStart"/>
        <w:r w:rsidR="00FF17F5" w:rsidRPr="00944633">
          <w:rPr>
            <w:rStyle w:val="Hyperlink"/>
            <w:rFonts w:ascii="Arial" w:hAnsi="Arial" w:cs="Arial"/>
            <w:color w:val="000000" w:themeColor="text1"/>
            <w:u w:val="none"/>
            <w:bdr w:val="none" w:sz="0" w:space="0" w:color="auto" w:frame="1"/>
            <w:shd w:val="clear" w:color="auto" w:fill="FFFFFF"/>
          </w:rPr>
          <w:t>vd</w:t>
        </w:r>
        <w:proofErr w:type="spellEnd"/>
        <w:r w:rsidR="00FF17F5" w:rsidRPr="00944633">
          <w:rPr>
            <w:rStyle w:val="Hyperlink"/>
            <w:rFonts w:ascii="Arial" w:hAnsi="Arial" w:cs="Arial"/>
            <w:color w:val="000000" w:themeColor="text1"/>
            <w:u w:val="none"/>
            <w:bdr w:val="none" w:sz="0" w:space="0" w:color="auto" w:frame="1"/>
            <w:shd w:val="clear" w:color="auto" w:fill="FFFFFF"/>
          </w:rPr>
          <w:t>-sRNAs</w:t>
        </w:r>
      </w:hyperlink>
      <w:r w:rsidR="00FF17F5" w:rsidRPr="00944633">
        <w:rPr>
          <w:rFonts w:ascii="Arial" w:hAnsi="Arial" w:cs="Arial"/>
          <w:color w:val="000000" w:themeColor="text1"/>
          <w:shd w:val="clear" w:color="auto" w:fill="FFFFFF"/>
        </w:rPr>
        <w:t xml:space="preserve"> has been </w:t>
      </w:r>
      <w:r w:rsidR="0097691E" w:rsidRPr="00944633">
        <w:rPr>
          <w:rFonts w:ascii="Arial" w:hAnsi="Arial" w:cs="Arial"/>
          <w:color w:val="000000" w:themeColor="text1"/>
          <w:shd w:val="clear" w:color="auto" w:fill="FFFFFF"/>
        </w:rPr>
        <w:t>e</w:t>
      </w:r>
      <w:r w:rsidR="00FF17F5" w:rsidRPr="00944633">
        <w:rPr>
          <w:rFonts w:ascii="Arial" w:hAnsi="Arial" w:cs="Arial"/>
          <w:color w:val="000000" w:themeColor="text1"/>
          <w:shd w:val="clear" w:color="auto" w:fill="FFFFFF"/>
        </w:rPr>
        <w:t>xtensively studied in different viroid-host combinations</w:t>
      </w:r>
      <w:r w:rsidR="00F71412" w:rsidRPr="00944633">
        <w:rPr>
          <w:rFonts w:ascii="Arial" w:hAnsi="Arial" w:cs="Arial"/>
          <w:color w:val="000000" w:themeColor="text1"/>
          <w:shd w:val="clear" w:color="auto" w:fill="FFFFFF"/>
        </w:rPr>
        <w:t xml:space="preserve"> </w:t>
      </w:r>
      <w:r w:rsidR="00F71412" w:rsidRPr="00944633">
        <w:rPr>
          <w:rFonts w:ascii="Arial" w:hAnsi="Arial" w:cs="Arial"/>
          <w:color w:val="000000" w:themeColor="text1"/>
          <w:shd w:val="clear" w:color="auto" w:fill="FFFFFF"/>
        </w:rPr>
        <w:fldChar w:fldCharType="begin" w:fldLock="1"/>
      </w:r>
      <w:r w:rsidR="00F71412" w:rsidRPr="00944633">
        <w:rPr>
          <w:rFonts w:ascii="Arial" w:hAnsi="Arial" w:cs="Arial"/>
          <w:color w:val="000000" w:themeColor="text1"/>
          <w:shd w:val="clear" w:color="auto" w:fill="FFFFFF"/>
        </w:rPr>
        <w:instrText>ADDIN CSL_CITATION {"citationItems":[{"id":"ITEM-1","itemData":{"DOI":"10.1186/1471-2199-11-16","ISSN":"1471-2199","author":[{"dropping-particle":"","family":"Bolduc","given":"François","non-dropping-particle":"","parse-names":false,"suffix":""},{"dropping-particle":"","family":"Hoareau","given":"Christopher","non-dropping-particle":"","parse-names":false,"suffix":""},{"dropping-particle":"","family":"St-Pierre","given":"Patrick","non-dropping-particle":"","parse-names":false,"suffix":""},{"dropping-particle":"","family":"Perreault","given":"Jean-Pierre","non-dropping-particle":"","parse-names":false,"suffix":""}],"container-title":"BMC Molecular Biology","id":"ITEM-1","issue":"1","issued":{"date-parts":[["2010"]]},"page":"16","title":"In-depth sequencing of the siRNAs associated with peach latent mosaic viroid infection","type":"article-journal","volume":"11"},"uris":["http://www.mendeley.com/documents/?uuid=ac2c4760-7bde-4036-b852-4ff7cf191e67"]},{"id":"ITEM-2","itemData":{"DOI":"10.1016/j.plaphy.2013.11.019","ISSN":"09819428","PMID":"24326144","abstract":"Plants defend themselves against virus/viroid infection by induction of a mechanism of viral RNA degradation or translation inhibition. This is achieved by the production of small RNAs referred to as small interfering RNAs and microRNA, the key molecules in establishment of RNA directed silencing. Potato Spindle Tuber Viroid (PSTVd) was the first viroid species to be identified as naturally infecting potato, and it was found to infect many other crop species, wild and ornamental plants. Recently the experimental host range of PSTVd was extended with the root non-photosynthetic parasitic weed - Phelipanche ramosa (L) Pomel. Here we examined the small RNA population in P.ramosa infected with PSTVd and we observed the presence of PSTVd derived small RNAs. The hotspot regions for production of those PSTVd specific small RNAs were defined by their mapping on the viroid genome sequence. Further, we evaluated the expression levels of selected conserved microRNA families in the viroid infected P.ramosa. Upon infection, two members of miRNA395 family were significantly accumulated, while several members of miRNA390, miRNA396, miRNA319, miRNA166, miRNA167 and miRNA159 were strongly down-regulated. All these findings imply the involvement of various small RNA classes in the P.ramosa response to PSTVd infection. ?? 2013 Elsevier Masson SAS.","author":[{"dropping-particle":"","family":"Ivanova","given":"Desislava","non-dropping-particle":"","parse-names":false,"suffix":""},{"dropping-particle":"","family":"Milev","given":"Ivan","non-dropping-particle":"","parse-names":false,"suffix":""},{"dropping-particle":"","family":"Vachev","given":"Tihomir","non-dropping-particle":"","parse-names":false,"suffix":""},{"dropping-particle":"","family":"Baev","given":"Vesselin","non-dropping-particle":"","parse-names":false,"suffix":""},{"dropping-particle":"","family":"Yahubyan","given":"Galina","non-dropping-particle":"","parse-names":false,"suffix":""},{"dropping-particle":"","family":"Minkov","given":"Georgi","non-dropping-particle":"","parse-names":false,"suffix":""},{"dropping-particle":"","family":"Gozmanova","given":"Mariyana","non-dropping-particle":"","parse-names":false,"suffix":""}],"container-title":"Plant Physiology and Biochemistry","id":"ITEM-2","issued":{"date-parts":[["2014"]]},"page":"276-282","title":"Small RNA analysis of potato spindle tuber viroid infected phelipanche ramosa","type":"article-journal","volume":"74"},"uris":["http://www.mendeley.com/documents/?uuid=cb236c07-6973-4a47-bca1-9c207a41db66"]},{"id":"ITEM-3","itemData":{"author":[{"dropping-particle":"","family":"Tsushima, D., Adkar-Purushothama, C.R., Taneda, A., and Sano","given":"T.","non-dropping-particle":"","parse-names":false,"suffix":""}],"container-title":"J. Gen. Plant Pathol","id":"ITEM-3","issued":{"date-parts":[["2015"]]},"page":"49-62","title":"Changes in relative expression levels of viroid-specific small RNAs and microRNAs in tomato plants infected with severe and mild isolates of Potato spindle tuber viroid","type":"article-journal","volume":"81"},"uris":["http://www.mendeley.com/documents/?uuid=d882895d-fd25-4d30-992a-324eac21ca99"]}],"mendeley":{"formattedCitation":"[10,11,13]","plainTextFormattedCitation":"[10,11,13]","previouslyFormattedCitation":"[10,11,13]"},"properties":{"noteIndex":0},"schema":"https://github.com/citation-style-language/schema/raw/master/csl-citation.json"}</w:instrText>
      </w:r>
      <w:r w:rsidR="00F71412" w:rsidRPr="00944633">
        <w:rPr>
          <w:rFonts w:ascii="Arial" w:hAnsi="Arial" w:cs="Arial"/>
          <w:color w:val="000000" w:themeColor="text1"/>
          <w:shd w:val="clear" w:color="auto" w:fill="FFFFFF"/>
        </w:rPr>
        <w:fldChar w:fldCharType="separate"/>
      </w:r>
      <w:r w:rsidR="00F71412" w:rsidRPr="00944633">
        <w:rPr>
          <w:rFonts w:ascii="Arial" w:hAnsi="Arial" w:cs="Arial"/>
          <w:noProof/>
          <w:color w:val="000000" w:themeColor="text1"/>
          <w:shd w:val="clear" w:color="auto" w:fill="FFFFFF"/>
        </w:rPr>
        <w:t>[10,11,13]</w:t>
      </w:r>
      <w:r w:rsidR="00F71412" w:rsidRPr="00944633">
        <w:rPr>
          <w:rFonts w:ascii="Arial" w:hAnsi="Arial" w:cs="Arial"/>
          <w:color w:val="000000" w:themeColor="text1"/>
          <w:shd w:val="clear" w:color="auto" w:fill="FFFFFF"/>
        </w:rPr>
        <w:fldChar w:fldCharType="end"/>
      </w:r>
      <w:r w:rsidR="0097691E" w:rsidRPr="00944633">
        <w:rPr>
          <w:rFonts w:ascii="Arial" w:hAnsi="Arial" w:cs="Arial"/>
          <w:color w:val="000000" w:themeColor="text1"/>
          <w:shd w:val="clear" w:color="auto" w:fill="FFFFFF"/>
        </w:rPr>
        <w:t xml:space="preserve">. Since, </w:t>
      </w:r>
      <w:r w:rsidR="00182FBA" w:rsidRPr="00944633">
        <w:rPr>
          <w:rFonts w:ascii="Arial" w:hAnsi="Arial" w:cs="Arial"/>
          <w:color w:val="000000" w:themeColor="text1"/>
          <w:shd w:val="clear" w:color="auto" w:fill="FFFFFF"/>
        </w:rPr>
        <w:t>viroids</w:t>
      </w:r>
      <w:r w:rsidR="0097691E" w:rsidRPr="00944633">
        <w:rPr>
          <w:rFonts w:ascii="Arial" w:hAnsi="Arial" w:cs="Arial"/>
          <w:color w:val="000000" w:themeColor="text1"/>
          <w:shd w:val="clear" w:color="auto" w:fill="FFFFFF"/>
        </w:rPr>
        <w:t xml:space="preserve"> are </w:t>
      </w:r>
      <w:r w:rsidR="005F10ED">
        <w:rPr>
          <w:rFonts w:ascii="Arial" w:hAnsi="Arial" w:cs="Arial"/>
          <w:color w:val="000000" w:themeColor="text1"/>
          <w:shd w:val="clear" w:color="auto" w:fill="FFFFFF"/>
        </w:rPr>
        <w:t>non-coding</w:t>
      </w:r>
      <w:r w:rsidR="0097691E" w:rsidRPr="00944633">
        <w:rPr>
          <w:rFonts w:ascii="Arial" w:hAnsi="Arial" w:cs="Arial"/>
          <w:color w:val="000000" w:themeColor="text1"/>
          <w:shd w:val="clear" w:color="auto" w:fill="FFFFFF"/>
        </w:rPr>
        <w:t xml:space="preserve"> pathogens, recent works were directed towards understanding the role of such </w:t>
      </w:r>
      <w:proofErr w:type="spellStart"/>
      <w:r w:rsidR="0097691E" w:rsidRPr="00944633">
        <w:rPr>
          <w:rFonts w:ascii="Arial" w:hAnsi="Arial" w:cs="Arial"/>
          <w:color w:val="000000" w:themeColor="text1"/>
          <w:shd w:val="clear" w:color="auto" w:fill="FFFFFF"/>
        </w:rPr>
        <w:t>vd</w:t>
      </w:r>
      <w:proofErr w:type="spellEnd"/>
      <w:r w:rsidR="0097691E" w:rsidRPr="00944633">
        <w:rPr>
          <w:rFonts w:ascii="Arial" w:hAnsi="Arial" w:cs="Arial"/>
          <w:color w:val="000000" w:themeColor="text1"/>
          <w:shd w:val="clear" w:color="auto" w:fill="FFFFFF"/>
        </w:rPr>
        <w:t>-sRNA</w:t>
      </w:r>
      <w:r>
        <w:rPr>
          <w:rFonts w:ascii="Arial" w:hAnsi="Arial" w:cs="Arial"/>
          <w:color w:val="000000" w:themeColor="text1"/>
          <w:shd w:val="clear" w:color="auto" w:fill="FFFFFF"/>
        </w:rPr>
        <w:t>s</w:t>
      </w:r>
      <w:r w:rsidR="0097691E" w:rsidRPr="00944633">
        <w:rPr>
          <w:rFonts w:ascii="Arial" w:hAnsi="Arial" w:cs="Arial"/>
          <w:color w:val="000000" w:themeColor="text1"/>
          <w:shd w:val="clear" w:color="auto" w:fill="FFFFFF"/>
        </w:rPr>
        <w:t xml:space="preserve"> in </w:t>
      </w:r>
      <w:r>
        <w:rPr>
          <w:rFonts w:ascii="Arial" w:hAnsi="Arial" w:cs="Arial"/>
          <w:color w:val="000000" w:themeColor="text1"/>
          <w:shd w:val="clear" w:color="auto" w:fill="FFFFFF"/>
        </w:rPr>
        <w:t xml:space="preserve">both </w:t>
      </w:r>
      <w:r w:rsidR="0097691E" w:rsidRPr="00944633">
        <w:rPr>
          <w:rFonts w:ascii="Arial" w:hAnsi="Arial" w:cs="Arial"/>
          <w:color w:val="000000" w:themeColor="text1"/>
          <w:shd w:val="clear" w:color="auto" w:fill="FFFFFF"/>
        </w:rPr>
        <w:t xml:space="preserve">its </w:t>
      </w:r>
      <w:r w:rsidR="00351A7D" w:rsidRPr="00944633">
        <w:rPr>
          <w:rFonts w:ascii="Arial" w:hAnsi="Arial" w:cs="Arial"/>
          <w:color w:val="000000" w:themeColor="text1"/>
          <w:shd w:val="clear" w:color="auto" w:fill="FFFFFF"/>
        </w:rPr>
        <w:t>pathogenicity</w:t>
      </w:r>
      <w:r w:rsidR="0097691E" w:rsidRPr="00944633">
        <w:rPr>
          <w:rFonts w:ascii="Arial" w:hAnsi="Arial" w:cs="Arial"/>
          <w:color w:val="000000" w:themeColor="text1"/>
          <w:shd w:val="clear" w:color="auto" w:fill="FFFFFF"/>
        </w:rPr>
        <w:t xml:space="preserve"> and </w:t>
      </w:r>
      <w:r>
        <w:rPr>
          <w:rFonts w:ascii="Arial" w:hAnsi="Arial" w:cs="Arial"/>
          <w:color w:val="000000" w:themeColor="text1"/>
          <w:shd w:val="clear" w:color="auto" w:fill="FFFFFF"/>
        </w:rPr>
        <w:t xml:space="preserve">its </w:t>
      </w:r>
      <w:r w:rsidR="0097691E" w:rsidRPr="00944633">
        <w:rPr>
          <w:rFonts w:ascii="Arial" w:hAnsi="Arial" w:cs="Arial"/>
          <w:color w:val="000000" w:themeColor="text1"/>
          <w:shd w:val="clear" w:color="auto" w:fill="FFFFFF"/>
        </w:rPr>
        <w:t>symptom induction</w:t>
      </w:r>
      <w:r w:rsidR="00F71412" w:rsidRPr="00944633">
        <w:rPr>
          <w:rFonts w:ascii="Arial" w:hAnsi="Arial" w:cs="Arial"/>
          <w:color w:val="000000" w:themeColor="text1"/>
          <w:shd w:val="clear" w:color="auto" w:fill="FFFFFF"/>
        </w:rPr>
        <w:t xml:space="preserve"> </w:t>
      </w:r>
      <w:r w:rsidR="00F71412" w:rsidRPr="00944633">
        <w:rPr>
          <w:rFonts w:ascii="Arial" w:hAnsi="Arial" w:cs="Arial"/>
          <w:color w:val="000000" w:themeColor="text1"/>
          <w:shd w:val="clear" w:color="auto" w:fill="FFFFFF"/>
        </w:rPr>
        <w:fldChar w:fldCharType="begin" w:fldLock="1"/>
      </w:r>
      <w:r w:rsidR="007117D1">
        <w:rPr>
          <w:rFonts w:ascii="Arial" w:hAnsi="Arial" w:cs="Arial"/>
          <w:color w:val="000000" w:themeColor="text1"/>
          <w:shd w:val="clear" w:color="auto" w:fill="FFFFFF"/>
        </w:rPr>
        <w:instrText>ADDIN CSL_CITATION {"citationItems":[{"id":"ITEM-1","itemData":{"DOI":"10.1111/j.1365-313X.2012.04940.x","ISBN":"1365-313X (Electronic)\\n0960-7412 (Linking)","ISSN":"09607412","PMID":"22332758","abstract":"How viroids, tiny non-protein-coding RNAs (~250-400 nt), incite disease is unclear. One hypothesis is that viroid-derived small RNAs (vd-sRNAs; 21-24 nt) resulting from the host defensive response, via RNA silencing, may target for cleavage cell mRNAs and trigger a signal cascade, eventually leading to symptoms. Peach latent mosaic viroid (PLMVd), a chloroplast-replicating viroid, is particularly appropriate to tackle this question because it induces an albinism (peach calico, PC) strictly associated with variants containing a specific 12-14-nt hairpin insertion. By dissecting albino and green leaf sectors of Prunus persica (peach) seedlings inoculated with PLMVd natural and artificial variants, and cloning their progeny, we have established that the hairpin insertion sequence is involved in PC. Furthermore, using deep sequencing, semi-quantitative RT-PCR and RNA ligase-mediated rapid amplification of cDNA ends (RACE), we have determined that two PLMVd-sRNAs containing the PC-associated insertion (PC-sRNA8a and PC-sRNA8b) target for cleavage the mRNA encoding the chloroplastic heat-shock protein 90 (cHSP90), thus implicating RNA silencing in the modulation of host gene expression by a viroid. Chloroplast malformations previously reported in PC-expressing tissues are consistent with the downregulation of cHSP90, which participates in chloroplast biogenesis and plastid-to-nucleus signal transduction in Arabidopsis. Besides PC-sRNA8a and PC-sRNA8b, both deriving from the less-abundant PLMVd (-) strand, we have identified other PLMVd-sRNAs potentially targeting peach mRNAs. These results also suggest that sRNAs derived from other PLMVd regions may downregulate additional peach genes, ultimately resulting in other symptoms or in a more favorable host environment for viroid infection.","author":[{"dropping-particle":"","family":"Navarro","given":"Beatriz","non-dropping-particle":"","parse-names":false,"suffix":""},{"dropping-particle":"","family":"Gisel","given":"Andreas","non-dropping-particle":"","parse-names":false,"suffix":""},{"dropping-particle":"","family":"Rodio","given":"Maria Elena","non-dropping-particle":"","parse-names":false,"suffix":""},{"dropping-particle":"","family":"Delgado","given":"Sonia","non-dropping-particle":"","parse-names":false,"suffix":""},{"dropping-particle":"","family":"Flores","given":"Ricardo","non-dropping-particle":"","parse-names":false,"suffix":""},{"dropping-particle":"","family":"Serio","given":"Francesco","non-dropping-particle":"Di","parse-names":false,"suffix":""}],"container-title":"Plant Journal","id":"ITEM-1","issue":"6","issued":{"date-parts":[["2012"]]},"page":"991-1003","title":"Small RNAs containing the pathogenic determinant of a chloroplast- replicating viroid guide the degradation of a host mRNA as predicted by RNA silencing","type":"article-journal","volume":"70"},"uris":["http://www.mendeley.com/documents/?uuid=a32a092d-9223-337b-8e68-6340b4189efb"]},{"id":"ITEM-2","itemData":{"DOI":"10.1105/tpc.15.00523","ISSN":"1532-298X","PMID":"26290537","abstract":"The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cell","id":"ITEM-2","issue":"8","issued":{"date-parts":[["2015","8"]]},"page":"2178-94","title":"Small RNA Derived from the Virulence Modulating Region of the Potato spindle tuber viroid Silences callose synthase Genes of Tomato Plants.","type":"article-journal","volume":"27"},"uris":["http://www.mendeley.com/documents/?uuid=7c015a2c-2f58-417b-80bf-4c3276d8d61f"]},{"id":"ITEM-3","itemData":{"DOI":"10.1371/journal.ppat.1008110","ISSN":"1553-7374","PMID":"31790500","abstract":"Viroids are small, non-protein-coding RNAs which can induce disease symptoms in a variety of plant species. Potato (Solanum tuberosum L.) is the natural host of Potato spindle tuber viroid (PSTVd) where infection results in stunting, distortion of leaves and tubers and yield loss. Replication of PSTVd is accompanied by the accumulation of viroid-derived small RNAs (sRNAs) proposed to play a central role in disease symptom development. Here we report that PSTVd sRNAs direct RNA silencing in potato against StTCP23, a member of the TCP (teosinte branched1/Cycloidea/Proliferating cell factor) transcription factor family genes that play an important role in plant growth and development as well as hormonal regulation, especially in responses to gibberellic acid (GA). The StTCP23 transcript has 21-nucleotide sequence complementarity in its 3' untranslated region with the virulence-modulating region (VMR) of PSTVd strain RG1, and was downregulated in PSTVd-infected potato plants. Analysis using 3' RNA ligase-mediated rapid amplification of cDNA ends (3' RLM RACE) confirmed cleavage of StTCP23 transcript at the expected sites within the complementarity with VMR-derived sRNAs. Expression of these VMR sRNA sequences as artificial miRNAs (amiRNAs) in transgenic potato plants resulted in phenotypes reminiscent of PSTVd-RG1-infected plants. Furthermore, the severity of the phenotypes displayed was correlated with the level of amiRNA accumulation and the degree of amiRNA-directed down-regulation of StTCP23. In addition, virus-induced gene silencing (VIGS) of StTCP23 in potato also resulted in PSTVd-like phenotypes. Consistent with the function of TCP family genes, amiRNA lines in which StTCP23 expression was silenced showed a decrease in GA levels as well as alterations to the expression of GA biosynthesis and signaling genes previously implicated in tuber development. Application of GA to the amiRNA plants minimized the PSTVd-like phenotypes. Taken together, our results indicate that sRNAs derived from the VMR of PSTVd-RG1 direct silencing of StTCP23 expression, thereby disrupting the signaling pathways regulating GA metabolism and leading to plant stunting and formation of small and spindle-shaped tubers.","author":[{"dropping-particle":"","family":"Bao","given":"Sarina","non-dropping-particle":"","parse-names":false,"suffix":""},{"dropping-particle":"","family":"Owens","given":"Robert A.","non-dropping-particle":"","parse-names":false,"suffix":""},{"dropping-particle":"","family":"Sun","given":"Qinghua","non-dropping-particle":"","parse-names":false,"suffix":""},{"dropping-particle":"","family":"Song","given":"Hui","non-dropping-particle":"","parse-names":false,"suffix":""},{"dropping-particle":"","family":"Liu","given":"Yanan","non-dropping-particle":"","parse-names":false,"suffix":""},{"dropping-particle":"","family":"Eamens","given":"Andrew Leigh","non-dropping-particle":"","parse-names":false,"suffix":""},{"dropping-particle":"","family":"Feng","given":"Hao","non-dropping-particle":"","parse-names":false,"suffix":""},{"dropping-particle":"","family":"Tian","given":"Hongzhi","non-dropping-particle":"","parse-names":false,"suffix":""},{"dropping-particle":"","family":"Wang","given":"Ming-Bo","non-dropping-particle":"","parse-names":false,"suffix":""},{"dropping-particle":"","family":"Zhang","given":"Ruofang","non-dropping-particle":"","parse-names":false,"suffix":""}],"container-title":"PLoS pathogens","editor":[{"dropping-particle":"","family":"Wang","given":"Aiming","non-dropping-particle":"","parse-names":false,"suffix":""}],"id":"ITEM-3","issue":"12","issued":{"date-parts":[["2019","12"]]},"page":"e1008110","title":"Silencing of transcription factor encoding gene StTCP23 by small RNAs derived from the virulence modulating region of potato spindle tuber viroid is associated with symptom development in potato.","type":"article-journal","volume":"15"},"uris":["http://www.mendeley.com/documents/?uuid=b58b0fed-097a-4584-98a9-c3a15ba87b01"]},{"id":"ITEM-4","itemData":{"DOI":"10.1002/wrna.1570","ISSN":"1757-7004","author":[{"dropping-particle":"","family":"Adkar</w:instrText>
      </w:r>
      <w:r w:rsidR="007117D1">
        <w:rPr>
          <w:rFonts w:ascii="Cambria Math" w:hAnsi="Cambria Math" w:cs="Cambria Math"/>
          <w:color w:val="000000" w:themeColor="text1"/>
          <w:shd w:val="clear" w:color="auto" w:fill="FFFFFF"/>
        </w:rPr>
        <w:instrText>‐</w:instrText>
      </w:r>
      <w:r w:rsidR="007117D1">
        <w:rPr>
          <w:rFonts w:ascii="Arial" w:hAnsi="Arial" w:cs="Arial"/>
          <w:color w:val="000000" w:themeColor="text1"/>
          <w:shd w:val="clear" w:color="auto" w:fill="FFFFFF"/>
        </w:rPr>
        <w:instrText>Purushothama","given":"Charith Raj","non-dropping-particle":"","parse-names":false,"suffix":""},{"dropping-particle":"","family":"Perreault","given":"Jean</w:instrText>
      </w:r>
      <w:r w:rsidR="007117D1">
        <w:rPr>
          <w:rFonts w:ascii="Cambria Math" w:hAnsi="Cambria Math" w:cs="Cambria Math"/>
          <w:color w:val="000000" w:themeColor="text1"/>
          <w:shd w:val="clear" w:color="auto" w:fill="FFFFFF"/>
        </w:rPr>
        <w:instrText>‐</w:instrText>
      </w:r>
      <w:r w:rsidR="007117D1">
        <w:rPr>
          <w:rFonts w:ascii="Arial" w:hAnsi="Arial" w:cs="Arial"/>
          <w:color w:val="000000" w:themeColor="text1"/>
          <w:shd w:val="clear" w:color="auto" w:fill="FFFFFF"/>
        </w:rPr>
        <w:instrText>Pierre","non-dropping-particle":"","parse-names":false,"suffix":""}],"container-title":"WIREs RNA","id":"ITEM-4","issue":"2","issued":{"date-parts":[["2020","3","22"]]},"title":"Current overview on viroid–host interactions","type":"article-journal","volume":"11"},"uris":["http://www.mendeley.com/documents/?uuid=1b6e574f-9bcb-390e-8ffb-4316321eafbd"]},{"id":"ITEM-5","itemData":{"DOI":"10.1515/BC.2010.148","ISBN":"1437-4315 (Electronic)\\r1431-6730 (Linking)","ISSN":"14316730","PMID":"21087089","abstract":"To defend against invading pathogens, plants possess RNA silencing mechanisms involving small RNAs (miRNAs, siRNAs). Also viroids - plant infectious, non-coding, unencapsidated RNA - cause the production of viroid-specific small RNAs (vsRNA), but viroids do escape the cytoplasmic silencing mechanism. Viroids with minor sequence variations can produce different symptoms in infected plants, suggesting an involvement of vsRNAs in symptom production. We analyzed by deep sequencing the spectrum of vsRNAs induced by the PSTVd strain AS1, which causes strong symptoms such as dwarfing and necrosis upon infection of tomato plants cv Rutgers. Indeed, vsRNAs found with highest frequency mapped to the pathogenicity-modulating domain of PSTVd, supporting an involvement of vsRNAs in symptom production. Furthermore, in PSTVd AS1-infected plants the accumulation of some endogenous miRNAs, which are involved in leaf development via regulation of transcription factors, is suppressed. The latter finding supports the hypothesis that a miRNA-dependent (mis)regulation of transcription factors causes the viroid symptoms.","author":[{"dropping-particle":"","family":"Diermann","given":"Natalie","non-dropping-particle":"","parse-names":false,"suffix":""},{"dropping-particle":"","family":"Matoušek","given":"Jaroslav","non-dropping-particle":"","parse-names":false,"suffix":""},{"dropping-particle":"","family":"Junge","given":"Markus","non-dropping-particle":"","parse-names":false,"suffix":""},{"dropping-particle":"","family":"Riesner","given":"Detlev","non-dropping-particle":"","parse-names":false,"suffix":""},{"dropping-particle":"","family":"Steger","given":"Gerhard","non-dropping-particle":"","parse-names":false,"suffix":""}],"container-title":"Biological Chemistry","id":"ITEM-5","issue":"12","issued":{"date-parts":[["2010"]]},"page":"1379-1390","title":"Characterization of plant miRNAs and small RNAs derived from potato spindle tuber viroid (PSTVd) in infected tomato","type":"article-journal","volume":"391"},"uris":["http://www.mendeley.com/documents/?uuid=44510fb3-d029-4f8f-bc29-ccfc3048460b"]},{"id":"ITEM-6","itemData":{"DOI":"10.1016/j.virol.2013.12.019","ISSN":"00426822","PMID":"24503090","abstract":"Potato spindle tuber viroid (PSTVd) is a small non-protein-coding RNA pathogen that can induce disease symptoms in a variety of plant species. How PSTVd induces disease symptoms is a long standing question. It has been suggested that PSTVd-derived small RNAs (sRNAs) could direct RNA silencing of a targeted host gene(s) resulting in symptom development. To test this, we expressed PSTVd sequences as artificial microRNAs (amiRNAs) in Nicotiana tabacum and Nicotiana benthamiana. One amiRNA, amiR46 that corresponds to sequences within the PSTVd virulence modulating region (VMR), induced abnormal phenotypes in both Nicotiana species that closely resemble those displayed by PSTVd infected plants. In N. tabacum amiR46 plants, phenotype severity correlated with amiR46 accumulation and expression down-regulation of the bioinformatically-identified target gene, a Nicotiana soluble inorganic pyrophosphatase (siPPase). Taken together, our phenotypic and molecular analyses suggest that disease symptom development in Nicotiana species following PSTVd infection results from sRNA-directed RNA silencing of the host gene, siPPase. ?? 2013 Elsevier Inc.","author":[{"dropping-particle":"","family":"Eamens","given":"Andrew L.","non-dropping-particle":"","parse-names":false,"suffix":""},{"dropping-particle":"","family":"Smith","given":"Neil A.","non-dropping-particle":"","parse-names":false,"suffix":""},{"dropping-particle":"","family":"Dennis","given":"Elizabeth S.","non-dropping-particle":"","parse-names":false,"suffix":""},{"dropping-particle":"","family":"Wassenegger","given":"Michael","non-dropping-particle":"","parse-names":false,"suffix":""},{"dropping-particle":"","family":"Wang","given":"Ming Bo","non-dropping-particle":"","parse-names":false,"suffix":""}],"container-title":"Virology","id":"ITEM-6","issued":{"date-parts":[["2014"]]},"page":"266-277","title":"In Nicotiana species, an artificial microRNA corresponding to the virulence modulating region of Potato spindle tuber viroid directs RNA silencing of a soluble inorganic pyrophosphatase gene and the development of abnormal phenotypes","type":"article-journal","volume":"450-451"},"uris":["http://www.mendeley.com/documents/?uuid=55b821d5-6cbd-30e7-a9c5-1670eb7c5e40"]},{"id":"ITEM-7","itemData":{"DOI":"10.3390/v10110587","ISSN":"1999-4915","PMID":"30373191","abstract":"Although viroids are the smallest and simplest plant pathogens known, the molecular mechanisms underlying their pathogenesis remain unclear. To unravel these mechanisms, a dual approach was implemented consisting of in silico identification of potential tomato silencing targets of pospiviroids, and the experimental validation of these targets through the sequencing of small RNAs and RNA ends extracted from tomatoes infected with a severe isolate of Citrus exocortis viroid (CEVd). The generated RNA ends were also used to monitor the differentially-expressed genes. These analyses showed that when CEVd symptoms are well established: (i) CEVd are degraded by at least three Dicer-like (DCL) proteins and possibly by RNA-induced silencing complex (RISC), (ii) five different mRNAs are partially degraded through post-transcriptional gene silencing (PTGS), including argonaute 2a, which is further degraded in phasiRNAs, (iii) Dicer-like 2b and 2d are both upregulated and degraded in phasiRNAs, and (iv) CEVd infection induced a significant shift in gene expression allowing to explain the usual symptoms of pospiviroids on tomato and to demonstrate the constant activation of host innate immunity and systemic acquired resistance (SAR) by these pathogenic RNAs. Finally, based on in silico analysis, potential immunity receptor candidates of viroid-derived RNAs are suggested.","author":[{"dropping-particle":"","family":"Thibaut","given":"Olivier","non-dropping-particle":"","parse-names":false,"suffix":""},{"dropping-particle":"","family":"Claude","given":"Bragard","non-dropping-particle":"","parse-names":false,"suffix":""}],"container-title":"Viruses","id":"ITEM-7","issue":"11","issued":{"date-parts":[["2018","10"]]},"page":"587","title":"Innate immunity activation and RNAi interplay in citrus exocortis viroid-tomato pathosystem.","type":"article-journal","volume":"10"},"uris":["http://www.mendeley.com/documents/?uuid=3d4c82cc-ae34-471b-9f61-019ad22e244c"]},{"id":"ITEM-8","itemData":{"DOI":"10.3390/v10100516","ISSN":"1999-4915","PMID":"30241423","abstract":"Viroids are unencapsidated, single-stranded, covalently-closed circular, highly structured, noncoding RNAs of 239</w:instrText>
      </w:r>
      <w:r w:rsidR="007117D1">
        <w:rPr>
          <w:rFonts w:ascii="Cambria Math" w:hAnsi="Cambria Math" w:cs="Cambria Math"/>
          <w:color w:val="000000" w:themeColor="text1"/>
          <w:shd w:val="clear" w:color="auto" w:fill="FFFFFF"/>
        </w:rPr>
        <w:instrText>⁻</w:instrText>
      </w:r>
      <w:r w:rsidR="007117D1">
        <w:rPr>
          <w:rFonts w:ascii="Arial" w:hAnsi="Arial" w:cs="Arial"/>
          <w:color w:val="000000" w:themeColor="text1"/>
          <w:shd w:val="clear" w:color="auto" w:fill="FFFFFF"/>
        </w:rPr>
        <w:instrText>401 nucleotides that cause disease in several economically important crop plants. In tomato (Solanum lycopersicum cv. Rutgers), symptoms of pospiviroid infection include stunting, reduced vigor, flower abortion, and reduced size and number of fruits, resulting in significant crop losses. Dramatic alterations in plant development triggered by viroid infection are the result of differential gene expression; in our study, we focused on the effect of tomato planta macho viroid (TPMVd) and Mexican papita viroid (MPVd) infection on gene networks associated with the regulation of flower and fruit development. The expression of several of the genes were previously reported to be affected by viroid infection, but two genes not previously studied were included. Changes in gene expression of SlBIGPETAL1 (bHLH transcription factor) and SlOVA6 (proline-like tRNA synthetase) are involved in petal morphology and fertility, respectively. Expression of SlOVA6 was down-regulated in flowers of TPMVd- and MPVd-infected plants, while expression of SlBIGPETAL1 was up-regulated in flowers. Up-regulation of SlBIGPETAL1 and down-regulation of SlOVA6 were positively correlated with symptoms such as reduced petal size and flower abortion. Expression analysis of additional tomato genes and a prediction of a global network association of genes involved in flower and fruit development and impacted by viroid infection may further elucidate the pathways underlying viroid pathogenicity.","author":[{"dropping-particle":"","family":"Aviña-Padilla","given":"Katia","non-dropping-particle":"","parse-names":false,"suffix":""},{"dropping-particle":"","family":"Rivera-Bustamante","given":"Rafael","non-dropping-particle":"","parse-names":false,"suffix":""},{"dropping-particle":"","family":"Kovalskaya","given":"Natalia Y","non-dropping-particle":"","parse-names":false,"suffix":""},{"dropping-particle":"","family":"Hammond","given":"Rosemarie W","non-dropping-particle":"","parse-names":false,"suffix":""}],"container-title":"Viruses","id":"ITEM-8","issue":"10","issued":{"date-parts":[["2018","9"]]},"page":"516","title":"Pospiviroid infection of tomato regulates the expression of genes involved in flower and fruit development.","type":"article-journal","volume":"10"},"uris":["http://www.mendeley.com/documents/?uuid=d1f98534-436f-4629-883b-fc5ea789e38e"]}],"mendeley":{"formattedCitation":"[14–16,21,39–42]","plainTextFormattedCitation":"[14–16,21,39–42]","previouslyFormattedCitation":"[14–16,21,39–42]"},"properties":{"noteIndex":0},"schema":"https://github.com/citation-style-language/schema/raw/master/csl-citation.json"}</w:instrText>
      </w:r>
      <w:r w:rsidR="00F71412" w:rsidRPr="00944633">
        <w:rPr>
          <w:rFonts w:ascii="Arial" w:hAnsi="Arial" w:cs="Arial"/>
          <w:color w:val="000000" w:themeColor="text1"/>
          <w:shd w:val="clear" w:color="auto" w:fill="FFFFFF"/>
        </w:rPr>
        <w:fldChar w:fldCharType="separate"/>
      </w:r>
      <w:r w:rsidR="007117D1" w:rsidRPr="007117D1">
        <w:rPr>
          <w:rFonts w:ascii="Arial" w:hAnsi="Arial" w:cs="Arial"/>
          <w:noProof/>
          <w:color w:val="000000" w:themeColor="text1"/>
          <w:shd w:val="clear" w:color="auto" w:fill="FFFFFF"/>
        </w:rPr>
        <w:t>[14–16,21,39–42]</w:t>
      </w:r>
      <w:r w:rsidR="00F71412" w:rsidRPr="00944633">
        <w:rPr>
          <w:rFonts w:ascii="Arial" w:hAnsi="Arial" w:cs="Arial"/>
          <w:color w:val="000000" w:themeColor="text1"/>
          <w:shd w:val="clear" w:color="auto" w:fill="FFFFFF"/>
        </w:rPr>
        <w:fldChar w:fldCharType="end"/>
      </w:r>
      <w:r w:rsidR="00351A7D" w:rsidRPr="00944633">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I</w:t>
      </w:r>
      <w:r w:rsidR="00351A7D" w:rsidRPr="00944633">
        <w:rPr>
          <w:rFonts w:ascii="Arial" w:hAnsi="Arial" w:cs="Arial"/>
          <w:color w:val="000000" w:themeColor="text1"/>
          <w:shd w:val="clear" w:color="auto" w:fill="FFFFFF"/>
        </w:rPr>
        <w:t>nclud</w:t>
      </w:r>
      <w:r>
        <w:rPr>
          <w:rFonts w:ascii="Arial" w:hAnsi="Arial" w:cs="Arial"/>
          <w:color w:val="000000" w:themeColor="text1"/>
          <w:shd w:val="clear" w:color="auto" w:fill="FFFFFF"/>
        </w:rPr>
        <w:t>ed in these studies was the</w:t>
      </w:r>
      <w:r w:rsidR="00351A7D"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predict</w:t>
      </w:r>
      <w:r>
        <w:rPr>
          <w:rFonts w:ascii="Arial" w:hAnsi="Arial" w:cs="Arial"/>
          <w:color w:val="000000" w:themeColor="text1"/>
          <w:shd w:val="clear" w:color="auto" w:fill="FFFFFF"/>
        </w:rPr>
        <w:t>ion of</w:t>
      </w:r>
      <w:r w:rsidRPr="00944633">
        <w:rPr>
          <w:rFonts w:ascii="Arial" w:hAnsi="Arial" w:cs="Arial"/>
          <w:color w:val="000000" w:themeColor="text1"/>
          <w:shd w:val="clear" w:color="auto" w:fill="FFFFFF"/>
        </w:rPr>
        <w:t xml:space="preserve"> </w:t>
      </w:r>
      <w:r w:rsidR="00351A7D" w:rsidRPr="00944633">
        <w:rPr>
          <w:rFonts w:ascii="Arial" w:hAnsi="Arial" w:cs="Arial"/>
          <w:color w:val="000000" w:themeColor="text1"/>
          <w:shd w:val="clear" w:color="auto" w:fill="FFFFFF"/>
        </w:rPr>
        <w:t xml:space="preserve">the </w:t>
      </w:r>
      <w:proofErr w:type="spellStart"/>
      <w:r w:rsidR="00351A7D" w:rsidRPr="00944633">
        <w:rPr>
          <w:rFonts w:ascii="Arial" w:hAnsi="Arial" w:cs="Arial"/>
          <w:color w:val="000000" w:themeColor="text1"/>
          <w:shd w:val="clear" w:color="auto" w:fill="FFFFFF"/>
        </w:rPr>
        <w:t>vd</w:t>
      </w:r>
      <w:r>
        <w:rPr>
          <w:rFonts w:ascii="Arial" w:hAnsi="Arial" w:cs="Arial"/>
          <w:color w:val="000000" w:themeColor="text1"/>
          <w:shd w:val="clear" w:color="auto" w:fill="FFFFFF"/>
        </w:rPr>
        <w:noBreakHyphen/>
      </w:r>
      <w:proofErr w:type="gramStart"/>
      <w:r w:rsidR="00351A7D" w:rsidRPr="00944633">
        <w:rPr>
          <w:rFonts w:ascii="Arial" w:hAnsi="Arial" w:cs="Arial"/>
          <w:color w:val="000000" w:themeColor="text1"/>
          <w:shd w:val="clear" w:color="auto" w:fill="FFFFFF"/>
        </w:rPr>
        <w:t>sRNA:target</w:t>
      </w:r>
      <w:proofErr w:type="spellEnd"/>
      <w:proofErr w:type="gramEnd"/>
      <w:r w:rsidR="00351A7D" w:rsidRPr="00944633">
        <w:rPr>
          <w:rFonts w:ascii="Arial" w:hAnsi="Arial" w:cs="Arial"/>
          <w:color w:val="000000" w:themeColor="text1"/>
          <w:shd w:val="clear" w:color="auto" w:fill="FFFFFF"/>
        </w:rPr>
        <w:t xml:space="preserve"> mRNA duplex formation and </w:t>
      </w:r>
      <w:r>
        <w:rPr>
          <w:rFonts w:ascii="Arial" w:hAnsi="Arial" w:cs="Arial"/>
          <w:color w:val="000000" w:themeColor="text1"/>
          <w:shd w:val="clear" w:color="auto" w:fill="FFFFFF"/>
        </w:rPr>
        <w:t>searching</w:t>
      </w:r>
      <w:r w:rsidR="00351A7D" w:rsidRPr="00944633">
        <w:rPr>
          <w:rFonts w:ascii="Arial" w:hAnsi="Arial" w:cs="Arial"/>
          <w:color w:val="000000" w:themeColor="text1"/>
          <w:shd w:val="clear" w:color="auto" w:fill="FFFFFF"/>
        </w:rPr>
        <w:t xml:space="preserve"> for the number of </w:t>
      </w:r>
      <w:proofErr w:type="spellStart"/>
      <w:r w:rsidR="00351A7D" w:rsidRPr="00944633">
        <w:rPr>
          <w:rFonts w:ascii="Arial" w:hAnsi="Arial" w:cs="Arial"/>
          <w:color w:val="000000" w:themeColor="text1"/>
          <w:shd w:val="clear" w:color="auto" w:fill="FFFFFF"/>
        </w:rPr>
        <w:t>vd</w:t>
      </w:r>
      <w:proofErr w:type="spellEnd"/>
      <w:r w:rsidR="00351A7D" w:rsidRPr="00944633">
        <w:rPr>
          <w:rFonts w:ascii="Arial" w:hAnsi="Arial" w:cs="Arial"/>
          <w:color w:val="000000" w:themeColor="text1"/>
          <w:shd w:val="clear" w:color="auto" w:fill="FFFFFF"/>
        </w:rPr>
        <w:t>-sRNA</w:t>
      </w:r>
      <w:r>
        <w:rPr>
          <w:rFonts w:ascii="Arial" w:hAnsi="Arial" w:cs="Arial"/>
          <w:color w:val="000000" w:themeColor="text1"/>
          <w:shd w:val="clear" w:color="auto" w:fill="FFFFFF"/>
        </w:rPr>
        <w:t>s</w:t>
      </w:r>
      <w:r w:rsidR="00351A7D" w:rsidRPr="00944633">
        <w:rPr>
          <w:rFonts w:ascii="Arial" w:hAnsi="Arial" w:cs="Arial"/>
          <w:color w:val="000000" w:themeColor="text1"/>
          <w:shd w:val="clear" w:color="auto" w:fill="FFFFFF"/>
        </w:rPr>
        <w:t xml:space="preserve"> in the viroid infected plant that </w:t>
      </w:r>
      <w:r>
        <w:rPr>
          <w:rFonts w:ascii="Arial" w:hAnsi="Arial" w:cs="Arial"/>
          <w:color w:val="000000" w:themeColor="text1"/>
          <w:shd w:val="clear" w:color="auto" w:fill="FFFFFF"/>
        </w:rPr>
        <w:t xml:space="preserve">could </w:t>
      </w:r>
      <w:r w:rsidR="00351A7D" w:rsidRPr="00944633">
        <w:rPr>
          <w:rFonts w:ascii="Arial" w:hAnsi="Arial" w:cs="Arial"/>
          <w:color w:val="000000" w:themeColor="text1"/>
          <w:shd w:val="clear" w:color="auto" w:fill="FFFFFF"/>
        </w:rPr>
        <w:t xml:space="preserve">potentially bind </w:t>
      </w:r>
      <w:r>
        <w:rPr>
          <w:rFonts w:ascii="Arial" w:hAnsi="Arial" w:cs="Arial"/>
          <w:color w:val="000000" w:themeColor="text1"/>
          <w:shd w:val="clear" w:color="auto" w:fill="FFFFFF"/>
        </w:rPr>
        <w:t>to a given</w:t>
      </w:r>
      <w:r w:rsidRPr="00944633">
        <w:rPr>
          <w:rFonts w:ascii="Arial" w:hAnsi="Arial" w:cs="Arial"/>
          <w:color w:val="000000" w:themeColor="text1"/>
          <w:shd w:val="clear" w:color="auto" w:fill="FFFFFF"/>
        </w:rPr>
        <w:t xml:space="preserve"> </w:t>
      </w:r>
      <w:r w:rsidR="00351A7D" w:rsidRPr="00944633">
        <w:rPr>
          <w:rFonts w:ascii="Arial" w:hAnsi="Arial" w:cs="Arial"/>
          <w:color w:val="000000" w:themeColor="text1"/>
          <w:shd w:val="clear" w:color="auto" w:fill="FFFFFF"/>
        </w:rPr>
        <w:t xml:space="preserve">target mRNA. For </w:t>
      </w:r>
      <w:r w:rsidR="00603D3F">
        <w:rPr>
          <w:rFonts w:ascii="Arial" w:hAnsi="Arial" w:cs="Arial"/>
          <w:color w:val="000000" w:themeColor="text1"/>
          <w:shd w:val="clear" w:color="auto" w:fill="FFFFFF"/>
        </w:rPr>
        <w:t>such</w:t>
      </w:r>
      <w:r w:rsidR="00603D3F" w:rsidRPr="00944633">
        <w:rPr>
          <w:rFonts w:ascii="Arial" w:hAnsi="Arial" w:cs="Arial"/>
          <w:color w:val="000000" w:themeColor="text1"/>
          <w:shd w:val="clear" w:color="auto" w:fill="FFFFFF"/>
        </w:rPr>
        <w:t xml:space="preserve"> </w:t>
      </w:r>
      <w:r w:rsidR="00351A7D" w:rsidRPr="00944633">
        <w:rPr>
          <w:rFonts w:ascii="Arial" w:hAnsi="Arial" w:cs="Arial"/>
          <w:color w:val="000000" w:themeColor="text1"/>
          <w:shd w:val="clear" w:color="auto" w:fill="FFFFFF"/>
        </w:rPr>
        <w:t xml:space="preserve">studies, it is </w:t>
      </w:r>
      <w:r w:rsidR="00603D3F">
        <w:rPr>
          <w:rFonts w:ascii="Arial" w:hAnsi="Arial" w:cs="Arial"/>
          <w:color w:val="000000" w:themeColor="text1"/>
          <w:shd w:val="clear" w:color="auto" w:fill="FFFFFF"/>
        </w:rPr>
        <w:t>critical</w:t>
      </w:r>
      <w:r w:rsidR="00603D3F" w:rsidRPr="00944633">
        <w:rPr>
          <w:rFonts w:ascii="Arial" w:hAnsi="Arial" w:cs="Arial"/>
          <w:color w:val="000000" w:themeColor="text1"/>
          <w:shd w:val="clear" w:color="auto" w:fill="FFFFFF"/>
        </w:rPr>
        <w:t xml:space="preserve"> </w:t>
      </w:r>
      <w:r w:rsidR="00351A7D" w:rsidRPr="00944633">
        <w:rPr>
          <w:rFonts w:ascii="Arial" w:hAnsi="Arial" w:cs="Arial"/>
          <w:color w:val="000000" w:themeColor="text1"/>
          <w:shd w:val="clear" w:color="auto" w:fill="FFFFFF"/>
        </w:rPr>
        <w:t>to map</w:t>
      </w:r>
      <w:r w:rsidR="00603D3F">
        <w:rPr>
          <w:rFonts w:ascii="Arial" w:hAnsi="Arial" w:cs="Arial"/>
          <w:color w:val="000000" w:themeColor="text1"/>
          <w:shd w:val="clear" w:color="auto" w:fill="FFFFFF"/>
        </w:rPr>
        <w:t xml:space="preserve"> </w:t>
      </w:r>
      <w:r w:rsidR="00351A7D" w:rsidRPr="00944633">
        <w:rPr>
          <w:rFonts w:ascii="Arial" w:hAnsi="Arial" w:cs="Arial"/>
          <w:color w:val="000000" w:themeColor="text1"/>
          <w:shd w:val="clear" w:color="auto" w:fill="FFFFFF"/>
        </w:rPr>
        <w:t xml:space="preserve">the </w:t>
      </w:r>
      <w:proofErr w:type="spellStart"/>
      <w:r w:rsidR="00351A7D" w:rsidRPr="00944633">
        <w:rPr>
          <w:rFonts w:ascii="Arial" w:hAnsi="Arial" w:cs="Arial"/>
          <w:color w:val="000000" w:themeColor="text1"/>
          <w:shd w:val="clear" w:color="auto" w:fill="FFFFFF"/>
        </w:rPr>
        <w:t>vd</w:t>
      </w:r>
      <w:proofErr w:type="spellEnd"/>
      <w:r w:rsidR="00351A7D" w:rsidRPr="00944633">
        <w:rPr>
          <w:rFonts w:ascii="Arial" w:hAnsi="Arial" w:cs="Arial"/>
          <w:color w:val="000000" w:themeColor="text1"/>
          <w:shd w:val="clear" w:color="auto" w:fill="FFFFFF"/>
        </w:rPr>
        <w:t>-sRNA</w:t>
      </w:r>
      <w:r>
        <w:rPr>
          <w:rFonts w:ascii="Arial" w:hAnsi="Arial" w:cs="Arial"/>
          <w:color w:val="000000" w:themeColor="text1"/>
          <w:shd w:val="clear" w:color="auto" w:fill="FFFFFF"/>
        </w:rPr>
        <w:t>s obtained</w:t>
      </w:r>
      <w:r w:rsidR="00351A7D" w:rsidRPr="00944633">
        <w:rPr>
          <w:rFonts w:ascii="Arial" w:hAnsi="Arial" w:cs="Arial"/>
          <w:color w:val="000000" w:themeColor="text1"/>
          <w:shd w:val="clear" w:color="auto" w:fill="FFFFFF"/>
        </w:rPr>
        <w:t xml:space="preserve"> from NGS data </w:t>
      </w:r>
      <w:r>
        <w:rPr>
          <w:rFonts w:ascii="Arial" w:hAnsi="Arial" w:cs="Arial"/>
          <w:color w:val="000000" w:themeColor="text1"/>
          <w:shd w:val="clear" w:color="auto" w:fill="FFFFFF"/>
        </w:rPr>
        <w:t>derived</w:t>
      </w:r>
      <w:r w:rsidRPr="00944633">
        <w:rPr>
          <w:rFonts w:ascii="Arial" w:hAnsi="Arial" w:cs="Arial"/>
          <w:color w:val="000000" w:themeColor="text1"/>
          <w:shd w:val="clear" w:color="auto" w:fill="FFFFFF"/>
        </w:rPr>
        <w:t xml:space="preserve"> </w:t>
      </w:r>
      <w:r w:rsidR="00351A7D" w:rsidRPr="00944633">
        <w:rPr>
          <w:rFonts w:ascii="Arial" w:hAnsi="Arial" w:cs="Arial"/>
          <w:color w:val="000000" w:themeColor="text1"/>
          <w:shd w:val="clear" w:color="auto" w:fill="FFFFFF"/>
        </w:rPr>
        <w:t>from viroid infected plants</w:t>
      </w:r>
      <w:r w:rsidR="00603D3F">
        <w:rPr>
          <w:rFonts w:ascii="Arial" w:hAnsi="Arial" w:cs="Arial"/>
          <w:color w:val="000000" w:themeColor="text1"/>
          <w:shd w:val="clear" w:color="auto" w:fill="FFFFFF"/>
        </w:rPr>
        <w:t xml:space="preserve"> on viroid genomic and antigenomic strand</w:t>
      </w:r>
      <w:r w:rsidR="00351A7D" w:rsidRPr="00944633">
        <w:rPr>
          <w:rFonts w:ascii="Arial" w:hAnsi="Arial" w:cs="Arial"/>
          <w:color w:val="000000" w:themeColor="text1"/>
          <w:shd w:val="clear" w:color="auto" w:fill="FFFFFF"/>
        </w:rPr>
        <w:t xml:space="preserve">. Profiling </w:t>
      </w:r>
      <w:r>
        <w:rPr>
          <w:rFonts w:ascii="Arial" w:hAnsi="Arial" w:cs="Arial"/>
          <w:color w:val="000000" w:themeColor="text1"/>
          <w:shd w:val="clear" w:color="auto" w:fill="FFFFFF"/>
        </w:rPr>
        <w:t xml:space="preserve">of the </w:t>
      </w:r>
      <w:r w:rsidR="00351A7D" w:rsidRPr="00944633">
        <w:rPr>
          <w:rFonts w:ascii="Arial" w:hAnsi="Arial" w:cs="Arial"/>
          <w:color w:val="000000" w:themeColor="text1"/>
          <w:shd w:val="clear" w:color="auto" w:fill="FFFFFF"/>
        </w:rPr>
        <w:t xml:space="preserve">obtained </w:t>
      </w:r>
      <w:proofErr w:type="spellStart"/>
      <w:r w:rsidR="00351A7D" w:rsidRPr="00944633">
        <w:rPr>
          <w:rFonts w:ascii="Arial" w:hAnsi="Arial" w:cs="Arial"/>
          <w:color w:val="000000" w:themeColor="text1"/>
          <w:shd w:val="clear" w:color="auto" w:fill="FFFFFF"/>
        </w:rPr>
        <w:t>vd</w:t>
      </w:r>
      <w:proofErr w:type="spellEnd"/>
      <w:r w:rsidR="00351A7D" w:rsidRPr="00944633">
        <w:rPr>
          <w:rFonts w:ascii="Arial" w:hAnsi="Arial" w:cs="Arial"/>
          <w:color w:val="000000" w:themeColor="text1"/>
          <w:shd w:val="clear" w:color="auto" w:fill="FFFFFF"/>
        </w:rPr>
        <w:t xml:space="preserve">-sRNA on both the genomic and </w:t>
      </w:r>
      <w:r w:rsidR="005F10ED">
        <w:rPr>
          <w:rFonts w:ascii="Arial" w:hAnsi="Arial" w:cs="Arial"/>
          <w:color w:val="000000" w:themeColor="text1"/>
          <w:shd w:val="clear" w:color="auto" w:fill="FFFFFF"/>
        </w:rPr>
        <w:t>antigenomic</w:t>
      </w:r>
      <w:r w:rsidR="00351A7D" w:rsidRPr="00944633">
        <w:rPr>
          <w:rFonts w:ascii="Arial" w:hAnsi="Arial" w:cs="Arial"/>
          <w:color w:val="000000" w:themeColor="text1"/>
          <w:shd w:val="clear" w:color="auto" w:fill="FFFFFF"/>
        </w:rPr>
        <w:t xml:space="preserve"> strand</w:t>
      </w:r>
      <w:r w:rsidR="00C669C4">
        <w:rPr>
          <w:rFonts w:ascii="Arial" w:hAnsi="Arial" w:cs="Arial"/>
          <w:color w:val="000000" w:themeColor="text1"/>
          <w:shd w:val="clear" w:color="auto" w:fill="FFFFFF"/>
        </w:rPr>
        <w:t>s</w:t>
      </w:r>
      <w:r w:rsidR="00351A7D" w:rsidRPr="00944633">
        <w:rPr>
          <w:rFonts w:ascii="Arial" w:hAnsi="Arial" w:cs="Arial"/>
          <w:color w:val="000000" w:themeColor="text1"/>
          <w:shd w:val="clear" w:color="auto" w:fill="FFFFFF"/>
        </w:rPr>
        <w:t xml:space="preserve"> of the viroid helps to </w:t>
      </w:r>
      <w:r>
        <w:rPr>
          <w:rFonts w:ascii="Arial" w:hAnsi="Arial" w:cs="Arial"/>
          <w:color w:val="000000" w:themeColor="text1"/>
          <w:shd w:val="clear" w:color="auto" w:fill="FFFFFF"/>
        </w:rPr>
        <w:t>identify</w:t>
      </w:r>
      <w:r w:rsidRPr="00944633">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which</w:t>
      </w:r>
      <w:r w:rsidRPr="00944633">
        <w:rPr>
          <w:rFonts w:ascii="Arial" w:hAnsi="Arial" w:cs="Arial"/>
          <w:color w:val="000000" w:themeColor="text1"/>
          <w:shd w:val="clear" w:color="auto" w:fill="FFFFFF"/>
        </w:rPr>
        <w:t xml:space="preserve"> </w:t>
      </w:r>
      <w:r w:rsidR="00351A7D" w:rsidRPr="00944633">
        <w:rPr>
          <w:rFonts w:ascii="Arial" w:hAnsi="Arial" w:cs="Arial"/>
          <w:color w:val="000000" w:themeColor="text1"/>
          <w:shd w:val="clear" w:color="auto" w:fill="FFFFFF"/>
        </w:rPr>
        <w:t xml:space="preserve">regions of viroid produce </w:t>
      </w:r>
      <w:r>
        <w:rPr>
          <w:rFonts w:ascii="Arial" w:hAnsi="Arial" w:cs="Arial"/>
          <w:color w:val="000000" w:themeColor="text1"/>
          <w:shd w:val="clear" w:color="auto" w:fill="FFFFFF"/>
        </w:rPr>
        <w:t>the most</w:t>
      </w:r>
      <w:r w:rsidRPr="00944633">
        <w:rPr>
          <w:rFonts w:ascii="Arial" w:hAnsi="Arial" w:cs="Arial"/>
          <w:color w:val="000000" w:themeColor="text1"/>
          <w:shd w:val="clear" w:color="auto" w:fill="FFFFFF"/>
        </w:rPr>
        <w:t xml:space="preserve"> </w:t>
      </w:r>
      <w:proofErr w:type="spellStart"/>
      <w:r w:rsidR="00351A7D" w:rsidRPr="00944633">
        <w:rPr>
          <w:rFonts w:ascii="Arial" w:hAnsi="Arial" w:cs="Arial"/>
          <w:color w:val="000000" w:themeColor="text1"/>
          <w:shd w:val="clear" w:color="auto" w:fill="FFFFFF"/>
        </w:rPr>
        <w:t>vd</w:t>
      </w:r>
      <w:proofErr w:type="spellEnd"/>
      <w:r w:rsidR="00351A7D" w:rsidRPr="00944633">
        <w:rPr>
          <w:rFonts w:ascii="Arial" w:hAnsi="Arial" w:cs="Arial"/>
          <w:color w:val="000000" w:themeColor="text1"/>
          <w:shd w:val="clear" w:color="auto" w:fill="FFFFFF"/>
        </w:rPr>
        <w:t xml:space="preserve">-sRNA and </w:t>
      </w:r>
      <w:r>
        <w:rPr>
          <w:rFonts w:ascii="Arial" w:hAnsi="Arial" w:cs="Arial"/>
          <w:color w:val="000000" w:themeColor="text1"/>
          <w:shd w:val="clear" w:color="auto" w:fill="FFFFFF"/>
        </w:rPr>
        <w:t>which the least</w:t>
      </w:r>
      <w:r w:rsidR="00351A7D" w:rsidRPr="00944633">
        <w:rPr>
          <w:rFonts w:ascii="Arial" w:hAnsi="Arial" w:cs="Arial"/>
          <w:color w:val="000000" w:themeColor="text1"/>
          <w:shd w:val="clear" w:color="auto" w:fill="FFFFFF"/>
        </w:rPr>
        <w:t xml:space="preserve">. </w:t>
      </w:r>
      <w:r w:rsidR="002A69ED">
        <w:rPr>
          <w:rFonts w:ascii="Arial" w:hAnsi="Arial" w:cs="Arial"/>
          <w:color w:val="000000" w:themeColor="text1"/>
          <w:shd w:val="clear" w:color="auto" w:fill="FFFFFF"/>
        </w:rPr>
        <w:t>This information</w:t>
      </w:r>
      <w:r w:rsidR="002A69ED" w:rsidRPr="00944633">
        <w:rPr>
          <w:rFonts w:ascii="Arial" w:hAnsi="Arial" w:cs="Arial"/>
          <w:color w:val="000000" w:themeColor="text1"/>
          <w:shd w:val="clear" w:color="auto" w:fill="FFFFFF"/>
        </w:rPr>
        <w:t xml:space="preserve"> </w:t>
      </w:r>
      <w:r w:rsidR="00351A7D" w:rsidRPr="00944633">
        <w:rPr>
          <w:rFonts w:ascii="Arial" w:hAnsi="Arial" w:cs="Arial"/>
          <w:color w:val="000000" w:themeColor="text1"/>
          <w:shd w:val="clear" w:color="auto" w:fill="FFFFFF"/>
        </w:rPr>
        <w:t>indirectly suggest</w:t>
      </w:r>
      <w:r w:rsidR="004F0EF4" w:rsidRPr="00944633">
        <w:rPr>
          <w:rFonts w:ascii="Arial" w:hAnsi="Arial" w:cs="Arial"/>
          <w:color w:val="000000" w:themeColor="text1"/>
          <w:shd w:val="clear" w:color="auto" w:fill="FFFFFF"/>
        </w:rPr>
        <w:t>s which region</w:t>
      </w:r>
      <w:r w:rsidR="002A69ED">
        <w:rPr>
          <w:rFonts w:ascii="Arial" w:hAnsi="Arial" w:cs="Arial"/>
          <w:color w:val="000000" w:themeColor="text1"/>
          <w:shd w:val="clear" w:color="auto" w:fill="FFFFFF"/>
        </w:rPr>
        <w:t>s</w:t>
      </w:r>
      <w:r w:rsidR="004F0EF4" w:rsidRPr="00944633">
        <w:rPr>
          <w:rFonts w:ascii="Arial" w:hAnsi="Arial" w:cs="Arial"/>
          <w:color w:val="000000" w:themeColor="text1"/>
          <w:shd w:val="clear" w:color="auto" w:fill="FFFFFF"/>
        </w:rPr>
        <w:t xml:space="preserve"> of the viroid </w:t>
      </w:r>
      <w:r w:rsidR="002A69ED">
        <w:rPr>
          <w:rFonts w:ascii="Arial" w:hAnsi="Arial" w:cs="Arial"/>
          <w:color w:val="000000" w:themeColor="text1"/>
          <w:shd w:val="clear" w:color="auto" w:fill="FFFFFF"/>
        </w:rPr>
        <w:t>are either</w:t>
      </w:r>
      <w:r w:rsidR="002A69ED" w:rsidRPr="00944633">
        <w:rPr>
          <w:rFonts w:ascii="Arial" w:hAnsi="Arial" w:cs="Arial"/>
          <w:color w:val="000000" w:themeColor="text1"/>
          <w:shd w:val="clear" w:color="auto" w:fill="FFFFFF"/>
        </w:rPr>
        <w:t xml:space="preserve"> </w:t>
      </w:r>
      <w:r w:rsidR="004F0EF4" w:rsidRPr="00944633">
        <w:rPr>
          <w:rFonts w:ascii="Arial" w:hAnsi="Arial" w:cs="Arial"/>
          <w:color w:val="000000" w:themeColor="text1"/>
          <w:shd w:val="clear" w:color="auto" w:fill="FFFFFF"/>
        </w:rPr>
        <w:t xml:space="preserve">more susceptible </w:t>
      </w:r>
      <w:r w:rsidR="002A69ED">
        <w:rPr>
          <w:rFonts w:ascii="Arial" w:hAnsi="Arial" w:cs="Arial"/>
          <w:color w:val="000000" w:themeColor="text1"/>
          <w:shd w:val="clear" w:color="auto" w:fill="FFFFFF"/>
        </w:rPr>
        <w:t xml:space="preserve">or more </w:t>
      </w:r>
      <w:r w:rsidR="002A69ED" w:rsidRPr="00944633">
        <w:rPr>
          <w:rFonts w:ascii="Arial" w:hAnsi="Arial" w:cs="Arial"/>
          <w:color w:val="000000" w:themeColor="text1"/>
          <w:shd w:val="clear" w:color="auto" w:fill="FFFFFF"/>
        </w:rPr>
        <w:t>resistan</w:t>
      </w:r>
      <w:r w:rsidR="002A69ED">
        <w:rPr>
          <w:rFonts w:ascii="Arial" w:hAnsi="Arial" w:cs="Arial"/>
          <w:color w:val="000000" w:themeColor="text1"/>
          <w:shd w:val="clear" w:color="auto" w:fill="FFFFFF"/>
        </w:rPr>
        <w:t>t</w:t>
      </w:r>
      <w:r w:rsidR="002A69ED" w:rsidRPr="00944633">
        <w:rPr>
          <w:rFonts w:ascii="Arial" w:hAnsi="Arial" w:cs="Arial"/>
          <w:color w:val="000000" w:themeColor="text1"/>
          <w:shd w:val="clear" w:color="auto" w:fill="FFFFFF"/>
        </w:rPr>
        <w:t xml:space="preserve"> </w:t>
      </w:r>
      <w:r w:rsidR="004F0EF4" w:rsidRPr="00944633">
        <w:rPr>
          <w:rFonts w:ascii="Arial" w:hAnsi="Arial" w:cs="Arial"/>
          <w:color w:val="000000" w:themeColor="text1"/>
          <w:shd w:val="clear" w:color="auto" w:fill="FFFFFF"/>
        </w:rPr>
        <w:t xml:space="preserve">to host RNA silencing. </w:t>
      </w:r>
      <w:r w:rsidR="002A69ED">
        <w:rPr>
          <w:rFonts w:ascii="Arial" w:hAnsi="Arial" w:cs="Arial"/>
          <w:color w:val="000000" w:themeColor="text1"/>
          <w:shd w:val="clear" w:color="auto" w:fill="FFFFFF"/>
        </w:rPr>
        <w:t>Furthermore, this type of</w:t>
      </w:r>
      <w:r w:rsidR="004F0EF4" w:rsidRPr="00944633">
        <w:rPr>
          <w:rFonts w:ascii="Arial" w:hAnsi="Arial" w:cs="Arial"/>
          <w:color w:val="000000" w:themeColor="text1"/>
          <w:shd w:val="clear" w:color="auto" w:fill="FFFFFF"/>
        </w:rPr>
        <w:t xml:space="preserve"> information helps in </w:t>
      </w:r>
      <w:r w:rsidR="002A69ED">
        <w:rPr>
          <w:rFonts w:ascii="Arial" w:hAnsi="Arial" w:cs="Arial"/>
          <w:color w:val="000000" w:themeColor="text1"/>
          <w:shd w:val="clear" w:color="auto" w:fill="FFFFFF"/>
        </w:rPr>
        <w:t xml:space="preserve">the </w:t>
      </w:r>
      <w:r w:rsidR="004F0EF4" w:rsidRPr="00944633">
        <w:rPr>
          <w:rFonts w:ascii="Arial" w:hAnsi="Arial" w:cs="Arial"/>
          <w:color w:val="000000" w:themeColor="text1"/>
          <w:shd w:val="clear" w:color="auto" w:fill="FFFFFF"/>
        </w:rPr>
        <w:t>develop</w:t>
      </w:r>
      <w:r w:rsidR="002A69ED">
        <w:rPr>
          <w:rFonts w:ascii="Arial" w:hAnsi="Arial" w:cs="Arial"/>
          <w:color w:val="000000" w:themeColor="text1"/>
          <w:shd w:val="clear" w:color="auto" w:fill="FFFFFF"/>
        </w:rPr>
        <w:t>ment of</w:t>
      </w:r>
      <w:r w:rsidR="004F0EF4" w:rsidRPr="00944633">
        <w:rPr>
          <w:rFonts w:ascii="Arial" w:hAnsi="Arial" w:cs="Arial"/>
          <w:color w:val="000000" w:themeColor="text1"/>
          <w:shd w:val="clear" w:color="auto" w:fill="FFFFFF"/>
        </w:rPr>
        <w:t xml:space="preserve"> RNAi mediated viroid resistance transgenic plant</w:t>
      </w:r>
      <w:r w:rsidR="002A69ED">
        <w:rPr>
          <w:rFonts w:ascii="Arial" w:hAnsi="Arial" w:cs="Arial"/>
          <w:color w:val="000000" w:themeColor="text1"/>
          <w:shd w:val="clear" w:color="auto" w:fill="FFFFFF"/>
        </w:rPr>
        <w:t>s</w:t>
      </w:r>
      <w:r w:rsidR="00F71412" w:rsidRPr="00944633">
        <w:rPr>
          <w:rFonts w:ascii="Arial" w:hAnsi="Arial" w:cs="Arial"/>
          <w:color w:val="000000" w:themeColor="text1"/>
          <w:shd w:val="clear" w:color="auto" w:fill="FFFFFF"/>
        </w:rPr>
        <w:t xml:space="preserve"> </w:t>
      </w:r>
      <w:r w:rsidR="00F71412" w:rsidRPr="00944633">
        <w:rPr>
          <w:rFonts w:ascii="Arial" w:hAnsi="Arial" w:cs="Arial"/>
          <w:color w:val="000000" w:themeColor="text1"/>
          <w:shd w:val="clear" w:color="auto" w:fill="FFFFFF"/>
        </w:rPr>
        <w:fldChar w:fldCharType="begin" w:fldLock="1"/>
      </w:r>
      <w:r w:rsidR="007117D1">
        <w:rPr>
          <w:rFonts w:ascii="Arial" w:hAnsi="Arial" w:cs="Arial"/>
          <w:color w:val="000000" w:themeColor="text1"/>
          <w:shd w:val="clear" w:color="auto" w:fill="FFFFFF"/>
        </w:rPr>
        <w:instrText>ADDIN CSL_CITATION {"citationItems":[{"id":"ITEM-1","itemData":{"DOI":"10.1038/srep17949","ISSN":"2045-2322","author":[{"dropping-particle":"","family":"Adkar-Purushothama","given":"Charith Raj","non-dropping-particle":"","parse-names":false,"suffix":""},{"dropping-particle":"","family":"Kasai","given":"Atsushi","non-dropping-particle":"","parse-names":false,"suffix":""},{"dropping-particle":"","family":"Sugawara","given":"Kohei","non-dropping-particle":"","parse-names":false,"suffix":""},{"dropping-particle":"","family":"Yamamoto","given":"Hideki","non-dropping-particle":"","parse-names":false,"suffix":""},{"dropping-particle":"","family":"Yamazaki","given":"Yuto","non-dropping-particle":"","parse-names":false,"suffix":""},{"dropping-particle":"","family":"He","given":"Ying-Hong","non-dropping-particle":"","parse-names":false,"suffix":""},{"dropping-particle":"","family":"Takada","given":"Nobuyuki","non-dropping-particle":"","parse-names":false,"suffix":""},{"dropping-particle":"","family":"Goto","given":"Hideki","non-dropping-particle":"","parse-names":false,"suffix":""},{"dropping-particle":"","family":"Shindo","given":"Sahori","non-dropping-particle":"","parse-names":false,"suffix":""},{"dropping-particle":"","family":"Harada","given":"Takeo","non-dropping-particle":"","parse-names":false,"suffix":""},{"dropping-particle":"","family":"Sano","given":"Teruo","non-dropping-particle":"","parse-names":false,"suffix":""}],"container-title":"Scientific Reports","id":"ITEM-1","issued":{"date-parts":[["2015","12","14"]]},"page":"17949","title":"RNAi mediated inhibition of viroid infection in transgenic plants expressing viroid-specific small RNAs derived from various functional domains","type":"article-journal","volume":"5"},"uris":["http://www.mendeley.com/documents/?uuid=da77cef4-bb3c-4856-94a4-ce1ad8289d7e"]}],"mendeley":{"formattedCitation":"[43]","plainTextFormattedCitation":"[43]","previouslyFormattedCitation":"[43]"},"properties":{"noteIndex":0},"schema":"https://github.com/citation-style-language/schema/raw/master/csl-citation.json"}</w:instrText>
      </w:r>
      <w:r w:rsidR="00F71412" w:rsidRPr="00944633">
        <w:rPr>
          <w:rFonts w:ascii="Arial" w:hAnsi="Arial" w:cs="Arial"/>
          <w:color w:val="000000" w:themeColor="text1"/>
          <w:shd w:val="clear" w:color="auto" w:fill="FFFFFF"/>
        </w:rPr>
        <w:fldChar w:fldCharType="separate"/>
      </w:r>
      <w:r w:rsidR="007117D1" w:rsidRPr="007117D1">
        <w:rPr>
          <w:rFonts w:ascii="Arial" w:hAnsi="Arial" w:cs="Arial"/>
          <w:noProof/>
          <w:color w:val="000000" w:themeColor="text1"/>
          <w:shd w:val="clear" w:color="auto" w:fill="FFFFFF"/>
        </w:rPr>
        <w:t>[43]</w:t>
      </w:r>
      <w:r w:rsidR="00F71412" w:rsidRPr="00944633">
        <w:rPr>
          <w:rFonts w:ascii="Arial" w:hAnsi="Arial" w:cs="Arial"/>
          <w:color w:val="000000" w:themeColor="text1"/>
          <w:shd w:val="clear" w:color="auto" w:fill="FFFFFF"/>
        </w:rPr>
        <w:fldChar w:fldCharType="end"/>
      </w:r>
      <w:r w:rsidR="004F0EF4" w:rsidRPr="00944633">
        <w:rPr>
          <w:rFonts w:ascii="Arial" w:hAnsi="Arial" w:cs="Arial"/>
          <w:color w:val="000000" w:themeColor="text1"/>
          <w:shd w:val="clear" w:color="auto" w:fill="FFFFFF"/>
        </w:rPr>
        <w:t>.</w:t>
      </w:r>
      <w:r w:rsidR="00182FBA" w:rsidRPr="00944633">
        <w:rPr>
          <w:rFonts w:ascii="Arial" w:hAnsi="Arial" w:cs="Arial"/>
          <w:color w:val="000000" w:themeColor="text1"/>
          <w:shd w:val="clear" w:color="auto" w:fill="FFFFFF"/>
        </w:rPr>
        <w:t xml:space="preserve"> </w:t>
      </w:r>
      <w:r w:rsidR="002A69ED">
        <w:rPr>
          <w:rFonts w:ascii="Arial" w:hAnsi="Arial" w:cs="Arial"/>
          <w:color w:val="000000" w:themeColor="text1"/>
          <w:shd w:val="clear" w:color="auto" w:fill="FFFFFF"/>
        </w:rPr>
        <w:t>In addition</w:t>
      </w:r>
      <w:r w:rsidR="00182FBA" w:rsidRPr="00944633">
        <w:rPr>
          <w:rFonts w:ascii="Arial" w:hAnsi="Arial" w:cs="Arial"/>
          <w:color w:val="000000" w:themeColor="text1"/>
          <w:shd w:val="clear" w:color="auto" w:fill="FFFFFF"/>
        </w:rPr>
        <w:t xml:space="preserve">, </w:t>
      </w:r>
      <w:r w:rsidR="002A69ED">
        <w:rPr>
          <w:rFonts w:ascii="Arial" w:hAnsi="Arial" w:cs="Arial"/>
          <w:color w:val="000000" w:themeColor="text1"/>
          <w:shd w:val="clear" w:color="auto" w:fill="FFFFFF"/>
        </w:rPr>
        <w:t xml:space="preserve">the </w:t>
      </w:r>
      <w:r w:rsidR="00182FBA" w:rsidRPr="00944633">
        <w:rPr>
          <w:rFonts w:ascii="Arial" w:hAnsi="Arial" w:cs="Arial"/>
          <w:color w:val="000000" w:themeColor="text1"/>
          <w:shd w:val="clear" w:color="auto" w:fill="FFFFFF"/>
        </w:rPr>
        <w:t xml:space="preserve">mapping of </w:t>
      </w:r>
      <w:proofErr w:type="spellStart"/>
      <w:r w:rsidR="00182FBA" w:rsidRPr="00944633">
        <w:rPr>
          <w:rFonts w:ascii="Arial" w:hAnsi="Arial" w:cs="Arial"/>
          <w:color w:val="000000" w:themeColor="text1"/>
          <w:shd w:val="clear" w:color="auto" w:fill="FFFFFF"/>
        </w:rPr>
        <w:t>vd</w:t>
      </w:r>
      <w:proofErr w:type="spellEnd"/>
      <w:r w:rsidR="00182FBA" w:rsidRPr="00944633">
        <w:rPr>
          <w:rFonts w:ascii="Arial" w:hAnsi="Arial" w:cs="Arial"/>
          <w:color w:val="000000" w:themeColor="text1"/>
          <w:shd w:val="clear" w:color="auto" w:fill="FFFFFF"/>
        </w:rPr>
        <w:t>-sRNA</w:t>
      </w:r>
      <w:r w:rsidR="002A69ED">
        <w:rPr>
          <w:rFonts w:ascii="Arial" w:hAnsi="Arial" w:cs="Arial"/>
          <w:color w:val="000000" w:themeColor="text1"/>
          <w:shd w:val="clear" w:color="auto" w:fill="FFFFFF"/>
        </w:rPr>
        <w:t>,</w:t>
      </w:r>
      <w:r w:rsidR="00182FBA" w:rsidRPr="00944633">
        <w:rPr>
          <w:rFonts w:ascii="Arial" w:hAnsi="Arial" w:cs="Arial"/>
          <w:color w:val="000000" w:themeColor="text1"/>
          <w:shd w:val="clear" w:color="auto" w:fill="FFFFFF"/>
        </w:rPr>
        <w:t xml:space="preserve"> and </w:t>
      </w:r>
      <w:r w:rsidR="002A69ED">
        <w:rPr>
          <w:rFonts w:ascii="Arial" w:hAnsi="Arial" w:cs="Arial"/>
          <w:color w:val="000000" w:themeColor="text1"/>
          <w:shd w:val="clear" w:color="auto" w:fill="FFFFFF"/>
        </w:rPr>
        <w:t xml:space="preserve">their </w:t>
      </w:r>
      <w:r w:rsidR="00182FBA" w:rsidRPr="00944633">
        <w:rPr>
          <w:rFonts w:ascii="Arial" w:hAnsi="Arial" w:cs="Arial"/>
          <w:color w:val="000000" w:themeColor="text1"/>
          <w:shd w:val="clear" w:color="auto" w:fill="FFFFFF"/>
        </w:rPr>
        <w:t xml:space="preserve">profiling on </w:t>
      </w:r>
      <w:r w:rsidR="002A69ED">
        <w:rPr>
          <w:rFonts w:ascii="Arial" w:hAnsi="Arial" w:cs="Arial"/>
          <w:color w:val="000000" w:themeColor="text1"/>
          <w:shd w:val="clear" w:color="auto" w:fill="FFFFFF"/>
        </w:rPr>
        <w:t xml:space="preserve">the </w:t>
      </w:r>
      <w:r w:rsidR="00182FBA" w:rsidRPr="00944633">
        <w:rPr>
          <w:rFonts w:ascii="Arial" w:hAnsi="Arial" w:cs="Arial"/>
          <w:color w:val="000000" w:themeColor="text1"/>
          <w:shd w:val="clear" w:color="auto" w:fill="FFFFFF"/>
        </w:rPr>
        <w:t>viroid</w:t>
      </w:r>
      <w:r w:rsidR="00603D3F">
        <w:rPr>
          <w:rFonts w:ascii="Arial" w:hAnsi="Arial" w:cs="Arial"/>
          <w:color w:val="000000" w:themeColor="text1"/>
          <w:shd w:val="clear" w:color="auto" w:fill="FFFFFF"/>
        </w:rPr>
        <w:t xml:space="preserve">’s genomic and antigenomic </w:t>
      </w:r>
      <w:proofErr w:type="gramStart"/>
      <w:r w:rsidR="00603D3F">
        <w:rPr>
          <w:rFonts w:ascii="Arial" w:hAnsi="Arial" w:cs="Arial"/>
          <w:color w:val="000000" w:themeColor="text1"/>
          <w:shd w:val="clear" w:color="auto" w:fill="FFFFFF"/>
        </w:rPr>
        <w:t xml:space="preserve">strand, </w:t>
      </w:r>
      <w:r w:rsidR="002A69ED">
        <w:rPr>
          <w:rFonts w:ascii="Arial" w:hAnsi="Arial" w:cs="Arial"/>
          <w:color w:val="000000" w:themeColor="text1"/>
          <w:shd w:val="clear" w:color="auto" w:fill="FFFFFF"/>
        </w:rPr>
        <w:t xml:space="preserve"> are</w:t>
      </w:r>
      <w:proofErr w:type="gramEnd"/>
      <w:r w:rsidR="00182FBA" w:rsidRPr="00944633">
        <w:rPr>
          <w:rFonts w:ascii="Arial" w:hAnsi="Arial" w:cs="Arial"/>
          <w:color w:val="000000" w:themeColor="text1"/>
          <w:shd w:val="clear" w:color="auto" w:fill="FFFFFF"/>
        </w:rPr>
        <w:t xml:space="preserve"> very important in understanding </w:t>
      </w:r>
      <w:r w:rsidR="002A69ED">
        <w:rPr>
          <w:rFonts w:ascii="Arial" w:hAnsi="Arial" w:cs="Arial"/>
          <w:color w:val="000000" w:themeColor="text1"/>
          <w:shd w:val="clear" w:color="auto" w:fill="FFFFFF"/>
        </w:rPr>
        <w:t xml:space="preserve">the </w:t>
      </w:r>
      <w:r w:rsidR="00182FBA" w:rsidRPr="00944633">
        <w:rPr>
          <w:rFonts w:ascii="Arial" w:hAnsi="Arial" w:cs="Arial"/>
          <w:color w:val="000000" w:themeColor="text1"/>
          <w:shd w:val="clear" w:color="auto" w:fill="FFFFFF"/>
        </w:rPr>
        <w:t>host-viroid interaction.</w:t>
      </w:r>
    </w:p>
    <w:p w14:paraId="797C27B4" w14:textId="77777777" w:rsidR="00182FBA" w:rsidRPr="00944633" w:rsidRDefault="00182FBA" w:rsidP="004F0EF4">
      <w:pPr>
        <w:spacing w:line="360" w:lineRule="auto"/>
        <w:jc w:val="both"/>
        <w:rPr>
          <w:rFonts w:ascii="Arial" w:hAnsi="Arial" w:cs="Arial"/>
          <w:color w:val="000000" w:themeColor="text1"/>
          <w:shd w:val="clear" w:color="auto" w:fill="FFFFFF"/>
        </w:rPr>
      </w:pPr>
    </w:p>
    <w:p w14:paraId="5F97D9E1" w14:textId="62051A62" w:rsidR="007B635F" w:rsidRPr="00944633" w:rsidRDefault="007B635F" w:rsidP="00AD31DE">
      <w:pPr>
        <w:spacing w:line="360" w:lineRule="auto"/>
        <w:jc w:val="both"/>
        <w:rPr>
          <w:rFonts w:ascii="Arial" w:hAnsi="Arial" w:cs="Arial"/>
          <w:color w:val="000000" w:themeColor="text1"/>
          <w:shd w:val="clear" w:color="auto" w:fill="FFFFFF"/>
        </w:rPr>
      </w:pPr>
      <w:r w:rsidRPr="00944633">
        <w:rPr>
          <w:rFonts w:ascii="Arial" w:hAnsi="Arial" w:cs="Arial"/>
          <w:color w:val="000000" w:themeColor="text1"/>
          <w:shd w:val="clear" w:color="auto" w:fill="FFFFFF"/>
        </w:rPr>
        <w:t>Viroids</w:t>
      </w:r>
      <w:r w:rsidR="002A69ED">
        <w:rPr>
          <w:rFonts w:ascii="Arial" w:hAnsi="Arial" w:cs="Arial"/>
          <w:color w:val="000000" w:themeColor="text1"/>
          <w:shd w:val="clear" w:color="auto" w:fill="FFFFFF"/>
        </w:rPr>
        <w:t>,</w:t>
      </w:r>
      <w:r w:rsidRPr="00944633">
        <w:rPr>
          <w:rFonts w:ascii="Arial" w:hAnsi="Arial" w:cs="Arial"/>
          <w:color w:val="000000" w:themeColor="text1"/>
          <w:shd w:val="clear" w:color="auto" w:fill="FFFFFF"/>
        </w:rPr>
        <w:t xml:space="preserve"> being circular in nature, </w:t>
      </w:r>
      <w:r w:rsidR="002A69ED">
        <w:rPr>
          <w:rFonts w:ascii="Arial" w:hAnsi="Arial" w:cs="Arial"/>
          <w:color w:val="000000" w:themeColor="text1"/>
          <w:shd w:val="clear" w:color="auto" w:fill="FFFFFF"/>
        </w:rPr>
        <w:t xml:space="preserve">require </w:t>
      </w:r>
      <w:r w:rsidRPr="00944633">
        <w:rPr>
          <w:rFonts w:ascii="Arial" w:hAnsi="Arial" w:cs="Arial"/>
          <w:color w:val="000000" w:themeColor="text1"/>
          <w:shd w:val="clear" w:color="auto" w:fill="FFFFFF"/>
        </w:rPr>
        <w:t xml:space="preserve">a specific computer </w:t>
      </w:r>
      <w:r w:rsidR="002A69ED">
        <w:rPr>
          <w:rFonts w:ascii="Arial" w:hAnsi="Arial" w:cs="Arial"/>
          <w:color w:val="000000" w:themeColor="text1"/>
          <w:shd w:val="clear" w:color="auto" w:fill="FFFFFF"/>
        </w:rPr>
        <w:t>program</w:t>
      </w:r>
      <w:r w:rsidRPr="00944633">
        <w:rPr>
          <w:rFonts w:ascii="Arial" w:hAnsi="Arial" w:cs="Arial"/>
          <w:color w:val="000000" w:themeColor="text1"/>
          <w:shd w:val="clear" w:color="auto" w:fill="FFFFFF"/>
        </w:rPr>
        <w:t xml:space="preserve"> </w:t>
      </w:r>
      <w:r w:rsidR="002A69ED">
        <w:rPr>
          <w:rFonts w:ascii="Arial" w:hAnsi="Arial" w:cs="Arial"/>
          <w:color w:val="000000" w:themeColor="text1"/>
          <w:shd w:val="clear" w:color="auto" w:fill="FFFFFF"/>
        </w:rPr>
        <w:t xml:space="preserve">in order to be able </w:t>
      </w:r>
      <w:r w:rsidRPr="00944633">
        <w:rPr>
          <w:rFonts w:ascii="Arial" w:hAnsi="Arial" w:cs="Arial"/>
          <w:color w:val="000000" w:themeColor="text1"/>
          <w:shd w:val="clear" w:color="auto" w:fill="FFFFFF"/>
        </w:rPr>
        <w:t>to map the sRNAs derived from the junction of first and last nucleotide</w:t>
      </w:r>
      <w:r w:rsidR="002A69ED">
        <w:rPr>
          <w:rFonts w:ascii="Arial" w:hAnsi="Arial" w:cs="Arial"/>
          <w:color w:val="000000" w:themeColor="text1"/>
          <w:shd w:val="clear" w:color="auto" w:fill="FFFFFF"/>
        </w:rPr>
        <w:t>s</w:t>
      </w:r>
      <w:r w:rsidRPr="00944633">
        <w:rPr>
          <w:rFonts w:ascii="Arial" w:hAnsi="Arial" w:cs="Arial"/>
          <w:color w:val="000000" w:themeColor="text1"/>
          <w:shd w:val="clear" w:color="auto" w:fill="FFFFFF"/>
        </w:rPr>
        <w:t xml:space="preserve"> of the viroid. This feature is </w:t>
      </w:r>
      <w:r w:rsidR="002A69ED">
        <w:rPr>
          <w:rFonts w:ascii="Arial" w:hAnsi="Arial" w:cs="Arial"/>
          <w:color w:val="000000" w:themeColor="text1"/>
          <w:shd w:val="clear" w:color="auto" w:fill="FFFFFF"/>
        </w:rPr>
        <w:t xml:space="preserve">currently </w:t>
      </w:r>
      <w:r w:rsidRPr="00944633">
        <w:rPr>
          <w:rFonts w:ascii="Arial" w:hAnsi="Arial" w:cs="Arial"/>
          <w:color w:val="000000" w:themeColor="text1"/>
          <w:shd w:val="clear" w:color="auto" w:fill="FFFFFF"/>
        </w:rPr>
        <w:t xml:space="preserve">not available in </w:t>
      </w:r>
      <w:r w:rsidR="002A69ED">
        <w:rPr>
          <w:rFonts w:ascii="Arial" w:hAnsi="Arial" w:cs="Arial"/>
          <w:color w:val="000000" w:themeColor="text1"/>
          <w:shd w:val="clear" w:color="auto" w:fill="FFFFFF"/>
        </w:rPr>
        <w:t xml:space="preserve">any </w:t>
      </w:r>
      <w:r w:rsidRPr="00944633">
        <w:rPr>
          <w:rFonts w:ascii="Arial" w:hAnsi="Arial" w:cs="Arial"/>
          <w:color w:val="000000" w:themeColor="text1"/>
          <w:shd w:val="clear" w:color="auto" w:fill="FFFFFF"/>
        </w:rPr>
        <w:t xml:space="preserve">commercial software. </w:t>
      </w:r>
      <w:r w:rsidR="00804E97" w:rsidRPr="00944633">
        <w:rPr>
          <w:rFonts w:ascii="Arial" w:hAnsi="Arial" w:cs="Arial"/>
          <w:color w:val="000000" w:themeColor="text1"/>
          <w:shd w:val="clear" w:color="auto" w:fill="FFFFFF"/>
        </w:rPr>
        <w:t>Here</w:t>
      </w:r>
      <w:r w:rsidR="002A69ED">
        <w:rPr>
          <w:rFonts w:ascii="Arial" w:hAnsi="Arial" w:cs="Arial"/>
          <w:color w:val="000000" w:themeColor="text1"/>
          <w:shd w:val="clear" w:color="auto" w:fill="FFFFFF"/>
        </w:rPr>
        <w:t>,</w:t>
      </w:r>
      <w:r w:rsidR="00804E97" w:rsidRPr="00944633">
        <w:rPr>
          <w:rFonts w:ascii="Arial" w:hAnsi="Arial" w:cs="Arial"/>
          <w:color w:val="000000" w:themeColor="text1"/>
          <w:shd w:val="clear" w:color="auto" w:fill="FFFFFF"/>
        </w:rPr>
        <w:t xml:space="preserve"> </w:t>
      </w:r>
      <w:r w:rsidR="002A69ED">
        <w:rPr>
          <w:rFonts w:ascii="Arial" w:hAnsi="Arial" w:cs="Arial"/>
          <w:color w:val="000000" w:themeColor="text1"/>
          <w:shd w:val="clear" w:color="auto" w:fill="FFFFFF"/>
        </w:rPr>
        <w:t>a</w:t>
      </w:r>
      <w:r w:rsidRPr="00944633">
        <w:rPr>
          <w:rFonts w:ascii="Arial" w:hAnsi="Arial" w:cs="Arial"/>
          <w:color w:val="000000" w:themeColor="text1"/>
          <w:shd w:val="clear" w:color="auto" w:fill="FFFFFF"/>
        </w:rPr>
        <w:t xml:space="preserve"> </w:t>
      </w:r>
      <w:proofErr w:type="spellStart"/>
      <w:r w:rsidR="00804E97" w:rsidRPr="00944633">
        <w:rPr>
          <w:rFonts w:ascii="Arial" w:hAnsi="Arial" w:cs="Arial"/>
          <w:color w:val="000000" w:themeColor="text1"/>
          <w:shd w:val="clear" w:color="auto" w:fill="FFFFFF"/>
        </w:rPr>
        <w:t>vd</w:t>
      </w:r>
      <w:proofErr w:type="spellEnd"/>
      <w:r w:rsidR="00804E97" w:rsidRPr="00944633">
        <w:rPr>
          <w:rFonts w:ascii="Arial" w:hAnsi="Arial" w:cs="Arial"/>
          <w:color w:val="000000" w:themeColor="text1"/>
          <w:shd w:val="clear" w:color="auto" w:fill="FFFFFF"/>
        </w:rPr>
        <w:t>-sRNA profiler</w:t>
      </w:r>
      <w:r w:rsidR="002A69ED">
        <w:rPr>
          <w:rFonts w:ascii="Arial" w:hAnsi="Arial" w:cs="Arial"/>
          <w:color w:val="000000" w:themeColor="text1"/>
          <w:shd w:val="clear" w:color="auto" w:fill="FFFFFF"/>
        </w:rPr>
        <w:t xml:space="preserve"> has been developed</w:t>
      </w:r>
      <w:r w:rsidR="00804E97" w:rsidRPr="00944633">
        <w:rPr>
          <w:rFonts w:ascii="Arial" w:hAnsi="Arial" w:cs="Arial"/>
          <w:color w:val="000000" w:themeColor="text1"/>
          <w:shd w:val="clear" w:color="auto" w:fill="FFFFFF"/>
        </w:rPr>
        <w:t xml:space="preserve">, </w:t>
      </w:r>
      <w:r w:rsidR="002A69ED">
        <w:rPr>
          <w:rFonts w:ascii="Arial" w:hAnsi="Arial" w:cs="Arial"/>
          <w:color w:val="000000" w:themeColor="text1"/>
          <w:shd w:val="clear" w:color="auto" w:fill="FFFFFF"/>
        </w:rPr>
        <w:t xml:space="preserve">more precisely </w:t>
      </w:r>
      <w:r w:rsidR="00804E97" w:rsidRPr="00944633">
        <w:rPr>
          <w:rFonts w:ascii="Arial" w:hAnsi="Arial" w:cs="Arial"/>
          <w:color w:val="000000" w:themeColor="text1"/>
          <w:shd w:val="clear" w:color="auto" w:fill="FFFFFF"/>
        </w:rPr>
        <w:t xml:space="preserve">a </w:t>
      </w:r>
      <w:r w:rsidR="00C669C4">
        <w:rPr>
          <w:rFonts w:ascii="Arial" w:hAnsi="Arial" w:cs="Arial"/>
          <w:color w:val="000000" w:themeColor="text1"/>
          <w:shd w:val="clear" w:color="auto" w:fill="FFFFFF"/>
        </w:rPr>
        <w:t>p</w:t>
      </w:r>
      <w:r w:rsidRPr="00944633">
        <w:rPr>
          <w:rFonts w:ascii="Arial" w:hAnsi="Arial" w:cs="Arial"/>
          <w:color w:val="000000" w:themeColor="text1"/>
          <w:shd w:val="clear" w:color="auto" w:fill="FFFFFF"/>
        </w:rPr>
        <w:t xml:space="preserve">ython-based </w:t>
      </w:r>
      <w:r w:rsidR="002A69ED">
        <w:rPr>
          <w:rFonts w:ascii="Arial" w:hAnsi="Arial" w:cs="Arial"/>
          <w:color w:val="000000" w:themeColor="text1"/>
          <w:shd w:val="clear" w:color="auto" w:fill="FFFFFF"/>
        </w:rPr>
        <w:t>program</w:t>
      </w:r>
      <w:r w:rsidRPr="00944633">
        <w:rPr>
          <w:rFonts w:ascii="Arial" w:hAnsi="Arial" w:cs="Arial"/>
          <w:color w:val="000000" w:themeColor="text1"/>
          <w:shd w:val="clear" w:color="auto" w:fill="FFFFFF"/>
        </w:rPr>
        <w:t xml:space="preserve"> </w:t>
      </w:r>
      <w:r w:rsidR="00C669C4">
        <w:rPr>
          <w:rFonts w:ascii="Arial" w:hAnsi="Arial" w:cs="Arial"/>
          <w:color w:val="000000" w:themeColor="text1"/>
          <w:shd w:val="clear" w:color="auto" w:fill="FFFFFF"/>
        </w:rPr>
        <w:t xml:space="preserve">that </w:t>
      </w:r>
      <w:r w:rsidRPr="00944633">
        <w:rPr>
          <w:rFonts w:ascii="Arial" w:hAnsi="Arial" w:cs="Arial"/>
          <w:color w:val="000000" w:themeColor="text1"/>
          <w:shd w:val="clear" w:color="auto" w:fill="FFFFFF"/>
        </w:rPr>
        <w:t xml:space="preserve">is tailormade to address </w:t>
      </w:r>
      <w:r w:rsidR="002A69ED">
        <w:rPr>
          <w:rFonts w:ascii="Arial" w:hAnsi="Arial" w:cs="Arial"/>
          <w:color w:val="000000" w:themeColor="text1"/>
          <w:shd w:val="clear" w:color="auto" w:fill="FFFFFF"/>
        </w:rPr>
        <w:t xml:space="preserve">not only </w:t>
      </w:r>
      <w:r w:rsidRPr="00944633">
        <w:rPr>
          <w:rFonts w:ascii="Arial" w:hAnsi="Arial" w:cs="Arial"/>
          <w:color w:val="000000" w:themeColor="text1"/>
          <w:shd w:val="clear" w:color="auto" w:fill="FFFFFF"/>
        </w:rPr>
        <w:t>this issue</w:t>
      </w:r>
      <w:r w:rsidR="002A69ED">
        <w:rPr>
          <w:rFonts w:ascii="Arial" w:hAnsi="Arial" w:cs="Arial"/>
          <w:color w:val="000000" w:themeColor="text1"/>
          <w:shd w:val="clear" w:color="auto" w:fill="FFFFFF"/>
        </w:rPr>
        <w:t>,</w:t>
      </w:r>
      <w:r w:rsidRPr="00944633">
        <w:rPr>
          <w:rFonts w:ascii="Arial" w:hAnsi="Arial" w:cs="Arial"/>
          <w:color w:val="000000" w:themeColor="text1"/>
          <w:shd w:val="clear" w:color="auto" w:fill="FFFFFF"/>
        </w:rPr>
        <w:t xml:space="preserve"> </w:t>
      </w:r>
      <w:r w:rsidR="002A69ED">
        <w:rPr>
          <w:rFonts w:ascii="Arial" w:hAnsi="Arial" w:cs="Arial"/>
          <w:color w:val="000000" w:themeColor="text1"/>
          <w:shd w:val="clear" w:color="auto" w:fill="FFFFFF"/>
        </w:rPr>
        <w:t>but also to</w:t>
      </w:r>
      <w:r w:rsidRPr="00944633">
        <w:rPr>
          <w:rFonts w:ascii="Arial" w:hAnsi="Arial" w:cs="Arial"/>
          <w:color w:val="000000" w:themeColor="text1"/>
          <w:shd w:val="clear" w:color="auto" w:fill="FFFFFF"/>
        </w:rPr>
        <w:t xml:space="preserve"> detect both genomic and </w:t>
      </w:r>
      <w:r w:rsidR="005F10ED">
        <w:rPr>
          <w:rFonts w:ascii="Arial" w:hAnsi="Arial" w:cs="Arial"/>
          <w:color w:val="000000" w:themeColor="text1"/>
          <w:shd w:val="clear" w:color="auto" w:fill="FFFFFF"/>
        </w:rPr>
        <w:t>antigenomic</w:t>
      </w:r>
      <w:r w:rsidRPr="00944633">
        <w:rPr>
          <w:rFonts w:ascii="Arial" w:hAnsi="Arial" w:cs="Arial"/>
          <w:color w:val="000000" w:themeColor="text1"/>
          <w:shd w:val="clear" w:color="auto" w:fill="FFFFFF"/>
        </w:rPr>
        <w:t xml:space="preserve"> strand derived sRNAs. Besides its capabilities for detecting mappings, </w:t>
      </w:r>
      <w:r w:rsidR="00804E97" w:rsidRPr="00944633">
        <w:rPr>
          <w:rFonts w:ascii="Arial" w:hAnsi="Arial" w:cs="Arial"/>
          <w:color w:val="000000" w:themeColor="text1"/>
          <w:shd w:val="clear" w:color="auto" w:fill="FFFFFF"/>
        </w:rPr>
        <w:t>the</w:t>
      </w:r>
      <w:r w:rsidRPr="00944633">
        <w:rPr>
          <w:rFonts w:ascii="Arial" w:hAnsi="Arial" w:cs="Arial"/>
          <w:color w:val="000000" w:themeColor="text1"/>
          <w:shd w:val="clear" w:color="auto" w:fill="FFFFFF"/>
        </w:rPr>
        <w:t xml:space="preserve"> tool is attractive </w:t>
      </w:r>
      <w:r w:rsidR="002A69ED">
        <w:rPr>
          <w:rFonts w:ascii="Arial" w:hAnsi="Arial" w:cs="Arial"/>
          <w:color w:val="000000" w:themeColor="text1"/>
          <w:shd w:val="clear" w:color="auto" w:fill="FFFFFF"/>
        </w:rPr>
        <w:t>because of</w:t>
      </w:r>
      <w:r w:rsidR="002A69ED"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its efficiency</w:t>
      </w:r>
      <w:r w:rsidR="00804E97" w:rsidRPr="00944633">
        <w:rPr>
          <w:rFonts w:ascii="Arial" w:hAnsi="Arial" w:cs="Arial"/>
          <w:color w:val="000000" w:themeColor="text1"/>
          <w:shd w:val="clear" w:color="auto" w:fill="FFFFFF"/>
        </w:rPr>
        <w:t xml:space="preserve"> (</w:t>
      </w:r>
      <w:r w:rsidR="005E00D7" w:rsidRPr="00944633">
        <w:rPr>
          <w:rFonts w:ascii="Arial" w:hAnsi="Arial" w:cs="Arial"/>
          <w:color w:val="000000" w:themeColor="text1"/>
          <w:highlight w:val="yellow"/>
          <w:shd w:val="clear" w:color="auto" w:fill="FFFFFF"/>
        </w:rPr>
        <w:t>T</w:t>
      </w:r>
      <w:r w:rsidRPr="00944633">
        <w:rPr>
          <w:rFonts w:ascii="Arial" w:hAnsi="Arial" w:cs="Arial"/>
          <w:color w:val="000000" w:themeColor="text1"/>
          <w:highlight w:val="yellow"/>
          <w:shd w:val="clear" w:color="auto" w:fill="FFFFFF"/>
        </w:rPr>
        <w:t>able 6</w:t>
      </w:r>
      <w:r w:rsidR="00804E97" w:rsidRPr="00944633">
        <w:rPr>
          <w:rFonts w:ascii="Arial" w:hAnsi="Arial" w:cs="Arial"/>
          <w:color w:val="000000" w:themeColor="text1"/>
          <w:shd w:val="clear" w:color="auto" w:fill="FFFFFF"/>
        </w:rPr>
        <w:t xml:space="preserve">). For instance, the sRNA pool of 5.8 million reads can be solved </w:t>
      </w:r>
      <w:r w:rsidR="002A69ED">
        <w:rPr>
          <w:rFonts w:ascii="Arial" w:hAnsi="Arial" w:cs="Arial"/>
          <w:color w:val="000000" w:themeColor="text1"/>
          <w:shd w:val="clear" w:color="auto" w:fill="FFFFFF"/>
        </w:rPr>
        <w:t>in</w:t>
      </w:r>
      <w:r w:rsidR="002A69ED" w:rsidRPr="00944633">
        <w:rPr>
          <w:rFonts w:ascii="Arial" w:hAnsi="Arial" w:cs="Arial"/>
          <w:color w:val="000000" w:themeColor="text1"/>
          <w:shd w:val="clear" w:color="auto" w:fill="FFFFFF"/>
        </w:rPr>
        <w:t xml:space="preserve"> </w:t>
      </w:r>
      <w:r w:rsidR="00804E97" w:rsidRPr="00944633">
        <w:rPr>
          <w:rFonts w:ascii="Arial" w:hAnsi="Arial" w:cs="Arial"/>
          <w:color w:val="000000" w:themeColor="text1"/>
          <w:shd w:val="clear" w:color="auto" w:fill="FFFFFF"/>
        </w:rPr>
        <w:t xml:space="preserve">30 minutes </w:t>
      </w:r>
      <w:r w:rsidR="002A69ED">
        <w:rPr>
          <w:rFonts w:ascii="Arial" w:hAnsi="Arial" w:cs="Arial"/>
          <w:color w:val="000000" w:themeColor="text1"/>
          <w:shd w:val="clear" w:color="auto" w:fill="FFFFFF"/>
        </w:rPr>
        <w:t>using</w:t>
      </w:r>
      <w:r w:rsidR="002A69ED"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a desktop computer with a single core</w:t>
      </w:r>
      <w:r w:rsidR="002A69ED">
        <w:rPr>
          <w:rFonts w:ascii="Arial" w:hAnsi="Arial" w:cs="Arial"/>
          <w:color w:val="000000" w:themeColor="text1"/>
          <w:shd w:val="clear" w:color="auto" w:fill="FFFFFF"/>
        </w:rPr>
        <w:t>,</w:t>
      </w:r>
      <w:r w:rsidR="00804E97" w:rsidRPr="00944633">
        <w:rPr>
          <w:rFonts w:ascii="Arial" w:hAnsi="Arial" w:cs="Arial"/>
          <w:color w:val="000000" w:themeColor="text1"/>
          <w:shd w:val="clear" w:color="auto" w:fill="FFFFFF"/>
        </w:rPr>
        <w:t xml:space="preserve"> whereas </w:t>
      </w:r>
      <w:r w:rsidR="000E132A">
        <w:rPr>
          <w:rFonts w:ascii="Arial" w:hAnsi="Arial" w:cs="Arial"/>
          <w:color w:val="000000" w:themeColor="text1"/>
          <w:shd w:val="clear" w:color="auto" w:fill="FFFFFF"/>
        </w:rPr>
        <w:t>using this new tool solving</w:t>
      </w:r>
      <w:r w:rsidR="000E132A" w:rsidRPr="00944633">
        <w:rPr>
          <w:rFonts w:ascii="Arial" w:hAnsi="Arial" w:cs="Arial"/>
          <w:color w:val="000000" w:themeColor="text1"/>
          <w:shd w:val="clear" w:color="auto" w:fill="FFFFFF"/>
        </w:rPr>
        <w:t xml:space="preserve"> </w:t>
      </w:r>
      <w:r w:rsidR="00804E97" w:rsidRPr="00944633">
        <w:rPr>
          <w:rFonts w:ascii="Arial" w:hAnsi="Arial" w:cs="Arial"/>
          <w:color w:val="000000" w:themeColor="text1"/>
          <w:shd w:val="clear" w:color="auto" w:fill="FFFFFF"/>
        </w:rPr>
        <w:t xml:space="preserve">1 million reads </w:t>
      </w:r>
      <w:r w:rsidR="000E132A">
        <w:rPr>
          <w:rFonts w:ascii="Arial" w:hAnsi="Arial" w:cs="Arial"/>
          <w:color w:val="000000" w:themeColor="text1"/>
          <w:shd w:val="clear" w:color="auto" w:fill="FFFFFF"/>
        </w:rPr>
        <w:t>requires only</w:t>
      </w:r>
      <w:r w:rsidR="000E132A" w:rsidRPr="00944633">
        <w:rPr>
          <w:rFonts w:ascii="Arial" w:hAnsi="Arial" w:cs="Arial"/>
          <w:color w:val="000000" w:themeColor="text1"/>
          <w:shd w:val="clear" w:color="auto" w:fill="FFFFFF"/>
        </w:rPr>
        <w:t xml:space="preserve"> </w:t>
      </w:r>
      <w:r w:rsidR="005A299E" w:rsidRPr="00944633">
        <w:rPr>
          <w:rFonts w:ascii="Arial" w:hAnsi="Arial" w:cs="Arial"/>
          <w:color w:val="000000" w:themeColor="text1"/>
          <w:shd w:val="clear" w:color="auto" w:fill="FFFFFF"/>
        </w:rPr>
        <w:t>approximately</w:t>
      </w:r>
      <w:r w:rsidR="00804E97" w:rsidRPr="00944633">
        <w:rPr>
          <w:rFonts w:ascii="Arial" w:hAnsi="Arial" w:cs="Arial"/>
          <w:color w:val="000000" w:themeColor="text1"/>
          <w:shd w:val="clear" w:color="auto" w:fill="FFFFFF"/>
        </w:rPr>
        <w:t xml:space="preserve"> 2 minutes</w:t>
      </w:r>
      <w:r w:rsidRPr="00944633">
        <w:rPr>
          <w:rFonts w:ascii="Arial" w:hAnsi="Arial" w:cs="Arial"/>
          <w:color w:val="000000" w:themeColor="text1"/>
          <w:shd w:val="clear" w:color="auto" w:fill="FFFFFF"/>
        </w:rPr>
        <w:t xml:space="preserve">. This </w:t>
      </w:r>
      <w:r w:rsidR="000E132A">
        <w:rPr>
          <w:rFonts w:ascii="Arial" w:hAnsi="Arial" w:cs="Arial"/>
          <w:color w:val="000000" w:themeColor="text1"/>
          <w:shd w:val="clear" w:color="auto" w:fill="FFFFFF"/>
        </w:rPr>
        <w:t xml:space="preserve">gain </w:t>
      </w:r>
      <w:r w:rsidRPr="00944633">
        <w:rPr>
          <w:rFonts w:ascii="Arial" w:hAnsi="Arial" w:cs="Arial"/>
          <w:color w:val="000000" w:themeColor="text1"/>
          <w:shd w:val="clear" w:color="auto" w:fill="FFFFFF"/>
        </w:rPr>
        <w:t xml:space="preserve">eliminates the need for </w:t>
      </w:r>
      <w:r w:rsidR="000E132A">
        <w:rPr>
          <w:rFonts w:ascii="Arial" w:hAnsi="Arial" w:cs="Arial"/>
          <w:color w:val="000000" w:themeColor="text1"/>
          <w:shd w:val="clear" w:color="auto" w:fill="FFFFFF"/>
        </w:rPr>
        <w:t xml:space="preserve">the </w:t>
      </w:r>
      <w:r w:rsidRPr="00944633">
        <w:rPr>
          <w:rFonts w:ascii="Arial" w:hAnsi="Arial" w:cs="Arial"/>
          <w:color w:val="000000" w:themeColor="text1"/>
          <w:shd w:val="clear" w:color="auto" w:fill="FFFFFF"/>
        </w:rPr>
        <w:t xml:space="preserve">high-end hardware </w:t>
      </w:r>
      <w:r w:rsidR="000E132A">
        <w:rPr>
          <w:rFonts w:ascii="Arial" w:hAnsi="Arial" w:cs="Arial"/>
          <w:color w:val="000000" w:themeColor="text1"/>
          <w:shd w:val="clear" w:color="auto" w:fill="FFFFFF"/>
        </w:rPr>
        <w:t>that</w:t>
      </w:r>
      <w:r w:rsidR="000E132A"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 xml:space="preserve">are often </w:t>
      </w:r>
      <w:r w:rsidR="000E132A">
        <w:rPr>
          <w:rFonts w:ascii="Arial" w:hAnsi="Arial" w:cs="Arial"/>
          <w:color w:val="000000" w:themeColor="text1"/>
          <w:shd w:val="clear" w:color="auto" w:fill="FFFFFF"/>
        </w:rPr>
        <w:t>required</w:t>
      </w:r>
      <w:r w:rsidRPr="00944633">
        <w:rPr>
          <w:rFonts w:ascii="Arial" w:hAnsi="Arial" w:cs="Arial"/>
          <w:color w:val="000000" w:themeColor="text1"/>
          <w:shd w:val="clear" w:color="auto" w:fill="FFFFFF"/>
        </w:rPr>
        <w:t xml:space="preserve"> </w:t>
      </w:r>
      <w:r w:rsidR="000E132A">
        <w:rPr>
          <w:rFonts w:ascii="Arial" w:hAnsi="Arial" w:cs="Arial"/>
          <w:color w:val="000000" w:themeColor="text1"/>
          <w:shd w:val="clear" w:color="auto" w:fill="FFFFFF"/>
        </w:rPr>
        <w:t>by</w:t>
      </w:r>
      <w:r w:rsidR="000E132A"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 xml:space="preserve">commercial </w:t>
      </w:r>
      <w:r w:rsidR="000E132A">
        <w:rPr>
          <w:rFonts w:ascii="Arial" w:hAnsi="Arial" w:cs="Arial"/>
          <w:color w:val="000000" w:themeColor="text1"/>
          <w:shd w:val="clear" w:color="auto" w:fill="FFFFFF"/>
        </w:rPr>
        <w:lastRenderedPageBreak/>
        <w:t>programs</w:t>
      </w:r>
      <w:r w:rsidRPr="00944633">
        <w:rPr>
          <w:rFonts w:ascii="Arial" w:hAnsi="Arial" w:cs="Arial"/>
          <w:color w:val="000000" w:themeColor="text1"/>
          <w:shd w:val="clear" w:color="auto" w:fill="FFFFFF"/>
        </w:rPr>
        <w:t xml:space="preserve">. </w:t>
      </w:r>
      <w:r w:rsidR="00804E97" w:rsidRPr="00944633">
        <w:rPr>
          <w:rFonts w:ascii="Arial" w:hAnsi="Arial" w:cs="Arial"/>
          <w:color w:val="000000" w:themeColor="text1"/>
          <w:shd w:val="clear" w:color="auto" w:fill="FFFFFF"/>
        </w:rPr>
        <w:t xml:space="preserve">Moreover, </w:t>
      </w:r>
      <w:r w:rsidR="00C669C4">
        <w:rPr>
          <w:rFonts w:ascii="Arial" w:hAnsi="Arial" w:cs="Arial"/>
          <w:color w:val="000000" w:themeColor="text1"/>
          <w:shd w:val="clear" w:color="auto" w:fill="FFFFFF"/>
        </w:rPr>
        <w:t xml:space="preserve">the fact that </w:t>
      </w:r>
      <w:proofErr w:type="spellStart"/>
      <w:r w:rsidR="00804E97" w:rsidRPr="00944633">
        <w:rPr>
          <w:rFonts w:ascii="Arial" w:hAnsi="Arial" w:cs="Arial"/>
          <w:color w:val="000000" w:themeColor="text1"/>
          <w:shd w:val="clear" w:color="auto" w:fill="FFFFFF"/>
        </w:rPr>
        <w:t>vd</w:t>
      </w:r>
      <w:proofErr w:type="spellEnd"/>
      <w:r w:rsidR="00804E97" w:rsidRPr="00944633">
        <w:rPr>
          <w:rFonts w:ascii="Arial" w:hAnsi="Arial" w:cs="Arial"/>
          <w:color w:val="000000" w:themeColor="text1"/>
          <w:shd w:val="clear" w:color="auto" w:fill="FFFFFF"/>
        </w:rPr>
        <w:t xml:space="preserve">-sRNA profiler </w:t>
      </w:r>
      <w:r w:rsidR="00C669C4">
        <w:rPr>
          <w:rFonts w:ascii="Arial" w:hAnsi="Arial" w:cs="Arial"/>
          <w:color w:val="000000" w:themeColor="text1"/>
          <w:shd w:val="clear" w:color="auto" w:fill="FFFFFF"/>
        </w:rPr>
        <w:t xml:space="preserve">is </w:t>
      </w:r>
      <w:r w:rsidR="00233C99">
        <w:rPr>
          <w:rFonts w:ascii="Arial" w:hAnsi="Arial" w:cs="Arial"/>
          <w:color w:val="000000" w:themeColor="text1"/>
          <w:shd w:val="clear" w:color="auto" w:fill="FFFFFF"/>
        </w:rPr>
        <w:t>written</w:t>
      </w:r>
      <w:r w:rsidR="00C669C4">
        <w:rPr>
          <w:rFonts w:ascii="Arial" w:hAnsi="Arial" w:cs="Arial"/>
          <w:color w:val="000000" w:themeColor="text1"/>
          <w:shd w:val="clear" w:color="auto" w:fill="FFFFFF"/>
        </w:rPr>
        <w:t xml:space="preserve"> in p</w:t>
      </w:r>
      <w:r w:rsidRPr="00944633">
        <w:rPr>
          <w:rFonts w:ascii="Arial" w:hAnsi="Arial" w:cs="Arial"/>
          <w:color w:val="000000" w:themeColor="text1"/>
          <w:shd w:val="clear" w:color="auto" w:fill="FFFFFF"/>
        </w:rPr>
        <w:t>ython</w:t>
      </w:r>
      <w:r w:rsidR="00C669C4">
        <w:rPr>
          <w:rFonts w:ascii="Arial" w:hAnsi="Arial" w:cs="Arial"/>
          <w:color w:val="000000" w:themeColor="text1"/>
          <w:shd w:val="clear" w:color="auto" w:fill="FFFFFF"/>
        </w:rPr>
        <w:t xml:space="preserve"> permits </w:t>
      </w:r>
      <w:r w:rsidR="000E132A">
        <w:rPr>
          <w:rFonts w:ascii="Arial" w:hAnsi="Arial" w:cs="Arial"/>
          <w:color w:val="000000" w:themeColor="text1"/>
          <w:shd w:val="clear" w:color="auto" w:fill="FFFFFF"/>
        </w:rPr>
        <w:t>its</w:t>
      </w:r>
      <w:r w:rsidR="000E132A"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customiz</w:t>
      </w:r>
      <w:r w:rsidR="000E132A">
        <w:rPr>
          <w:rFonts w:ascii="Arial" w:hAnsi="Arial" w:cs="Arial"/>
          <w:color w:val="000000" w:themeColor="text1"/>
          <w:shd w:val="clear" w:color="auto" w:fill="FFFFFF"/>
        </w:rPr>
        <w:t>ation</w:t>
      </w:r>
      <w:r w:rsidRPr="00944633">
        <w:rPr>
          <w:rFonts w:ascii="Arial" w:hAnsi="Arial" w:cs="Arial"/>
          <w:color w:val="000000" w:themeColor="text1"/>
          <w:shd w:val="clear" w:color="auto" w:fill="FFFFFF"/>
        </w:rPr>
        <w:t xml:space="preserve"> for various </w:t>
      </w:r>
      <w:r w:rsidR="00804E97" w:rsidRPr="00944633">
        <w:rPr>
          <w:rFonts w:ascii="Arial" w:hAnsi="Arial" w:cs="Arial"/>
          <w:color w:val="000000" w:themeColor="text1"/>
          <w:shd w:val="clear" w:color="auto" w:fill="FFFFFF"/>
        </w:rPr>
        <w:t>studies of both circular and linear RNAs</w:t>
      </w:r>
      <w:r w:rsidRPr="00944633">
        <w:rPr>
          <w:rFonts w:ascii="Arial" w:hAnsi="Arial" w:cs="Arial"/>
          <w:color w:val="000000" w:themeColor="text1"/>
          <w:shd w:val="clear" w:color="auto" w:fill="FFFFFF"/>
        </w:rPr>
        <w:t>.</w:t>
      </w:r>
    </w:p>
    <w:p w14:paraId="24FF0846" w14:textId="77777777" w:rsidR="007B635F" w:rsidRPr="00944633" w:rsidRDefault="007B635F" w:rsidP="001E0BFC">
      <w:pPr>
        <w:spacing w:line="360" w:lineRule="auto"/>
        <w:jc w:val="both"/>
        <w:rPr>
          <w:rFonts w:ascii="Arial" w:hAnsi="Arial" w:cs="Arial"/>
          <w:color w:val="000000" w:themeColor="text1"/>
          <w:shd w:val="clear" w:color="auto" w:fill="FFFFFF"/>
        </w:rPr>
      </w:pPr>
    </w:p>
    <w:p w14:paraId="13C4BB50" w14:textId="670DA105" w:rsidR="007B635F" w:rsidRPr="00944633" w:rsidRDefault="007B635F" w:rsidP="00944633">
      <w:pPr>
        <w:spacing w:line="360" w:lineRule="auto"/>
        <w:jc w:val="both"/>
        <w:rPr>
          <w:rFonts w:ascii="Arial" w:hAnsi="Arial" w:cs="Arial"/>
          <w:color w:val="000000" w:themeColor="text1"/>
          <w:shd w:val="clear" w:color="auto" w:fill="FFFFFF"/>
        </w:rPr>
      </w:pPr>
      <w:r w:rsidRPr="00944633">
        <w:rPr>
          <w:rFonts w:ascii="Arial" w:hAnsi="Arial" w:cs="Arial"/>
          <w:color w:val="000000" w:themeColor="text1"/>
          <w:shd w:val="clear" w:color="auto" w:fill="FFFFFF"/>
        </w:rPr>
        <w:t xml:space="preserve">The solution to the </w:t>
      </w:r>
      <w:r w:rsidR="000E132A">
        <w:rPr>
          <w:rFonts w:ascii="Arial" w:hAnsi="Arial" w:cs="Arial"/>
          <w:color w:val="000000" w:themeColor="text1"/>
          <w:shd w:val="clear" w:color="auto" w:fill="FFFFFF"/>
        </w:rPr>
        <w:t>case</w:t>
      </w:r>
      <w:r w:rsidR="000E132A"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 xml:space="preserve">of a viroid binding problem, </w:t>
      </w:r>
      <w:r w:rsidR="000E132A">
        <w:rPr>
          <w:rFonts w:ascii="Arial" w:hAnsi="Arial" w:cs="Arial"/>
          <w:color w:val="000000" w:themeColor="text1"/>
          <w:shd w:val="clear" w:color="auto" w:fill="FFFFFF"/>
        </w:rPr>
        <w:t xml:space="preserve">as </w:t>
      </w:r>
      <w:r w:rsidRPr="00944633">
        <w:rPr>
          <w:rFonts w:ascii="Arial" w:hAnsi="Arial" w:cs="Arial"/>
          <w:color w:val="000000" w:themeColor="text1"/>
          <w:shd w:val="clear" w:color="auto" w:fill="FFFFFF"/>
        </w:rPr>
        <w:t xml:space="preserve">computed by </w:t>
      </w:r>
      <w:r w:rsidR="000E132A">
        <w:rPr>
          <w:rFonts w:ascii="Arial" w:hAnsi="Arial" w:cs="Arial"/>
          <w:color w:val="000000" w:themeColor="text1"/>
          <w:shd w:val="clear" w:color="auto" w:fill="FFFFFF"/>
        </w:rPr>
        <w:t xml:space="preserve">the </w:t>
      </w:r>
      <w:proofErr w:type="spellStart"/>
      <w:r w:rsidR="00804E97" w:rsidRPr="00944633">
        <w:rPr>
          <w:rFonts w:ascii="Arial" w:hAnsi="Arial" w:cs="Arial"/>
          <w:color w:val="000000" w:themeColor="text1"/>
          <w:shd w:val="clear" w:color="auto" w:fill="FFFFFF"/>
        </w:rPr>
        <w:t>vd</w:t>
      </w:r>
      <w:proofErr w:type="spellEnd"/>
      <w:r w:rsidR="00804E97" w:rsidRPr="00944633">
        <w:rPr>
          <w:rFonts w:ascii="Arial" w:hAnsi="Arial" w:cs="Arial"/>
          <w:color w:val="000000" w:themeColor="text1"/>
          <w:shd w:val="clear" w:color="auto" w:fill="FFFFFF"/>
        </w:rPr>
        <w:t>-sRNA profiler</w:t>
      </w:r>
      <w:r w:rsidR="000E132A">
        <w:rPr>
          <w:rFonts w:ascii="Arial" w:hAnsi="Arial" w:cs="Arial"/>
          <w:color w:val="000000" w:themeColor="text1"/>
          <w:shd w:val="clear" w:color="auto" w:fill="FFFFFF"/>
        </w:rPr>
        <w:t>,</w:t>
      </w:r>
      <w:r w:rsidRPr="00944633">
        <w:rPr>
          <w:rFonts w:ascii="Arial" w:hAnsi="Arial" w:cs="Arial"/>
          <w:color w:val="000000" w:themeColor="text1"/>
          <w:shd w:val="clear" w:color="auto" w:fill="FFFFFF"/>
        </w:rPr>
        <w:t xml:space="preserve"> is represented by two matrices with </w:t>
      </w:r>
      <w:r w:rsidR="00C960AA">
        <w:rPr>
          <w:rFonts w:ascii="Arial" w:hAnsi="Arial" w:cs="Arial"/>
          <w:color w:val="000000" w:themeColor="text1"/>
          <w:shd w:val="clear" w:color="auto" w:fill="FFFFFF"/>
        </w:rPr>
        <w:t>whole number</w:t>
      </w:r>
      <w:r w:rsidR="00C960AA"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entries</w:t>
      </w:r>
      <w:proofErr w:type="gramStart"/>
      <w:r w:rsidR="00C669C4">
        <w:rPr>
          <w:rFonts w:ascii="Arial" w:hAnsi="Arial" w:cs="Arial"/>
          <w:color w:val="000000" w:themeColor="text1"/>
          <w:shd w:val="clear" w:color="auto" w:fill="FFFFFF"/>
        </w:rPr>
        <w:t>:</w:t>
      </w:r>
      <w:r w:rsidR="00804E97" w:rsidRPr="00944633">
        <w:rPr>
          <w:rFonts w:ascii="Arial" w:hAnsi="Arial" w:cs="Arial"/>
          <w:color w:val="000000" w:themeColor="text1"/>
          <w:shd w:val="clear" w:color="auto" w:fill="FFFFFF"/>
        </w:rPr>
        <w:t xml:space="preserve"> </w:t>
      </w:r>
      <w:r w:rsidR="000E132A">
        <w:rPr>
          <w:rFonts w:ascii="Arial" w:hAnsi="Arial" w:cs="Arial"/>
          <w:color w:val="000000" w:themeColor="text1"/>
          <w:shd w:val="clear" w:color="auto" w:fill="FFFFFF"/>
        </w:rPr>
        <w:t xml:space="preserve"> </w:t>
      </w:r>
      <w:r w:rsidR="00804E97" w:rsidRPr="00944633">
        <w:rPr>
          <w:rFonts w:ascii="Arial" w:hAnsi="Arial" w:cs="Arial"/>
          <w:color w:val="000000" w:themeColor="text1"/>
          <w:shd w:val="clear" w:color="auto" w:fill="FFFFFF"/>
        </w:rPr>
        <w:t>(</w:t>
      </w:r>
      <w:proofErr w:type="spellStart"/>
      <w:proofErr w:type="gramEnd"/>
      <w:r w:rsidR="00804E97" w:rsidRPr="00944633">
        <w:rPr>
          <w:rFonts w:ascii="Arial" w:hAnsi="Arial" w:cs="Arial"/>
          <w:color w:val="000000" w:themeColor="text1"/>
          <w:shd w:val="clear" w:color="auto" w:fill="FFFFFF"/>
        </w:rPr>
        <w:t>i</w:t>
      </w:r>
      <w:proofErr w:type="spellEnd"/>
      <w:r w:rsidR="00804E97" w:rsidRPr="00944633">
        <w:rPr>
          <w:rFonts w:ascii="Arial" w:hAnsi="Arial" w:cs="Arial"/>
          <w:color w:val="000000" w:themeColor="text1"/>
          <w:shd w:val="clear" w:color="auto" w:fill="FFFFFF"/>
        </w:rPr>
        <w:t xml:space="preserve">) </w:t>
      </w:r>
      <w:r w:rsidR="000E132A">
        <w:rPr>
          <w:rFonts w:ascii="Arial" w:hAnsi="Arial" w:cs="Arial"/>
          <w:color w:val="000000" w:themeColor="text1"/>
          <w:shd w:val="clear" w:color="auto" w:fill="FFFFFF"/>
        </w:rPr>
        <w:t xml:space="preserve">the </w:t>
      </w:r>
      <w:r w:rsidRPr="00944633">
        <w:rPr>
          <w:rFonts w:ascii="Arial" w:hAnsi="Arial" w:cs="Arial"/>
          <w:color w:val="000000" w:themeColor="text1"/>
          <w:shd w:val="clear" w:color="auto" w:fill="FFFFFF"/>
        </w:rPr>
        <w:t xml:space="preserve">solution for </w:t>
      </w:r>
      <w:r w:rsidR="000E132A">
        <w:rPr>
          <w:rFonts w:ascii="Arial" w:hAnsi="Arial" w:cs="Arial"/>
          <w:color w:val="000000" w:themeColor="text1"/>
          <w:shd w:val="clear" w:color="auto" w:fill="FFFFFF"/>
        </w:rPr>
        <w:t xml:space="preserve">the </w:t>
      </w:r>
      <w:r w:rsidRPr="00944633">
        <w:rPr>
          <w:rFonts w:ascii="Arial" w:hAnsi="Arial" w:cs="Arial"/>
          <w:color w:val="000000" w:themeColor="text1"/>
          <w:shd w:val="clear" w:color="auto" w:fill="FFFFFF"/>
        </w:rPr>
        <w:t>forward matchings</w:t>
      </w:r>
      <w:r w:rsidR="000E132A">
        <w:rPr>
          <w:rFonts w:ascii="Arial" w:hAnsi="Arial" w:cs="Arial"/>
          <w:color w:val="000000" w:themeColor="text1"/>
          <w:shd w:val="clear" w:color="auto" w:fill="FFFFFF"/>
        </w:rPr>
        <w:t>;</w:t>
      </w:r>
      <w:r w:rsidR="000E132A" w:rsidRPr="00944633">
        <w:rPr>
          <w:rFonts w:ascii="Arial" w:hAnsi="Arial" w:cs="Arial"/>
          <w:color w:val="000000" w:themeColor="text1"/>
          <w:shd w:val="clear" w:color="auto" w:fill="FFFFFF"/>
        </w:rPr>
        <w:t xml:space="preserve"> </w:t>
      </w:r>
      <w:r w:rsidR="00804E97" w:rsidRPr="00944633">
        <w:rPr>
          <w:rFonts w:ascii="Arial" w:hAnsi="Arial" w:cs="Arial"/>
          <w:color w:val="000000" w:themeColor="text1"/>
          <w:shd w:val="clear" w:color="auto" w:fill="FFFFFF"/>
        </w:rPr>
        <w:t>and</w:t>
      </w:r>
      <w:r w:rsidR="00C669C4">
        <w:rPr>
          <w:rFonts w:ascii="Arial" w:hAnsi="Arial" w:cs="Arial"/>
          <w:color w:val="000000" w:themeColor="text1"/>
          <w:shd w:val="clear" w:color="auto" w:fill="FFFFFF"/>
        </w:rPr>
        <w:t>,</w:t>
      </w:r>
      <w:r w:rsidR="00804E97" w:rsidRPr="00944633">
        <w:rPr>
          <w:rFonts w:ascii="Arial" w:hAnsi="Arial" w:cs="Arial"/>
          <w:color w:val="000000" w:themeColor="text1"/>
          <w:shd w:val="clear" w:color="auto" w:fill="FFFFFF"/>
        </w:rPr>
        <w:t xml:space="preserve"> (ii) </w:t>
      </w:r>
      <w:r w:rsidR="000E132A">
        <w:rPr>
          <w:rFonts w:ascii="Arial" w:hAnsi="Arial" w:cs="Arial"/>
          <w:color w:val="000000" w:themeColor="text1"/>
          <w:shd w:val="clear" w:color="auto" w:fill="FFFFFF"/>
        </w:rPr>
        <w:t xml:space="preserve">the </w:t>
      </w:r>
      <w:r w:rsidRPr="00944633">
        <w:rPr>
          <w:rFonts w:ascii="Arial" w:hAnsi="Arial" w:cs="Arial"/>
          <w:color w:val="000000" w:themeColor="text1"/>
          <w:shd w:val="clear" w:color="auto" w:fill="FFFFFF"/>
        </w:rPr>
        <w:t>solution for</w:t>
      </w:r>
      <w:r w:rsidR="000E132A">
        <w:rPr>
          <w:rFonts w:ascii="Arial" w:hAnsi="Arial" w:cs="Arial"/>
          <w:color w:val="000000" w:themeColor="text1"/>
          <w:shd w:val="clear" w:color="auto" w:fill="FFFFFF"/>
        </w:rPr>
        <w:t xml:space="preserve"> the</w:t>
      </w:r>
      <w:r w:rsidRPr="00944633">
        <w:rPr>
          <w:rFonts w:ascii="Arial" w:hAnsi="Arial" w:cs="Arial"/>
          <w:color w:val="000000" w:themeColor="text1"/>
          <w:shd w:val="clear" w:color="auto" w:fill="FFFFFF"/>
        </w:rPr>
        <w:t xml:space="preserve"> reverse matchings. In each of the two cases, the matchings are specified by a matrix – </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M</m:t>
            </m:r>
          </m:e>
          <m:sup>
            <m:r>
              <w:rPr>
                <w:rFonts w:ascii="Cambria Math" w:hAnsi="Cambria Math" w:cs="Arial"/>
                <w:color w:val="000000" w:themeColor="text1"/>
                <w:shd w:val="clear" w:color="auto" w:fill="FFFFFF"/>
              </w:rPr>
              <m:t>+</m:t>
            </m:r>
          </m:sup>
        </m:sSup>
      </m:oMath>
      <w:r w:rsidRPr="00944633">
        <w:rPr>
          <w:rFonts w:ascii="Arial" w:hAnsi="Arial" w:cs="Arial"/>
          <w:color w:val="000000" w:themeColor="text1"/>
          <w:shd w:val="clear" w:color="auto" w:fill="FFFFFF"/>
        </w:rPr>
        <w:t xml:space="preserve"> for the forward matchings and </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M</m:t>
            </m:r>
          </m:e>
          <m:sup>
            <m:r>
              <w:rPr>
                <w:rFonts w:ascii="Cambria Math" w:hAnsi="Cambria Math" w:cs="Arial"/>
                <w:color w:val="000000" w:themeColor="text1"/>
                <w:shd w:val="clear" w:color="auto" w:fill="FFFFFF"/>
              </w:rPr>
              <m:t>-</m:t>
            </m:r>
          </m:sup>
        </m:sSup>
      </m:oMath>
      <w:r w:rsidRPr="00944633">
        <w:rPr>
          <w:rFonts w:ascii="Arial" w:hAnsi="Arial" w:cs="Arial"/>
          <w:color w:val="000000" w:themeColor="text1"/>
          <w:shd w:val="clear" w:color="auto" w:fill="FFFFFF"/>
        </w:rPr>
        <w:t xml:space="preserve"> for the reverse matchings – of size </w:t>
      </w:r>
      <m:oMath>
        <m:d>
          <m:dPr>
            <m:ctrlPr>
              <w:rPr>
                <w:rFonts w:ascii="Cambria Math" w:hAnsi="Cambria Math" w:cs="Arial"/>
                <w:i/>
                <w:color w:val="000000" w:themeColor="text1"/>
                <w:shd w:val="clear" w:color="auto" w:fill="FFFFFF"/>
              </w:rPr>
            </m:ctrlPr>
          </m:dPr>
          <m:e>
            <m:r>
              <w:rPr>
                <w:rFonts w:ascii="Cambria Math" w:hAnsi="Cambria Math" w:cs="Arial"/>
                <w:color w:val="000000" w:themeColor="text1"/>
                <w:shd w:val="clear" w:color="auto" w:fill="FFFFFF"/>
              </w:rPr>
              <m:t>L</m:t>
            </m:r>
            <m:r>
              <m:rPr>
                <m:sty m:val="p"/>
              </m:rPr>
              <w:rPr>
                <w:rFonts w:ascii="Cambria Math" w:hAnsi="Cambria Math" w:cs="Arial"/>
                <w:color w:val="000000" w:themeColor="text1"/>
                <w:shd w:val="clear" w:color="auto" w:fill="FFFFFF"/>
              </w:rPr>
              <m:t>×</m:t>
            </m:r>
            <m:r>
              <w:rPr>
                <w:rFonts w:ascii="Cambria Math" w:hAnsi="Cambria Math" w:cs="Arial"/>
                <w:color w:val="000000" w:themeColor="text1"/>
                <w:shd w:val="clear" w:color="auto" w:fill="FFFFFF"/>
              </w:rPr>
              <m:t>n</m:t>
            </m:r>
          </m:e>
        </m:d>
      </m:oMath>
      <w:r w:rsidRPr="00944633">
        <w:rPr>
          <w:rFonts w:ascii="Arial" w:hAnsi="Arial" w:cs="Arial"/>
          <w:color w:val="000000" w:themeColor="text1"/>
          <w:shd w:val="clear" w:color="auto" w:fill="FFFFFF"/>
        </w:rPr>
        <w:t xml:space="preserve"> where </w:t>
      </w:r>
      <m:oMath>
        <m:r>
          <w:rPr>
            <w:rFonts w:ascii="Cambria Math" w:hAnsi="Cambria Math" w:cs="Arial"/>
            <w:color w:val="000000" w:themeColor="text1"/>
            <w:shd w:val="clear" w:color="auto" w:fill="FFFFFF"/>
          </w:rPr>
          <m:t>L</m:t>
        </m:r>
      </m:oMath>
      <w:r w:rsidRPr="00944633">
        <w:rPr>
          <w:rFonts w:ascii="Arial" w:hAnsi="Arial" w:cs="Arial"/>
          <w:color w:val="000000" w:themeColor="text1"/>
          <w:shd w:val="clear" w:color="auto" w:fill="FFFFFF"/>
        </w:rPr>
        <w:t xml:space="preserve"> is the number of distinct nucleotide lengths in the pool and </w:t>
      </w:r>
      <m:oMath>
        <m:r>
          <w:rPr>
            <w:rFonts w:ascii="Cambria Math" w:hAnsi="Cambria Math" w:cs="Arial"/>
            <w:color w:val="000000" w:themeColor="text1"/>
            <w:shd w:val="clear" w:color="auto" w:fill="FFFFFF"/>
          </w:rPr>
          <m:t>m</m:t>
        </m:r>
      </m:oMath>
      <w:r w:rsidRPr="00944633">
        <w:rPr>
          <w:rFonts w:ascii="Arial" w:hAnsi="Arial" w:cs="Arial"/>
          <w:color w:val="000000" w:themeColor="text1"/>
          <w:shd w:val="clear" w:color="auto" w:fill="FFFFFF"/>
        </w:rPr>
        <w:t xml:space="preserve"> is the length of the gene. Each entry</w:t>
      </w:r>
      <w:r w:rsidR="000E132A">
        <w:rPr>
          <w:rFonts w:ascii="Arial" w:hAnsi="Arial" w:cs="Arial"/>
          <w:color w:val="000000" w:themeColor="text1"/>
          <w:shd w:val="clear" w:color="auto" w:fill="FFFFFF"/>
        </w:rPr>
        <w:t>,</w:t>
      </w:r>
      <w:r w:rsidRPr="00944633">
        <w:rPr>
          <w:rFonts w:ascii="Arial" w:hAnsi="Arial" w:cs="Arial"/>
          <w:color w:val="000000" w:themeColor="text1"/>
          <w:shd w:val="clear" w:color="auto" w:fill="FFFFFF"/>
        </w:rPr>
        <w:t xml:space="preserve"> </w:t>
      </w:r>
      <m:oMath>
        <m:sSubSup>
          <m:sSubSupPr>
            <m:ctrlPr>
              <w:rPr>
                <w:rFonts w:ascii="Cambria Math" w:hAnsi="Cambria Math" w:cs="Arial"/>
                <w:i/>
                <w:color w:val="000000" w:themeColor="text1"/>
                <w:shd w:val="clear" w:color="auto" w:fill="FFFFFF"/>
              </w:rPr>
            </m:ctrlPr>
          </m:sSubSupPr>
          <m:e>
            <m:r>
              <w:rPr>
                <w:rFonts w:ascii="Cambria Math" w:hAnsi="Cambria Math" w:cs="Arial"/>
                <w:color w:val="000000" w:themeColor="text1"/>
                <w:shd w:val="clear" w:color="auto" w:fill="FFFFFF"/>
              </w:rPr>
              <m:t>M</m:t>
            </m:r>
          </m:e>
          <m:sub>
            <m:r>
              <m:rPr>
                <m:sty m:val="p"/>
              </m:rPr>
              <w:rPr>
                <w:rFonts w:ascii="Cambria Math" w:hAnsi="Cambria Math" w:cs="Arial"/>
                <w:color w:val="000000" w:themeColor="text1"/>
                <w:shd w:val="clear" w:color="auto" w:fill="FFFFFF"/>
              </w:rPr>
              <m:t>l</m:t>
            </m:r>
            <m:r>
              <w:rPr>
                <w:rFonts w:ascii="Cambria Math" w:hAnsi="Cambria Math" w:cs="Arial"/>
                <w:color w:val="000000" w:themeColor="text1"/>
                <w:shd w:val="clear" w:color="auto" w:fill="FFFFFF"/>
              </w:rPr>
              <m:t>,j</m:t>
            </m:r>
          </m:sub>
          <m:sup>
            <m:r>
              <w:rPr>
                <w:rFonts w:ascii="Cambria Math" w:hAnsi="Cambria Math" w:cs="Arial"/>
                <w:color w:val="000000" w:themeColor="text1"/>
                <w:shd w:val="clear" w:color="auto" w:fill="FFFFFF"/>
              </w:rPr>
              <m:t>+</m:t>
            </m:r>
          </m:sup>
        </m:sSubSup>
      </m:oMath>
      <w:r w:rsidRPr="00944633">
        <w:rPr>
          <w:rFonts w:ascii="Arial" w:hAnsi="Arial" w:cs="Arial"/>
          <w:color w:val="000000" w:themeColor="text1"/>
          <w:shd w:val="clear" w:color="auto" w:fill="FFFFFF"/>
        </w:rPr>
        <w:t xml:space="preserve"> or </w:t>
      </w:r>
      <m:oMath>
        <m:sSubSup>
          <m:sSubSupPr>
            <m:ctrlPr>
              <w:rPr>
                <w:rFonts w:ascii="Cambria Math" w:hAnsi="Cambria Math" w:cs="Arial"/>
                <w:i/>
                <w:color w:val="000000" w:themeColor="text1"/>
                <w:shd w:val="clear" w:color="auto" w:fill="FFFFFF"/>
              </w:rPr>
            </m:ctrlPr>
          </m:sSubSupPr>
          <m:e>
            <m:r>
              <w:rPr>
                <w:rFonts w:ascii="Cambria Math" w:hAnsi="Cambria Math" w:cs="Arial"/>
                <w:color w:val="000000" w:themeColor="text1"/>
                <w:shd w:val="clear" w:color="auto" w:fill="FFFFFF"/>
              </w:rPr>
              <m:t>M</m:t>
            </m:r>
          </m:e>
          <m:sub>
            <m:r>
              <m:rPr>
                <m:sty m:val="p"/>
              </m:rPr>
              <w:rPr>
                <w:rFonts w:ascii="Cambria Math" w:hAnsi="Cambria Math" w:cs="Arial"/>
                <w:color w:val="000000" w:themeColor="text1"/>
                <w:shd w:val="clear" w:color="auto" w:fill="FFFFFF"/>
              </w:rPr>
              <m:t>l</m:t>
            </m:r>
            <m:r>
              <w:rPr>
                <w:rFonts w:ascii="Cambria Math" w:hAnsi="Cambria Math" w:cs="Arial"/>
                <w:color w:val="000000" w:themeColor="text1"/>
                <w:shd w:val="clear" w:color="auto" w:fill="FFFFFF"/>
              </w:rPr>
              <m:t>,j</m:t>
            </m:r>
          </m:sub>
          <m:sup>
            <m:r>
              <w:rPr>
                <w:rFonts w:ascii="Cambria Math" w:hAnsi="Cambria Math" w:cs="Arial"/>
                <w:color w:val="000000" w:themeColor="text1"/>
                <w:shd w:val="clear" w:color="auto" w:fill="FFFFFF"/>
              </w:rPr>
              <m:t>-</m:t>
            </m:r>
          </m:sup>
        </m:sSubSup>
      </m:oMath>
      <w:r w:rsidR="00804E97" w:rsidRPr="00944633">
        <w:rPr>
          <w:rFonts w:ascii="Arial" w:hAnsi="Arial" w:cs="Arial"/>
          <w:color w:val="000000" w:themeColor="text1"/>
          <w:shd w:val="clear" w:color="auto" w:fill="FFFFFF"/>
        </w:rPr>
        <w:t xml:space="preserve"> </w:t>
      </w:r>
      <w:r w:rsidR="000E132A">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 xml:space="preserve">is the number of sRNA sequences in the pool of length indexed by </w:t>
      </w:r>
      <m:oMath>
        <m:r>
          <m:rPr>
            <m:sty m:val="p"/>
          </m:rPr>
          <w:rPr>
            <w:rFonts w:ascii="Cambria Math" w:hAnsi="Cambria Math" w:cs="Arial"/>
            <w:color w:val="000000" w:themeColor="text1"/>
            <w:shd w:val="clear" w:color="auto" w:fill="FFFFFF"/>
          </w:rPr>
          <m:t>l</m:t>
        </m:r>
      </m:oMath>
      <w:r w:rsidRPr="00944633">
        <w:rPr>
          <w:rFonts w:ascii="Arial" w:hAnsi="Arial" w:cs="Arial"/>
          <w:color w:val="000000" w:themeColor="text1"/>
          <w:shd w:val="clear" w:color="auto" w:fill="FFFFFF"/>
        </w:rPr>
        <w:t xml:space="preserve"> that have a forward or reverse matching</w:t>
      </w:r>
      <w:r w:rsidR="00944633" w:rsidRPr="00944633">
        <w:rPr>
          <w:rFonts w:ascii="Arial" w:hAnsi="Arial" w:cs="Arial"/>
          <w:color w:val="000000" w:themeColor="text1"/>
          <w:shd w:val="clear" w:color="auto" w:fill="FFFFFF"/>
        </w:rPr>
        <w:t>, respectively</w:t>
      </w:r>
      <w:r w:rsidR="000E132A">
        <w:rPr>
          <w:rFonts w:ascii="Arial" w:hAnsi="Arial" w:cs="Arial"/>
          <w:color w:val="000000" w:themeColor="text1"/>
          <w:shd w:val="clear" w:color="auto" w:fill="FFFFFF"/>
        </w:rPr>
        <w:t>,</w:t>
      </w:r>
      <w:r w:rsidRPr="00944633">
        <w:rPr>
          <w:rFonts w:ascii="Arial" w:hAnsi="Arial" w:cs="Arial"/>
          <w:color w:val="000000" w:themeColor="text1"/>
          <w:shd w:val="clear" w:color="auto" w:fill="FFFFFF"/>
        </w:rPr>
        <w:t xml:space="preserve"> with a substring of the gene starting at position </w:t>
      </w:r>
      <m:oMath>
        <m:r>
          <w:rPr>
            <w:rFonts w:ascii="Cambria Math" w:hAnsi="Cambria Math" w:cs="Arial"/>
            <w:color w:val="000000" w:themeColor="text1"/>
            <w:shd w:val="clear" w:color="auto" w:fill="FFFFFF"/>
          </w:rPr>
          <m:t>j</m:t>
        </m:r>
      </m:oMath>
      <w:r w:rsidRPr="00944633">
        <w:rPr>
          <w:rFonts w:ascii="Arial" w:hAnsi="Arial" w:cs="Arial"/>
          <w:color w:val="000000" w:themeColor="text1"/>
          <w:shd w:val="clear" w:color="auto" w:fill="FFFFFF"/>
        </w:rPr>
        <w:t>.</w:t>
      </w:r>
      <w:r w:rsidR="005E00D7"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 xml:space="preserve">In addition to solving the viroid bindings problem, the </w:t>
      </w:r>
      <w:proofErr w:type="spellStart"/>
      <w:r w:rsidR="00944633" w:rsidRPr="00944633">
        <w:rPr>
          <w:rFonts w:ascii="Arial" w:hAnsi="Arial" w:cs="Arial"/>
          <w:color w:val="000000" w:themeColor="text1"/>
          <w:shd w:val="clear" w:color="auto" w:fill="FFFFFF"/>
        </w:rPr>
        <w:t>vd</w:t>
      </w:r>
      <w:proofErr w:type="spellEnd"/>
      <w:r w:rsidR="00944633" w:rsidRPr="00944633">
        <w:rPr>
          <w:rFonts w:ascii="Arial" w:hAnsi="Arial" w:cs="Arial"/>
          <w:color w:val="000000" w:themeColor="text1"/>
          <w:shd w:val="clear" w:color="auto" w:fill="FFFFFF"/>
        </w:rPr>
        <w:t>-sRNA profiler</w:t>
      </w:r>
      <w:r w:rsidRPr="00944633">
        <w:rPr>
          <w:rFonts w:ascii="Arial" w:hAnsi="Arial" w:cs="Arial"/>
          <w:color w:val="000000" w:themeColor="text1"/>
          <w:shd w:val="clear" w:color="auto" w:fill="FFFFFF"/>
        </w:rPr>
        <w:t xml:space="preserve"> is capable of a visual representation of the output by profiling the </w:t>
      </w:r>
      <w:proofErr w:type="spellStart"/>
      <w:r w:rsidRPr="00944633">
        <w:rPr>
          <w:rFonts w:ascii="Arial" w:hAnsi="Arial" w:cs="Arial"/>
          <w:color w:val="000000" w:themeColor="text1"/>
          <w:shd w:val="clear" w:color="auto" w:fill="FFFFFF"/>
        </w:rPr>
        <w:t>vd</w:t>
      </w:r>
      <w:proofErr w:type="spellEnd"/>
      <w:r w:rsidRPr="00944633">
        <w:rPr>
          <w:rFonts w:ascii="Arial" w:hAnsi="Arial" w:cs="Arial"/>
          <w:color w:val="000000" w:themeColor="text1"/>
          <w:shd w:val="clear" w:color="auto" w:fill="FFFFFF"/>
        </w:rPr>
        <w:t xml:space="preserve">-sRNA on the genomic and </w:t>
      </w:r>
      <w:r w:rsidR="005F10ED">
        <w:rPr>
          <w:rFonts w:ascii="Arial" w:hAnsi="Arial" w:cs="Arial"/>
          <w:color w:val="000000" w:themeColor="text1"/>
          <w:shd w:val="clear" w:color="auto" w:fill="FFFFFF"/>
        </w:rPr>
        <w:t>antigenomic</w:t>
      </w:r>
      <w:r w:rsidRPr="00944633">
        <w:rPr>
          <w:rFonts w:ascii="Arial" w:hAnsi="Arial" w:cs="Arial"/>
          <w:color w:val="000000" w:themeColor="text1"/>
          <w:shd w:val="clear" w:color="auto" w:fill="FFFFFF"/>
        </w:rPr>
        <w:t xml:space="preserve"> strand</w:t>
      </w:r>
      <w:r w:rsidR="000E132A">
        <w:rPr>
          <w:rFonts w:ascii="Arial" w:hAnsi="Arial" w:cs="Arial"/>
          <w:color w:val="000000" w:themeColor="text1"/>
          <w:shd w:val="clear" w:color="auto" w:fill="FFFFFF"/>
        </w:rPr>
        <w:t>s</w:t>
      </w:r>
      <w:r w:rsidRPr="00944633">
        <w:rPr>
          <w:rFonts w:ascii="Arial" w:hAnsi="Arial" w:cs="Arial"/>
          <w:color w:val="000000" w:themeColor="text1"/>
          <w:shd w:val="clear" w:color="auto" w:fill="FFFFFF"/>
        </w:rPr>
        <w:t xml:space="preserve"> of the viroid (</w:t>
      </w:r>
      <w:r w:rsidRPr="00944633">
        <w:rPr>
          <w:rFonts w:ascii="Arial" w:hAnsi="Arial" w:cs="Arial"/>
          <w:color w:val="000000" w:themeColor="text1"/>
          <w:highlight w:val="yellow"/>
          <w:shd w:val="clear" w:color="auto" w:fill="FFFFFF"/>
        </w:rPr>
        <w:t>Fig. 2; Fig.3, and Fig. 4</w:t>
      </w:r>
      <w:r w:rsidRPr="00944633">
        <w:rPr>
          <w:rFonts w:ascii="Arial" w:hAnsi="Arial" w:cs="Arial"/>
          <w:color w:val="000000" w:themeColor="text1"/>
          <w:shd w:val="clear" w:color="auto" w:fill="FFFFFF"/>
        </w:rPr>
        <w:t xml:space="preserve">). </w:t>
      </w:r>
      <w:r w:rsidR="000E132A">
        <w:rPr>
          <w:rFonts w:ascii="Arial" w:hAnsi="Arial" w:cs="Arial"/>
          <w:color w:val="000000" w:themeColor="text1"/>
          <w:shd w:val="clear" w:color="auto" w:fill="FFFFFF"/>
        </w:rPr>
        <w:t>In these figures</w:t>
      </w:r>
      <w:r w:rsidRPr="00944633">
        <w:rPr>
          <w:rFonts w:ascii="Arial" w:hAnsi="Arial" w:cs="Arial"/>
          <w:color w:val="000000" w:themeColor="text1"/>
          <w:shd w:val="clear" w:color="auto" w:fill="FFFFFF"/>
        </w:rPr>
        <w:t xml:space="preserve"> the X-axis shows the positions on the </w:t>
      </w:r>
      <w:r w:rsidR="00944633" w:rsidRPr="00944633">
        <w:rPr>
          <w:rFonts w:ascii="Arial" w:hAnsi="Arial" w:cs="Arial"/>
          <w:color w:val="000000" w:themeColor="text1"/>
          <w:shd w:val="clear" w:color="auto" w:fill="FFFFFF"/>
        </w:rPr>
        <w:t>viroid</w:t>
      </w:r>
      <w:r w:rsidRPr="00944633">
        <w:rPr>
          <w:rFonts w:ascii="Arial" w:hAnsi="Arial" w:cs="Arial"/>
          <w:color w:val="000000" w:themeColor="text1"/>
          <w:shd w:val="clear" w:color="auto" w:fill="FFFFFF"/>
        </w:rPr>
        <w:t xml:space="preserve"> sequence</w:t>
      </w:r>
      <w:r w:rsidR="000E132A">
        <w:rPr>
          <w:rFonts w:ascii="Arial" w:hAnsi="Arial" w:cs="Arial"/>
          <w:color w:val="000000" w:themeColor="text1"/>
          <w:shd w:val="clear" w:color="auto" w:fill="FFFFFF"/>
        </w:rPr>
        <w:t>,</w:t>
      </w:r>
      <w:r w:rsidRPr="00944633">
        <w:rPr>
          <w:rFonts w:ascii="Arial" w:hAnsi="Arial" w:cs="Arial"/>
          <w:color w:val="000000" w:themeColor="text1"/>
          <w:shd w:val="clear" w:color="auto" w:fill="FFFFFF"/>
        </w:rPr>
        <w:t xml:space="preserve"> the forward matching solutions are represented on the positive Y-axis</w:t>
      </w:r>
      <w:r w:rsidR="00944633" w:rsidRPr="00944633">
        <w:rPr>
          <w:rFonts w:ascii="Arial" w:hAnsi="Arial" w:cs="Arial"/>
          <w:color w:val="000000" w:themeColor="text1"/>
          <w:shd w:val="clear" w:color="auto" w:fill="FFFFFF"/>
        </w:rPr>
        <w:t xml:space="preserve"> and</w:t>
      </w:r>
      <w:r w:rsidRPr="00944633">
        <w:rPr>
          <w:rFonts w:ascii="Arial" w:hAnsi="Arial" w:cs="Arial"/>
          <w:color w:val="000000" w:themeColor="text1"/>
          <w:shd w:val="clear" w:color="auto" w:fill="FFFFFF"/>
        </w:rPr>
        <w:t xml:space="preserve"> the reverse matchings on the negative Y-axis. For each </w:t>
      </w:r>
      <w:r w:rsidR="00C960AA">
        <w:rPr>
          <w:rFonts w:ascii="Arial" w:hAnsi="Arial" w:cs="Arial"/>
          <w:color w:val="000000" w:themeColor="text1"/>
          <w:shd w:val="clear" w:color="auto" w:fill="FFFFFF"/>
        </w:rPr>
        <w:t>index</w:t>
      </w:r>
      <w:r w:rsidR="00C960AA" w:rsidRPr="00944633">
        <w:rPr>
          <w:rFonts w:ascii="Arial" w:hAnsi="Arial" w:cs="Arial"/>
          <w:color w:val="000000" w:themeColor="text1"/>
          <w:shd w:val="clear" w:color="auto" w:fill="FFFFFF"/>
        </w:rPr>
        <w:t xml:space="preserve"> </w:t>
      </w:r>
      <m:oMath>
        <m:r>
          <w:rPr>
            <w:rFonts w:ascii="Cambria Math" w:hAnsi="Cambria Math" w:cs="Arial"/>
            <w:color w:val="000000" w:themeColor="text1"/>
            <w:shd w:val="clear" w:color="auto" w:fill="FFFFFF"/>
          </w:rPr>
          <m:t>i</m:t>
        </m:r>
      </m:oMath>
      <w:r w:rsidRPr="00944633">
        <w:rPr>
          <w:rFonts w:ascii="Arial" w:hAnsi="Arial" w:cs="Arial"/>
          <w:color w:val="000000" w:themeColor="text1"/>
          <w:shd w:val="clear" w:color="auto" w:fill="FFFFFF"/>
        </w:rPr>
        <w:t xml:space="preserve"> on the x-axis, the absolute value on the Y-axis for a fixed length </w:t>
      </w:r>
      <m:oMath>
        <m:r>
          <m:rPr>
            <m:sty m:val="p"/>
          </m:rPr>
          <w:rPr>
            <w:rFonts w:ascii="Cambria Math" w:hAnsi="Cambria Math" w:cs="Arial"/>
            <w:color w:val="000000" w:themeColor="text1"/>
            <w:shd w:val="clear" w:color="auto" w:fill="FFFFFF"/>
          </w:rPr>
          <m:t>l</m:t>
        </m:r>
      </m:oMath>
      <w:r w:rsidRPr="00944633">
        <w:rPr>
          <w:rFonts w:ascii="Arial" w:hAnsi="Arial" w:cs="Arial"/>
          <w:color w:val="000000" w:themeColor="text1"/>
          <w:shd w:val="clear" w:color="auto" w:fill="FFFFFF"/>
        </w:rPr>
        <w:t xml:space="preserve"> is the maximum number of sequences in the pool that match with the substring of the gene starting at position </w:t>
      </w:r>
      <m:oMath>
        <m:r>
          <w:rPr>
            <w:rFonts w:ascii="Cambria Math" w:hAnsi="Cambria Math" w:cs="Arial"/>
            <w:color w:val="000000" w:themeColor="text1"/>
            <w:shd w:val="clear" w:color="auto" w:fill="FFFFFF"/>
          </w:rPr>
          <m:t>i</m:t>
        </m:r>
      </m:oMath>
      <w:r w:rsidRPr="00944633">
        <w:rPr>
          <w:rFonts w:ascii="Arial" w:hAnsi="Arial" w:cs="Arial"/>
          <w:color w:val="000000" w:themeColor="text1"/>
          <w:shd w:val="clear" w:color="auto" w:fill="FFFFFF"/>
        </w:rPr>
        <w:t xml:space="preserve">. The area under the curve is filled </w:t>
      </w:r>
      <w:r w:rsidR="000E132A">
        <w:rPr>
          <w:rFonts w:ascii="Arial" w:hAnsi="Arial" w:cs="Arial"/>
          <w:color w:val="000000" w:themeColor="text1"/>
          <w:shd w:val="clear" w:color="auto" w:fill="FFFFFF"/>
        </w:rPr>
        <w:t xml:space="preserve">in </w:t>
      </w:r>
      <w:r w:rsidRPr="00944633">
        <w:rPr>
          <w:rFonts w:ascii="Arial" w:hAnsi="Arial" w:cs="Arial"/>
          <w:color w:val="000000" w:themeColor="text1"/>
          <w:shd w:val="clear" w:color="auto" w:fill="FFFFFF"/>
        </w:rPr>
        <w:t>for visual appeal</w:t>
      </w:r>
      <w:r w:rsidR="000E132A">
        <w:rPr>
          <w:rFonts w:ascii="Arial" w:hAnsi="Arial" w:cs="Arial"/>
          <w:color w:val="000000" w:themeColor="text1"/>
          <w:shd w:val="clear" w:color="auto" w:fill="FFFFFF"/>
        </w:rPr>
        <w:t xml:space="preserve"> purposes</w:t>
      </w:r>
      <w:r w:rsidRPr="00944633">
        <w:rPr>
          <w:rFonts w:ascii="Arial" w:hAnsi="Arial" w:cs="Arial"/>
          <w:color w:val="000000" w:themeColor="text1"/>
          <w:shd w:val="clear" w:color="auto" w:fill="FFFFFF"/>
        </w:rPr>
        <w:t xml:space="preserve">. It is important to note that the message conveyed in </w:t>
      </w:r>
      <w:r w:rsidR="000E132A">
        <w:rPr>
          <w:rFonts w:ascii="Arial" w:hAnsi="Arial" w:cs="Arial"/>
          <w:color w:val="000000" w:themeColor="text1"/>
          <w:shd w:val="clear" w:color="auto" w:fill="FFFFFF"/>
        </w:rPr>
        <w:t>F</w:t>
      </w:r>
      <w:r w:rsidR="00C669C4">
        <w:rPr>
          <w:rFonts w:ascii="Arial" w:hAnsi="Arial" w:cs="Arial"/>
          <w:color w:val="000000" w:themeColor="text1"/>
          <w:shd w:val="clear" w:color="auto" w:fill="FFFFFF"/>
        </w:rPr>
        <w:t>igures 2 and 4</w:t>
      </w:r>
      <w:r w:rsidR="00944633"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 xml:space="preserve">is identical to </w:t>
      </w:r>
      <w:r w:rsidR="00E375AE">
        <w:rPr>
          <w:rFonts w:ascii="Arial" w:hAnsi="Arial" w:cs="Arial"/>
          <w:color w:val="000000" w:themeColor="text1"/>
          <w:shd w:val="clear" w:color="auto" w:fill="FFFFFF"/>
        </w:rPr>
        <w:t>that of</w:t>
      </w:r>
      <w:r w:rsidR="00E375AE" w:rsidRPr="00944633">
        <w:rPr>
          <w:rFonts w:ascii="Arial" w:hAnsi="Arial" w:cs="Arial"/>
          <w:color w:val="000000" w:themeColor="text1"/>
          <w:shd w:val="clear" w:color="auto" w:fill="FFFFFF"/>
        </w:rPr>
        <w:t xml:space="preserve"> </w:t>
      </w:r>
      <w:r w:rsidR="00944633" w:rsidRPr="00944633">
        <w:rPr>
          <w:rFonts w:ascii="Arial" w:hAnsi="Arial" w:cs="Arial"/>
          <w:color w:val="000000" w:themeColor="text1"/>
          <w:shd w:val="clear" w:color="auto" w:fill="FFFFFF"/>
        </w:rPr>
        <w:t>previous</w:t>
      </w:r>
      <w:r w:rsidRPr="00944633">
        <w:rPr>
          <w:rFonts w:ascii="Arial" w:hAnsi="Arial" w:cs="Arial"/>
          <w:color w:val="000000" w:themeColor="text1"/>
          <w:shd w:val="clear" w:color="auto" w:fill="FFFFFF"/>
        </w:rPr>
        <w:t xml:space="preserve"> </w:t>
      </w:r>
      <w:r w:rsidR="00E375AE">
        <w:rPr>
          <w:rFonts w:ascii="Arial" w:hAnsi="Arial" w:cs="Arial"/>
          <w:color w:val="000000" w:themeColor="text1"/>
          <w:shd w:val="clear" w:color="auto" w:fill="FFFFFF"/>
        </w:rPr>
        <w:t>studies</w:t>
      </w:r>
      <w:r w:rsidR="00E375AE" w:rsidRPr="00944633">
        <w:rPr>
          <w:rFonts w:ascii="Arial" w:hAnsi="Arial" w:cs="Arial"/>
          <w:color w:val="000000" w:themeColor="text1"/>
          <w:shd w:val="clear" w:color="auto" w:fill="FFFFFF"/>
        </w:rPr>
        <w:t xml:space="preserve"> </w:t>
      </w:r>
      <w:r w:rsidR="005B4357" w:rsidRPr="00944633">
        <w:rPr>
          <w:rFonts w:ascii="Arial" w:hAnsi="Arial" w:cs="Arial"/>
          <w:color w:val="000000" w:themeColor="text1"/>
          <w:shd w:val="clear" w:color="auto" w:fill="FFFFFF"/>
        </w:rPr>
        <w:fldChar w:fldCharType="begin" w:fldLock="1"/>
      </w:r>
      <w:r w:rsidR="007117D1">
        <w:rPr>
          <w:rFonts w:ascii="Arial" w:hAnsi="Arial" w:cs="Arial"/>
          <w:color w:val="000000" w:themeColor="text1"/>
          <w:shd w:val="clear" w:color="auto" w:fill="FFFFFF"/>
        </w:rPr>
        <w:instrText>ADDIN CSL_CITATION {"citationItems":[{"id":"ITEM-1","itemData":{"DOI":"10.1105/tpc.15.00523","ISSN":"1040-4651","author":[{"dropping-particle":"","family":"Adkar-Purushothama","given":"Charith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Cell","id":"ITEM-1","issue":"8","issued":{"date-parts":[["2015","8"]]},"page":"2178-2194","title":"Small RNA Derived from the Virulence Modulating Region of the Potato spindle tuber viroid Silences callose synthase Genes of Tomato Plants","type":"article-journal","volume":"27"},"uris":["http://www.mendeley.com/documents/?uuid=f481538d-4e9a-3337-9d4c-e4b4c4a2ad15"]},{"id":"ITEM-2","itemData":{"DOI":"10.1038/s41598-017-08823-z","ISSN":"2045-2322","abstract":"© 2017 The Author(s). It is well established that viroid derived small RNA (vd-sRNA) induces RNA silencing of endogenous mRNA. However, it remains not clear how exactly viroid infections can lead to severe symptom induction given the fact that fewer vd-sRNAs binding the specific target mRNAs were recovered from the infected plants. To answer this question, the two least expressed (+) and (-) strand vd-sRNAs of potato spindle tuber viroid (PSTVd) binding to both the 3′ UTR and the coding region of tomato mRNAs were analyzed by infecting tomato plants with two variants of PSTVd. As products of these putative target mRNAs are involved in plant phenotype, the effect of this viroid on these genes were analyzed by infecting tomato plants with two variants of PSTVd. The direct interaction between the vd-sRNAs and putative mRNAs was validated by artificial microRNA experiments in a transient expression system and by RNA ligase-mediated rapid amplification of cDNA ends. Parallel analysis of RNA ends of viroid infected plants revealed the widespread cleavage of the target mRNAs in locations other than the vd-sRNA binding site during the viroid infection implying the viroid-infection induced vd-sRNA independent degradation of endogenous mRNAs during viroid infection.","author":[{"dropping-particle":"","family":"Adkar-Purushothama","given":"Charith Raj","non-dropping-particle":"","parse-names":false,"suffix":""},{"dropping-particle":"","family":"Iyer","given":"Pavithran Sridharan","non-dropping-particle":"","parse-names":false,"suffix":""},{"dropping-particle":"","family":"Perreault","given":"Jean-Pierre","non-dropping-particle":"","parse-names":false,"suffix":""}],"container-title":"Scientific Reports","id":"ITEM-2","issue":"1","issued":{"date-parts":[["2017","12","21"]]},"page":"8341","title":"Potato spindle tuber viroid infection triggers degradation of chloride channel protein CLC-b-like and Ribosomal protein S3a-like mRNAs in tomato plants","type":"article-journal","volume":"7"},"uris":["http://www.mendeley.com/documents/?uuid=5ca1eb15-2283-332c-9fe5-e320db99fd31"]}],"mendeley":{"formattedCitation":"[33,44]","plainTextFormattedCitation":"[33,44]","previouslyFormattedCitation":"[33,44]"},"properties":{"noteIndex":0},"schema":"https://github.com/citation-style-language/schema/raw/master/csl-citation.json"}</w:instrText>
      </w:r>
      <w:r w:rsidR="005B4357" w:rsidRPr="00944633">
        <w:rPr>
          <w:rFonts w:ascii="Arial" w:hAnsi="Arial" w:cs="Arial"/>
          <w:color w:val="000000" w:themeColor="text1"/>
          <w:shd w:val="clear" w:color="auto" w:fill="FFFFFF"/>
        </w:rPr>
        <w:fldChar w:fldCharType="separate"/>
      </w:r>
      <w:r w:rsidR="007117D1" w:rsidRPr="007117D1">
        <w:rPr>
          <w:rFonts w:ascii="Arial" w:hAnsi="Arial" w:cs="Arial"/>
          <w:noProof/>
          <w:color w:val="000000" w:themeColor="text1"/>
          <w:shd w:val="clear" w:color="auto" w:fill="FFFFFF"/>
        </w:rPr>
        <w:t>[33,44]</w:t>
      </w:r>
      <w:r w:rsidR="005B4357" w:rsidRPr="00944633">
        <w:rPr>
          <w:rFonts w:ascii="Arial" w:hAnsi="Arial" w:cs="Arial"/>
          <w:color w:val="000000" w:themeColor="text1"/>
          <w:shd w:val="clear" w:color="auto" w:fill="FFFFFF"/>
        </w:rPr>
        <w:fldChar w:fldCharType="end"/>
      </w:r>
      <w:r w:rsidR="005B4357" w:rsidRPr="00944633">
        <w:rPr>
          <w:rFonts w:ascii="Arial" w:hAnsi="Arial" w:cs="Arial"/>
          <w:color w:val="000000" w:themeColor="text1"/>
          <w:shd w:val="clear" w:color="auto" w:fill="FFFFFF"/>
        </w:rPr>
        <w:t xml:space="preserve">, </w:t>
      </w:r>
      <w:r w:rsidR="00E375AE">
        <w:rPr>
          <w:rFonts w:ascii="Arial" w:hAnsi="Arial" w:cs="Arial"/>
          <w:color w:val="000000" w:themeColor="text1"/>
          <w:shd w:val="clear" w:color="auto" w:fill="FFFFFF"/>
        </w:rPr>
        <w:t>even though</w:t>
      </w:r>
      <w:r w:rsidR="00E375AE"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the lat</w:t>
      </w:r>
      <w:r w:rsidR="00E375AE">
        <w:rPr>
          <w:rFonts w:ascii="Arial" w:hAnsi="Arial" w:cs="Arial"/>
          <w:color w:val="000000" w:themeColor="text1"/>
          <w:shd w:val="clear" w:color="auto" w:fill="FFFFFF"/>
        </w:rPr>
        <w:t>t</w:t>
      </w:r>
      <w:r w:rsidRPr="00944633">
        <w:rPr>
          <w:rFonts w:ascii="Arial" w:hAnsi="Arial" w:cs="Arial"/>
          <w:color w:val="000000" w:themeColor="text1"/>
          <w:shd w:val="clear" w:color="auto" w:fill="FFFFFF"/>
        </w:rPr>
        <w:t xml:space="preserve">er </w:t>
      </w:r>
      <w:r w:rsidR="00E375AE">
        <w:rPr>
          <w:rFonts w:ascii="Arial" w:hAnsi="Arial" w:cs="Arial"/>
          <w:color w:val="000000" w:themeColor="text1"/>
          <w:shd w:val="clear" w:color="auto" w:fill="FFFFFF"/>
        </w:rPr>
        <w:t xml:space="preserve">one </w:t>
      </w:r>
      <w:r w:rsidRPr="00944633">
        <w:rPr>
          <w:rFonts w:ascii="Arial" w:hAnsi="Arial" w:cs="Arial"/>
          <w:color w:val="000000" w:themeColor="text1"/>
          <w:shd w:val="clear" w:color="auto" w:fill="FFFFFF"/>
        </w:rPr>
        <w:t>adopt</w:t>
      </w:r>
      <w:r w:rsidR="00E375AE">
        <w:rPr>
          <w:rFonts w:ascii="Arial" w:hAnsi="Arial" w:cs="Arial"/>
          <w:color w:val="000000" w:themeColor="text1"/>
          <w:shd w:val="clear" w:color="auto" w:fill="FFFFFF"/>
        </w:rPr>
        <w:t>ed</w:t>
      </w:r>
      <w:r w:rsidRPr="00944633">
        <w:rPr>
          <w:rFonts w:ascii="Arial" w:hAnsi="Arial" w:cs="Arial"/>
          <w:color w:val="000000" w:themeColor="text1"/>
          <w:shd w:val="clear" w:color="auto" w:fill="FFFFFF"/>
        </w:rPr>
        <w:t xml:space="preserve"> a slightly different visual representation for the plot. In </w:t>
      </w:r>
      <w:r w:rsidR="00E375AE">
        <w:rPr>
          <w:rFonts w:ascii="Arial" w:hAnsi="Arial" w:cs="Arial"/>
          <w:color w:val="000000" w:themeColor="text1"/>
          <w:shd w:val="clear" w:color="auto" w:fill="FFFFFF"/>
        </w:rPr>
        <w:t>these earlier</w:t>
      </w:r>
      <w:r w:rsidRPr="00944633">
        <w:rPr>
          <w:rFonts w:ascii="Arial" w:hAnsi="Arial" w:cs="Arial"/>
          <w:color w:val="000000" w:themeColor="text1"/>
          <w:shd w:val="clear" w:color="auto" w:fill="FFFFFF"/>
        </w:rPr>
        <w:t xml:space="preserve"> studies </w:t>
      </w:r>
      <w:r w:rsidR="005B4357" w:rsidRPr="00944633">
        <w:rPr>
          <w:rFonts w:ascii="Arial" w:hAnsi="Arial" w:cs="Arial"/>
          <w:color w:val="000000" w:themeColor="text1"/>
          <w:shd w:val="clear" w:color="auto" w:fill="FFFFFF"/>
        </w:rPr>
        <w:t xml:space="preserve"> </w:t>
      </w:r>
      <w:r w:rsidR="005B4357" w:rsidRPr="00944633">
        <w:rPr>
          <w:rFonts w:ascii="Arial" w:hAnsi="Arial" w:cs="Arial"/>
          <w:color w:val="000000" w:themeColor="text1"/>
          <w:shd w:val="clear" w:color="auto" w:fill="FFFFFF"/>
        </w:rPr>
        <w:fldChar w:fldCharType="begin" w:fldLock="1"/>
      </w:r>
      <w:r w:rsidR="007117D1">
        <w:rPr>
          <w:rFonts w:ascii="Arial" w:hAnsi="Arial" w:cs="Arial"/>
          <w:color w:val="000000" w:themeColor="text1"/>
          <w:shd w:val="clear" w:color="auto" w:fill="FFFFFF"/>
        </w:rPr>
        <w:instrText>ADDIN CSL_CITATION {"citationItems":[{"id":"ITEM-1","itemData":{"DOI":"10.1105/tpc.15.00523","ISSN":"1040-4651","author":[{"dropping-particle":"","family":"Adkar-Purushothama","given":"Charith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Cell","id":"ITEM-1","issue":"8","issued":{"date-parts":[["2015","8"]]},"page":"2178-2194","title":"Small RNA Derived from the Virulence Modulating Region of the Potato spindle tuber viroid Silences callose synthase Genes of Tomato Plants","type":"article-journal","volume":"27"},"uris":["http://www.mendeley.com/documents/?uuid=f481538d-4e9a-3337-9d4c-e4b4c4a2ad15"]},{"id":"ITEM-2","itemData":{"DOI":"10.1038/s41598-017-08823-z","ISSN":"2045-2322","abstract":"© 2017 The Author(s). It is well established that viroid derived small RNA (vd-sRNA) induces RNA silencing of endogenous mRNA. However, it remains not clear how exactly viroid infections can lead to severe symptom induction given the fact that fewer vd-sRNAs binding the specific target mRNAs were recovered from the infected plants. To answer this question, the two least expressed (+) and (-) strand vd-sRNAs of potato spindle tuber viroid (PSTVd) binding to both the 3′ UTR and the coding region of tomato mRNAs were analyzed by infecting tomato plants with two variants of PSTVd. As products of these putative target mRNAs are involved in plant phenotype, the effect of this viroid on these genes were analyzed by infecting tomato plants with two variants of PSTVd. The direct interaction between the vd-sRNAs and putative mRNAs was validated by artificial microRNA experiments in a transient expression system and by RNA ligase-mediated rapid amplification of cDNA ends. Parallel analysis of RNA ends of viroid infected plants revealed the widespread cleavage of the target mRNAs in locations other than the vd-sRNA binding site during the viroid infection implying the viroid-infection induced vd-sRNA independent degradation of endogenous mRNAs during viroid infection.","author":[{"dropping-particle":"","family":"Adkar-Purushothama","given":"Charith Raj","non-dropping-particle":"","parse-names":false,"suffix":""},{"dropping-particle":"","family":"Iyer","given":"Pavithran Sridharan","non-dropping-particle":"","parse-names":false,"suffix":""},{"dropping-particle":"","family":"Perreault","given":"Jean-Pierre","non-dropping-particle":"","parse-names":false,"suffix":""}],"container-title":"Scientific Reports","id":"ITEM-2","issue":"1","issued":{"date-parts":[["2017","12","21"]]},"page":"8341","title":"Potato spindle tuber viroid infection triggers degradation of chloride channel protein CLC-b-like and Ribosomal protein S3a-like mRNAs in tomato plants","type":"article-journal","volume":"7"},"uris":["http://www.mendeley.com/documents/?uuid=5ca1eb15-2283-332c-9fe5-e320db99fd31"]}],"mendeley":{"formattedCitation":"[33,44]","plainTextFormattedCitation":"[33,44]","previouslyFormattedCitation":"[33,44]"},"properties":{"noteIndex":0},"schema":"https://github.com/citation-style-language/schema/raw/master/csl-citation.json"}</w:instrText>
      </w:r>
      <w:r w:rsidR="005B4357" w:rsidRPr="00944633">
        <w:rPr>
          <w:rFonts w:ascii="Arial" w:hAnsi="Arial" w:cs="Arial"/>
          <w:color w:val="000000" w:themeColor="text1"/>
          <w:shd w:val="clear" w:color="auto" w:fill="FFFFFF"/>
        </w:rPr>
        <w:fldChar w:fldCharType="separate"/>
      </w:r>
      <w:r w:rsidR="007117D1" w:rsidRPr="007117D1">
        <w:rPr>
          <w:rFonts w:ascii="Arial" w:hAnsi="Arial" w:cs="Arial"/>
          <w:noProof/>
          <w:color w:val="000000" w:themeColor="text1"/>
          <w:shd w:val="clear" w:color="auto" w:fill="FFFFFF"/>
        </w:rPr>
        <w:t>[33,44]</w:t>
      </w:r>
      <w:r w:rsidR="005B4357" w:rsidRPr="00944633">
        <w:rPr>
          <w:rFonts w:ascii="Arial" w:hAnsi="Arial" w:cs="Arial"/>
          <w:color w:val="000000" w:themeColor="text1"/>
          <w:shd w:val="clear" w:color="auto" w:fill="FFFFFF"/>
        </w:rPr>
        <w:fldChar w:fldCharType="end"/>
      </w:r>
      <w:r w:rsidR="005B4357"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 xml:space="preserve">a visual representation was used wherein the height of the curve at a given position </w:t>
      </w:r>
      <m:oMath>
        <m:r>
          <w:rPr>
            <w:rFonts w:ascii="Cambria Math" w:hAnsi="Cambria Math" w:cs="Arial"/>
            <w:color w:val="000000" w:themeColor="text1"/>
            <w:shd w:val="clear" w:color="auto" w:fill="FFFFFF"/>
          </w:rPr>
          <m:t>i</m:t>
        </m:r>
      </m:oMath>
      <w:r w:rsidRPr="00944633">
        <w:rPr>
          <w:rFonts w:ascii="Arial" w:hAnsi="Arial" w:cs="Arial"/>
          <w:color w:val="000000" w:themeColor="text1"/>
          <w:shd w:val="clear" w:color="auto" w:fill="FFFFFF"/>
        </w:rPr>
        <w:t xml:space="preserve"> on the X-axis denote</w:t>
      </w:r>
      <w:r w:rsidR="00E375AE">
        <w:rPr>
          <w:rFonts w:ascii="Arial" w:hAnsi="Arial" w:cs="Arial"/>
          <w:color w:val="000000" w:themeColor="text1"/>
          <w:shd w:val="clear" w:color="auto" w:fill="FFFFFF"/>
        </w:rPr>
        <w:t>d</w:t>
      </w:r>
      <w:r w:rsidRPr="00944633">
        <w:rPr>
          <w:rFonts w:ascii="Arial" w:hAnsi="Arial" w:cs="Arial"/>
          <w:color w:val="000000" w:themeColor="text1"/>
          <w:shd w:val="clear" w:color="auto" w:fill="FFFFFF"/>
        </w:rPr>
        <w:t xml:space="preserve"> the number of </w:t>
      </w:r>
      <w:proofErr w:type="spellStart"/>
      <w:r w:rsidRPr="00944633">
        <w:rPr>
          <w:rFonts w:ascii="Arial" w:hAnsi="Arial" w:cs="Arial"/>
          <w:color w:val="000000" w:themeColor="text1"/>
          <w:shd w:val="clear" w:color="auto" w:fill="FFFFFF"/>
        </w:rPr>
        <w:t>vd</w:t>
      </w:r>
      <w:proofErr w:type="spellEnd"/>
      <w:r w:rsidRPr="00944633">
        <w:rPr>
          <w:rFonts w:ascii="Arial" w:hAnsi="Arial" w:cs="Arial"/>
          <w:color w:val="000000" w:themeColor="text1"/>
          <w:shd w:val="clear" w:color="auto" w:fill="FFFFFF"/>
        </w:rPr>
        <w:t xml:space="preserve">-sRNA nucleotides that match with a substring containing the character of the gene at position </w:t>
      </w:r>
      <m:oMath>
        <m:r>
          <w:rPr>
            <w:rFonts w:ascii="Cambria Math" w:hAnsi="Cambria Math" w:cs="Arial"/>
            <w:color w:val="000000" w:themeColor="text1"/>
            <w:shd w:val="clear" w:color="auto" w:fill="FFFFFF"/>
          </w:rPr>
          <m:t>i</m:t>
        </m:r>
      </m:oMath>
      <w:r w:rsidRPr="00944633">
        <w:rPr>
          <w:rFonts w:ascii="Arial" w:hAnsi="Arial" w:cs="Arial"/>
          <w:color w:val="000000" w:themeColor="text1"/>
          <w:shd w:val="clear" w:color="auto" w:fill="FFFFFF"/>
        </w:rPr>
        <w:t xml:space="preserve">. This can be derived from the </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M</m:t>
            </m:r>
          </m:e>
          <m:sup>
            <m:r>
              <w:rPr>
                <w:rFonts w:ascii="Cambria Math" w:hAnsi="Cambria Math" w:cs="Arial"/>
                <w:color w:val="000000" w:themeColor="text1"/>
                <w:shd w:val="clear" w:color="auto" w:fill="FFFFFF"/>
              </w:rPr>
              <m:t>+</m:t>
            </m:r>
          </m:sup>
        </m:sSup>
        <m:r>
          <w:rPr>
            <w:rFonts w:ascii="Cambria Math" w:hAnsi="Cambria Math" w:cs="Arial"/>
            <w:color w:val="000000" w:themeColor="text1"/>
            <w:shd w:val="clear" w:color="auto" w:fill="FFFFFF"/>
          </w:rPr>
          <m:t>,</m:t>
        </m:r>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M</m:t>
            </m:r>
          </m:e>
          <m:sup>
            <m:r>
              <w:rPr>
                <w:rFonts w:ascii="Cambria Math" w:hAnsi="Cambria Math" w:cs="Arial"/>
                <w:color w:val="000000" w:themeColor="text1"/>
                <w:shd w:val="clear" w:color="auto" w:fill="FFFFFF"/>
              </w:rPr>
              <m:t>-</m:t>
            </m:r>
          </m:sup>
        </m:sSup>
      </m:oMath>
      <w:r w:rsidRPr="00944633">
        <w:rPr>
          <w:rFonts w:ascii="Arial" w:hAnsi="Arial" w:cs="Arial"/>
          <w:color w:val="000000" w:themeColor="text1"/>
          <w:shd w:val="clear" w:color="auto" w:fill="FFFFFF"/>
        </w:rPr>
        <w:t xml:space="preserve"> matrices of </w:t>
      </w:r>
      <w:r w:rsidR="00944633" w:rsidRPr="00944633">
        <w:rPr>
          <w:rFonts w:ascii="Arial" w:hAnsi="Arial" w:cs="Arial"/>
          <w:color w:val="000000" w:themeColor="text1"/>
          <w:shd w:val="clear" w:color="auto" w:fill="FFFFFF"/>
        </w:rPr>
        <w:t xml:space="preserve">the </w:t>
      </w:r>
      <w:proofErr w:type="spellStart"/>
      <w:r w:rsidR="00944633" w:rsidRPr="00944633">
        <w:rPr>
          <w:rFonts w:ascii="Arial" w:hAnsi="Arial" w:cs="Arial"/>
          <w:color w:val="000000" w:themeColor="text1"/>
          <w:shd w:val="clear" w:color="auto" w:fill="FFFFFF"/>
        </w:rPr>
        <w:t>vd</w:t>
      </w:r>
      <w:proofErr w:type="spellEnd"/>
      <w:r w:rsidR="00944633" w:rsidRPr="00944633">
        <w:rPr>
          <w:rFonts w:ascii="Arial" w:hAnsi="Arial" w:cs="Arial"/>
          <w:color w:val="000000" w:themeColor="text1"/>
          <w:shd w:val="clear" w:color="auto" w:fill="FFFFFF"/>
        </w:rPr>
        <w:t>-sRNA profiler</w:t>
      </w:r>
      <w:r w:rsidRPr="00944633">
        <w:rPr>
          <w:rFonts w:ascii="Arial" w:hAnsi="Arial" w:cs="Arial"/>
          <w:color w:val="000000" w:themeColor="text1"/>
          <w:shd w:val="clear" w:color="auto" w:fill="FFFFFF"/>
        </w:rPr>
        <w:t xml:space="preserve"> by </w:t>
      </w:r>
      <w:r w:rsidR="00E375AE">
        <w:rPr>
          <w:rFonts w:ascii="Arial" w:hAnsi="Arial" w:cs="Arial"/>
          <w:color w:val="000000" w:themeColor="text1"/>
          <w:shd w:val="clear" w:color="auto" w:fill="FFFFFF"/>
        </w:rPr>
        <w:t xml:space="preserve">use of </w:t>
      </w:r>
      <w:r w:rsidRPr="00944633">
        <w:rPr>
          <w:rFonts w:ascii="Arial" w:hAnsi="Arial" w:cs="Arial"/>
          <w:color w:val="000000" w:themeColor="text1"/>
          <w:shd w:val="clear" w:color="auto" w:fill="FFFFFF"/>
        </w:rPr>
        <w:t>a simple postprocessing routine.</w:t>
      </w:r>
    </w:p>
    <w:p w14:paraId="5E8F64E1" w14:textId="0383E640" w:rsidR="001A7234" w:rsidRPr="00944633" w:rsidRDefault="001A7234" w:rsidP="001A7234">
      <w:pPr>
        <w:spacing w:line="360" w:lineRule="auto"/>
        <w:jc w:val="both"/>
        <w:rPr>
          <w:rFonts w:ascii="Arial" w:hAnsi="Arial" w:cs="Arial"/>
          <w:color w:val="000000" w:themeColor="text1"/>
        </w:rPr>
      </w:pPr>
    </w:p>
    <w:p w14:paraId="691597D8" w14:textId="1DF5B678" w:rsidR="00BA702E" w:rsidRPr="00944633" w:rsidRDefault="00E375AE" w:rsidP="00BA702E">
      <w:pPr>
        <w:pStyle w:val="NormalWeb"/>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In order t</w:t>
      </w:r>
      <w:r w:rsidR="00BA702E" w:rsidRPr="00944633">
        <w:rPr>
          <w:rFonts w:ascii="Arial" w:hAnsi="Arial" w:cs="Arial"/>
          <w:color w:val="000000" w:themeColor="text1"/>
        </w:rPr>
        <w:t xml:space="preserve">o provide </w:t>
      </w:r>
      <w:r>
        <w:rPr>
          <w:rFonts w:ascii="Arial" w:hAnsi="Arial" w:cs="Arial"/>
          <w:color w:val="000000" w:themeColor="text1"/>
        </w:rPr>
        <w:t>a</w:t>
      </w:r>
      <w:r w:rsidRPr="00944633">
        <w:rPr>
          <w:rFonts w:ascii="Arial" w:hAnsi="Arial" w:cs="Arial"/>
          <w:color w:val="000000" w:themeColor="text1"/>
        </w:rPr>
        <w:t xml:space="preserve"> </w:t>
      </w:r>
      <w:r w:rsidR="00BA702E" w:rsidRPr="00944633">
        <w:rPr>
          <w:rFonts w:ascii="Arial" w:hAnsi="Arial" w:cs="Arial"/>
          <w:color w:val="000000" w:themeColor="text1"/>
        </w:rPr>
        <w:t xml:space="preserve">user friendly and the efficient bioinformatics tool to viroid researchers, </w:t>
      </w:r>
      <w:r>
        <w:rPr>
          <w:rFonts w:ascii="Arial" w:hAnsi="Arial" w:cs="Arial"/>
          <w:color w:val="000000" w:themeColor="text1"/>
        </w:rPr>
        <w:t xml:space="preserve">the </w:t>
      </w:r>
      <w:proofErr w:type="spellStart"/>
      <w:r w:rsidR="00BA702E" w:rsidRPr="00944633">
        <w:rPr>
          <w:rFonts w:ascii="Arial" w:hAnsi="Arial" w:cs="Arial"/>
          <w:color w:val="000000" w:themeColor="text1"/>
        </w:rPr>
        <w:t>vd</w:t>
      </w:r>
      <w:proofErr w:type="spellEnd"/>
      <w:r w:rsidR="00BA702E" w:rsidRPr="00944633">
        <w:rPr>
          <w:rFonts w:ascii="Arial" w:hAnsi="Arial" w:cs="Arial"/>
          <w:color w:val="000000" w:themeColor="text1"/>
        </w:rPr>
        <w:t xml:space="preserve">-sRNA profiler </w:t>
      </w:r>
      <w:r w:rsidR="00C669C4">
        <w:rPr>
          <w:rFonts w:ascii="Arial" w:hAnsi="Arial" w:cs="Arial"/>
          <w:color w:val="000000" w:themeColor="text1"/>
        </w:rPr>
        <w:t>wa</w:t>
      </w:r>
      <w:r w:rsidR="00BA702E" w:rsidRPr="00944633">
        <w:rPr>
          <w:rFonts w:ascii="Arial" w:hAnsi="Arial" w:cs="Arial"/>
          <w:color w:val="000000" w:themeColor="text1"/>
        </w:rPr>
        <w:t xml:space="preserve">s developed by pattern matching using python language. This software seamlessly allows researchers to map and plot </w:t>
      </w:r>
      <w:proofErr w:type="spellStart"/>
      <w:r w:rsidR="00BA702E" w:rsidRPr="00944633">
        <w:rPr>
          <w:rFonts w:ascii="Arial" w:hAnsi="Arial" w:cs="Arial"/>
          <w:color w:val="000000" w:themeColor="text1"/>
        </w:rPr>
        <w:t>vd</w:t>
      </w:r>
      <w:proofErr w:type="spellEnd"/>
      <w:r w:rsidR="00BA702E" w:rsidRPr="00944633">
        <w:rPr>
          <w:rFonts w:ascii="Arial" w:hAnsi="Arial" w:cs="Arial"/>
          <w:color w:val="000000" w:themeColor="text1"/>
        </w:rPr>
        <w:t>-sRNAs on their parent viroid molecule. Choosing the different matching tolerance</w:t>
      </w:r>
      <w:r>
        <w:rPr>
          <w:rFonts w:ascii="Arial" w:hAnsi="Arial" w:cs="Arial"/>
          <w:color w:val="000000" w:themeColor="text1"/>
        </w:rPr>
        <w:t>s</w:t>
      </w:r>
      <w:r w:rsidR="00BA702E" w:rsidRPr="00944633">
        <w:rPr>
          <w:rFonts w:ascii="Arial" w:hAnsi="Arial" w:cs="Arial"/>
          <w:color w:val="000000" w:themeColor="text1"/>
        </w:rPr>
        <w:t xml:space="preserve"> allows the user to consider and </w:t>
      </w:r>
      <w:r w:rsidR="00BA702E" w:rsidRPr="00944633">
        <w:rPr>
          <w:rFonts w:ascii="Arial" w:hAnsi="Arial" w:cs="Arial"/>
          <w:color w:val="000000" w:themeColor="text1"/>
        </w:rPr>
        <w:lastRenderedPageBreak/>
        <w:t xml:space="preserve">visualize the </w:t>
      </w:r>
      <w:proofErr w:type="spellStart"/>
      <w:r w:rsidR="00BA702E" w:rsidRPr="00944633">
        <w:rPr>
          <w:rFonts w:ascii="Arial" w:hAnsi="Arial" w:cs="Arial"/>
          <w:color w:val="000000" w:themeColor="text1"/>
        </w:rPr>
        <w:t>vd</w:t>
      </w:r>
      <w:proofErr w:type="spellEnd"/>
      <w:r w:rsidR="00BA702E" w:rsidRPr="00944633">
        <w:rPr>
          <w:rFonts w:ascii="Arial" w:hAnsi="Arial" w:cs="Arial"/>
          <w:color w:val="000000" w:themeColor="text1"/>
        </w:rPr>
        <w:t xml:space="preserve">-sRNA derived from viroid </w:t>
      </w:r>
      <w:r w:rsidR="005F10ED">
        <w:rPr>
          <w:rFonts w:ascii="Arial" w:hAnsi="Arial" w:cs="Arial"/>
          <w:color w:val="000000" w:themeColor="text1"/>
        </w:rPr>
        <w:t>quasi</w:t>
      </w:r>
      <w:r w:rsidR="007318C5">
        <w:rPr>
          <w:rFonts w:ascii="Arial" w:hAnsi="Arial" w:cs="Arial"/>
          <w:color w:val="000000" w:themeColor="text1"/>
        </w:rPr>
        <w:t>-</w:t>
      </w:r>
      <w:r w:rsidR="005F10ED">
        <w:rPr>
          <w:rFonts w:ascii="Arial" w:hAnsi="Arial" w:cs="Arial"/>
          <w:color w:val="000000" w:themeColor="text1"/>
        </w:rPr>
        <w:t>species</w:t>
      </w:r>
      <w:r w:rsidR="00BA702E" w:rsidRPr="00944633">
        <w:rPr>
          <w:rFonts w:ascii="Arial" w:hAnsi="Arial" w:cs="Arial"/>
          <w:color w:val="000000" w:themeColor="text1"/>
        </w:rPr>
        <w:t xml:space="preserve">. This software will help viroid researchers in their studies </w:t>
      </w:r>
      <w:r>
        <w:rPr>
          <w:rFonts w:ascii="Arial" w:hAnsi="Arial" w:cs="Arial"/>
          <w:color w:val="000000" w:themeColor="text1"/>
        </w:rPr>
        <w:t xml:space="preserve">both </w:t>
      </w:r>
      <w:r w:rsidR="00BA702E" w:rsidRPr="00944633">
        <w:rPr>
          <w:rFonts w:ascii="Arial" w:hAnsi="Arial" w:cs="Arial"/>
          <w:color w:val="000000" w:themeColor="text1"/>
        </w:rPr>
        <w:t>evaluat</w:t>
      </w:r>
      <w:r>
        <w:rPr>
          <w:rFonts w:ascii="Arial" w:hAnsi="Arial" w:cs="Arial"/>
          <w:color w:val="000000" w:themeColor="text1"/>
        </w:rPr>
        <w:t>ing</w:t>
      </w:r>
      <w:r w:rsidR="00BA702E" w:rsidRPr="00944633">
        <w:rPr>
          <w:rFonts w:ascii="Arial" w:hAnsi="Arial" w:cs="Arial"/>
          <w:color w:val="000000" w:themeColor="text1"/>
        </w:rPr>
        <w:t xml:space="preserve"> the production of </w:t>
      </w:r>
      <w:proofErr w:type="spellStart"/>
      <w:r w:rsidR="00BA702E" w:rsidRPr="00944633">
        <w:rPr>
          <w:rFonts w:ascii="Arial" w:hAnsi="Arial" w:cs="Arial"/>
          <w:color w:val="000000" w:themeColor="text1"/>
        </w:rPr>
        <w:t>vd</w:t>
      </w:r>
      <w:proofErr w:type="spellEnd"/>
      <w:r w:rsidR="00BA702E" w:rsidRPr="00944633">
        <w:rPr>
          <w:rFonts w:ascii="Arial" w:hAnsi="Arial" w:cs="Arial"/>
          <w:color w:val="000000" w:themeColor="text1"/>
        </w:rPr>
        <w:t>-sRNA and its profiling on their target viroid species.</w:t>
      </w:r>
    </w:p>
    <w:p w14:paraId="1526A45D" w14:textId="77777777" w:rsidR="00BA702E" w:rsidRPr="00944633" w:rsidRDefault="00BA702E" w:rsidP="001A7234">
      <w:pPr>
        <w:spacing w:line="360" w:lineRule="auto"/>
        <w:jc w:val="both"/>
        <w:rPr>
          <w:rFonts w:ascii="Arial" w:hAnsi="Arial" w:cs="Arial"/>
          <w:color w:val="000000" w:themeColor="text1"/>
        </w:rPr>
      </w:pPr>
    </w:p>
    <w:p w14:paraId="007A93C4" w14:textId="02BAD02E" w:rsidR="005F10ED" w:rsidRDefault="005F10ED" w:rsidP="00617CCB">
      <w:pPr>
        <w:spacing w:line="360" w:lineRule="auto"/>
        <w:jc w:val="both"/>
        <w:rPr>
          <w:rFonts w:ascii="Arial" w:hAnsi="Arial" w:cs="Arial"/>
          <w:color w:val="000000" w:themeColor="text1"/>
        </w:rPr>
      </w:pPr>
    </w:p>
    <w:p w14:paraId="53D1360C" w14:textId="1C135330" w:rsidR="0073676A" w:rsidRDefault="0073676A" w:rsidP="00617CCB">
      <w:pPr>
        <w:spacing w:line="360" w:lineRule="auto"/>
        <w:jc w:val="both"/>
        <w:rPr>
          <w:rFonts w:ascii="Arial" w:hAnsi="Arial" w:cs="Arial"/>
          <w:color w:val="000000" w:themeColor="text1"/>
        </w:rPr>
      </w:pPr>
    </w:p>
    <w:p w14:paraId="71E1335B" w14:textId="1C696F97" w:rsidR="0073676A" w:rsidRDefault="0073676A" w:rsidP="00AD31DE">
      <w:pPr>
        <w:widowControl w:val="0"/>
        <w:autoSpaceDE w:val="0"/>
        <w:autoSpaceDN w:val="0"/>
        <w:adjustRightInd w:val="0"/>
        <w:spacing w:line="360" w:lineRule="auto"/>
        <w:rPr>
          <w:rFonts w:ascii="Arial" w:hAnsi="Arial" w:cs="Arial"/>
          <w:b/>
          <w:bCs/>
          <w:color w:val="000000" w:themeColor="text1"/>
          <w:sz w:val="28"/>
          <w:szCs w:val="28"/>
        </w:rPr>
      </w:pPr>
      <w:r>
        <w:rPr>
          <w:rFonts w:ascii="Arial" w:hAnsi="Arial" w:cs="Arial"/>
          <w:b/>
          <w:bCs/>
          <w:color w:val="000000" w:themeColor="text1"/>
          <w:sz w:val="28"/>
          <w:szCs w:val="28"/>
        </w:rPr>
        <w:t>Supplementary information</w:t>
      </w:r>
    </w:p>
    <w:p w14:paraId="08B2332F" w14:textId="4FC30F6E" w:rsidR="005F10ED" w:rsidRDefault="0073676A" w:rsidP="00AD31DE">
      <w:pPr>
        <w:widowControl w:val="0"/>
        <w:autoSpaceDE w:val="0"/>
        <w:autoSpaceDN w:val="0"/>
        <w:adjustRightInd w:val="0"/>
        <w:spacing w:line="360" w:lineRule="auto"/>
        <w:ind w:left="640" w:hanging="640"/>
        <w:rPr>
          <w:rFonts w:ascii="Arial" w:hAnsi="Arial" w:cs="Arial"/>
          <w:color w:val="000000" w:themeColor="text1"/>
        </w:rPr>
      </w:pPr>
      <w:r w:rsidRPr="00C669C4">
        <w:rPr>
          <w:rFonts w:ascii="Arial" w:hAnsi="Arial" w:cs="Arial"/>
          <w:b/>
          <w:bCs/>
          <w:color w:val="000000" w:themeColor="text1"/>
        </w:rPr>
        <w:t>Fig. S1</w:t>
      </w:r>
      <w:r w:rsidRPr="00C669C4">
        <w:rPr>
          <w:rFonts w:ascii="Arial" w:hAnsi="Arial" w:cs="Arial"/>
          <w:color w:val="000000" w:themeColor="text1"/>
        </w:rPr>
        <w:t xml:space="preserve">. </w:t>
      </w:r>
      <w:r w:rsidRPr="00AD31DE">
        <w:rPr>
          <w:rFonts w:ascii="Arial" w:hAnsi="Arial" w:cs="Arial"/>
          <w:b/>
          <w:color w:val="000000" w:themeColor="text1"/>
        </w:rPr>
        <w:t xml:space="preserve">Data generated from </w:t>
      </w:r>
      <w:r w:rsidR="00E375AE">
        <w:rPr>
          <w:rFonts w:ascii="Arial" w:hAnsi="Arial" w:cs="Arial"/>
          <w:b/>
          <w:color w:val="000000" w:themeColor="text1"/>
        </w:rPr>
        <w:t xml:space="preserve">the </w:t>
      </w:r>
      <w:proofErr w:type="spellStart"/>
      <w:r w:rsidRPr="00AD31DE">
        <w:rPr>
          <w:rFonts w:ascii="Arial" w:hAnsi="Arial" w:cs="Arial"/>
          <w:b/>
          <w:color w:val="000000" w:themeColor="text1"/>
        </w:rPr>
        <w:t>vd</w:t>
      </w:r>
      <w:proofErr w:type="spellEnd"/>
      <w:r w:rsidRPr="00AD31DE">
        <w:rPr>
          <w:rFonts w:ascii="Arial" w:hAnsi="Arial" w:cs="Arial"/>
          <w:b/>
          <w:color w:val="000000" w:themeColor="text1"/>
        </w:rPr>
        <w:t xml:space="preserve">-sRNA profiler showing </w:t>
      </w:r>
      <w:r w:rsidR="00E375AE">
        <w:rPr>
          <w:rFonts w:ascii="Arial" w:hAnsi="Arial" w:cs="Arial"/>
          <w:b/>
          <w:color w:val="000000" w:themeColor="text1"/>
        </w:rPr>
        <w:t xml:space="preserve">the </w:t>
      </w:r>
      <w:r w:rsidRPr="00AD31DE">
        <w:rPr>
          <w:rFonts w:ascii="Arial" w:hAnsi="Arial" w:cs="Arial"/>
          <w:b/>
          <w:color w:val="000000" w:themeColor="text1"/>
        </w:rPr>
        <w:t xml:space="preserve">details of </w:t>
      </w:r>
      <w:r w:rsidR="00E375AE">
        <w:rPr>
          <w:rFonts w:ascii="Arial" w:hAnsi="Arial" w:cs="Arial"/>
          <w:b/>
          <w:color w:val="000000" w:themeColor="text1"/>
        </w:rPr>
        <w:t xml:space="preserve">the </w:t>
      </w:r>
      <w:r w:rsidRPr="00AD31DE">
        <w:rPr>
          <w:rFonts w:ascii="Arial" w:hAnsi="Arial" w:cs="Arial"/>
          <w:b/>
          <w:color w:val="000000" w:themeColor="text1"/>
        </w:rPr>
        <w:t xml:space="preserve">sRNA sequences and </w:t>
      </w:r>
      <w:r w:rsidR="00E375AE">
        <w:rPr>
          <w:rFonts w:ascii="Arial" w:hAnsi="Arial" w:cs="Arial"/>
          <w:b/>
          <w:color w:val="000000" w:themeColor="text1"/>
        </w:rPr>
        <w:t>their</w:t>
      </w:r>
      <w:r w:rsidR="00E375AE" w:rsidRPr="00AD31DE">
        <w:rPr>
          <w:rFonts w:ascii="Arial" w:hAnsi="Arial" w:cs="Arial"/>
          <w:b/>
          <w:color w:val="000000" w:themeColor="text1"/>
        </w:rPr>
        <w:t xml:space="preserve"> </w:t>
      </w:r>
      <w:r w:rsidRPr="00AD31DE">
        <w:rPr>
          <w:rFonts w:ascii="Arial" w:hAnsi="Arial" w:cs="Arial"/>
          <w:b/>
          <w:color w:val="000000" w:themeColor="text1"/>
        </w:rPr>
        <w:t>occurrence in the pool.</w:t>
      </w:r>
      <w:r w:rsidRPr="00AD31DE">
        <w:rPr>
          <w:rFonts w:ascii="Arial" w:hAnsi="Arial" w:cs="Arial"/>
          <w:color w:val="000000" w:themeColor="text1"/>
        </w:rPr>
        <w:t xml:space="preserve"> Note that if a single sRNA shows matching in more than one place </w:t>
      </w:r>
      <w:r w:rsidR="00E375AE">
        <w:rPr>
          <w:rFonts w:ascii="Arial" w:hAnsi="Arial" w:cs="Arial"/>
          <w:color w:val="000000" w:themeColor="text1"/>
        </w:rPr>
        <w:t>on</w:t>
      </w:r>
      <w:r w:rsidR="00E375AE" w:rsidRPr="00AD31DE">
        <w:rPr>
          <w:rFonts w:ascii="Arial" w:hAnsi="Arial" w:cs="Arial"/>
          <w:color w:val="000000" w:themeColor="text1"/>
        </w:rPr>
        <w:t xml:space="preserve"> </w:t>
      </w:r>
      <w:r w:rsidRPr="00AD31DE">
        <w:rPr>
          <w:rFonts w:ascii="Arial" w:hAnsi="Arial" w:cs="Arial"/>
          <w:color w:val="000000" w:themeColor="text1"/>
        </w:rPr>
        <w:t xml:space="preserve">the genome sequence, it is </w:t>
      </w:r>
      <w:r w:rsidR="00E375AE" w:rsidRPr="00AD31DE">
        <w:rPr>
          <w:rFonts w:ascii="Arial" w:hAnsi="Arial" w:cs="Arial"/>
          <w:color w:val="000000" w:themeColor="text1"/>
        </w:rPr>
        <w:t xml:space="preserve">then </w:t>
      </w:r>
      <w:r w:rsidRPr="00AD31DE">
        <w:rPr>
          <w:rFonts w:ascii="Arial" w:hAnsi="Arial" w:cs="Arial"/>
          <w:color w:val="000000" w:themeColor="text1"/>
        </w:rPr>
        <w:t xml:space="preserve">counted as </w:t>
      </w:r>
      <w:r w:rsidR="00E375AE">
        <w:rPr>
          <w:rFonts w:ascii="Arial" w:hAnsi="Arial" w:cs="Arial"/>
          <w:color w:val="000000" w:themeColor="text1"/>
        </w:rPr>
        <w:t xml:space="preserve">the </w:t>
      </w:r>
      <w:r w:rsidRPr="00AD31DE">
        <w:rPr>
          <w:rFonts w:ascii="Arial" w:hAnsi="Arial" w:cs="Arial"/>
          <w:color w:val="000000" w:themeColor="text1"/>
        </w:rPr>
        <w:t>number of times it showed matching with the genome sequence.</w:t>
      </w:r>
    </w:p>
    <w:p w14:paraId="4EE81158" w14:textId="37EE3CF4" w:rsidR="005F10ED" w:rsidRDefault="005F10ED" w:rsidP="00617CCB">
      <w:pPr>
        <w:spacing w:line="360" w:lineRule="auto"/>
        <w:jc w:val="both"/>
        <w:rPr>
          <w:rFonts w:ascii="Arial" w:hAnsi="Arial" w:cs="Arial"/>
          <w:color w:val="000000" w:themeColor="text1"/>
        </w:rPr>
      </w:pPr>
    </w:p>
    <w:p w14:paraId="78CF649A" w14:textId="0933C355" w:rsidR="0073676A" w:rsidRDefault="0073676A" w:rsidP="0073676A">
      <w:pPr>
        <w:autoSpaceDE w:val="0"/>
        <w:autoSpaceDN w:val="0"/>
        <w:adjustRightInd w:val="0"/>
        <w:spacing w:line="360" w:lineRule="auto"/>
        <w:jc w:val="both"/>
        <w:rPr>
          <w:rFonts w:ascii="Arial" w:eastAsiaTheme="minorEastAsia" w:hAnsi="Arial" w:cs="Arial"/>
          <w:lang w:val="en-US"/>
        </w:rPr>
      </w:pPr>
      <w:r w:rsidRPr="0073676A">
        <w:rPr>
          <w:rFonts w:ascii="Arial" w:eastAsiaTheme="minorEastAsia" w:hAnsi="Arial" w:cs="Arial"/>
          <w:b/>
          <w:bCs/>
          <w:sz w:val="28"/>
          <w:szCs w:val="28"/>
          <w:lang w:val="en-US"/>
        </w:rPr>
        <w:t>Author Contributions:</w:t>
      </w:r>
    </w:p>
    <w:p w14:paraId="25D0654F" w14:textId="254470CE" w:rsidR="0073676A" w:rsidRPr="00696FFC" w:rsidRDefault="0073676A" w:rsidP="0073676A">
      <w:pPr>
        <w:autoSpaceDE w:val="0"/>
        <w:autoSpaceDN w:val="0"/>
        <w:adjustRightInd w:val="0"/>
        <w:spacing w:line="360" w:lineRule="auto"/>
        <w:jc w:val="both"/>
        <w:rPr>
          <w:rFonts w:ascii="Arial" w:eastAsiaTheme="minorEastAsia" w:hAnsi="Arial" w:cs="Arial"/>
          <w:lang w:val="en-US"/>
        </w:rPr>
      </w:pPr>
      <w:r w:rsidRPr="0073676A">
        <w:rPr>
          <w:rFonts w:ascii="Arial" w:eastAsiaTheme="minorEastAsia" w:hAnsi="Arial" w:cs="Arial"/>
          <w:lang w:val="en-US"/>
        </w:rPr>
        <w:t xml:space="preserve">Conceptualization: </w:t>
      </w:r>
      <w:r w:rsidR="00E375AE">
        <w:rPr>
          <w:rFonts w:ascii="Arial" w:eastAsiaTheme="minorEastAsia" w:hAnsi="Arial" w:cs="Arial"/>
          <w:lang w:val="en-US"/>
        </w:rPr>
        <w:t xml:space="preserve"> </w:t>
      </w:r>
      <w:r w:rsidRPr="0073676A">
        <w:rPr>
          <w:rFonts w:ascii="Arial" w:eastAsiaTheme="minorEastAsia" w:hAnsi="Arial" w:cs="Arial"/>
          <w:lang w:val="en-US"/>
        </w:rPr>
        <w:t xml:space="preserve">C.R.A.-P., </w:t>
      </w:r>
      <w:r>
        <w:rPr>
          <w:rFonts w:ascii="Arial" w:eastAsiaTheme="minorEastAsia" w:hAnsi="Arial" w:cs="Arial"/>
          <w:lang w:val="en-US"/>
        </w:rPr>
        <w:t>P</w:t>
      </w:r>
      <w:r w:rsidR="00696FFC">
        <w:rPr>
          <w:rFonts w:ascii="Arial" w:eastAsiaTheme="minorEastAsia" w:hAnsi="Arial" w:cs="Arial"/>
          <w:lang w:val="en-US"/>
        </w:rPr>
        <w:t>.S.</w:t>
      </w:r>
      <w:r>
        <w:rPr>
          <w:rFonts w:ascii="Arial" w:eastAsiaTheme="minorEastAsia" w:hAnsi="Arial" w:cs="Arial"/>
          <w:lang w:val="en-US"/>
        </w:rPr>
        <w:t>I</w:t>
      </w:r>
      <w:r w:rsidR="00696FFC">
        <w:rPr>
          <w:rFonts w:ascii="Arial" w:eastAsiaTheme="minorEastAsia" w:hAnsi="Arial" w:cs="Arial"/>
          <w:lang w:val="en-US"/>
        </w:rPr>
        <w:t>.</w:t>
      </w:r>
      <w:r>
        <w:rPr>
          <w:rFonts w:ascii="Arial" w:eastAsiaTheme="minorEastAsia" w:hAnsi="Arial" w:cs="Arial"/>
          <w:lang w:val="en-US"/>
        </w:rPr>
        <w:t xml:space="preserve">, </w:t>
      </w:r>
      <w:r w:rsidR="00696FFC" w:rsidRPr="00603D3F">
        <w:rPr>
          <w:rFonts w:ascii="Arial" w:eastAsiaTheme="minorEastAsia" w:hAnsi="Arial" w:cs="Arial"/>
          <w:lang w:val="en-US"/>
        </w:rPr>
        <w:t xml:space="preserve">T.S. </w:t>
      </w:r>
      <w:r w:rsidRPr="00603D3F">
        <w:rPr>
          <w:rFonts w:ascii="Arial" w:eastAsiaTheme="minorEastAsia" w:hAnsi="Arial" w:cs="Arial"/>
          <w:lang w:val="en-US"/>
        </w:rPr>
        <w:t>and J.-P.P.; writing—original draft preparation: C.R.A.-P.</w:t>
      </w:r>
      <w:r w:rsidR="00696FFC" w:rsidRPr="00603D3F">
        <w:rPr>
          <w:rFonts w:ascii="Arial" w:eastAsiaTheme="minorEastAsia" w:hAnsi="Arial" w:cs="Arial"/>
          <w:lang w:val="en-US"/>
        </w:rPr>
        <w:t xml:space="preserve"> and PI</w:t>
      </w:r>
      <w:r w:rsidR="00E375AE" w:rsidRPr="00603D3F">
        <w:rPr>
          <w:rFonts w:ascii="Arial" w:eastAsiaTheme="minorEastAsia" w:hAnsi="Arial" w:cs="Arial"/>
          <w:lang w:val="en-US"/>
        </w:rPr>
        <w:t>;</w:t>
      </w:r>
      <w:r w:rsidR="00696FFC" w:rsidRPr="00603D3F">
        <w:rPr>
          <w:rFonts w:ascii="Arial" w:eastAsiaTheme="minorEastAsia" w:hAnsi="Arial" w:cs="Arial"/>
          <w:lang w:val="en-US"/>
        </w:rPr>
        <w:t xml:space="preserve"> </w:t>
      </w:r>
      <w:r w:rsidRPr="00603D3F">
        <w:rPr>
          <w:rFonts w:ascii="Arial" w:eastAsiaTheme="minorEastAsia" w:hAnsi="Arial" w:cs="Arial"/>
          <w:lang w:val="en-US"/>
        </w:rPr>
        <w:t xml:space="preserve">writing—review and editing: </w:t>
      </w:r>
      <w:r w:rsidR="00E375AE" w:rsidRPr="00603D3F">
        <w:rPr>
          <w:rFonts w:ascii="Arial" w:eastAsiaTheme="minorEastAsia" w:hAnsi="Arial" w:cs="Arial"/>
          <w:lang w:val="en-US"/>
        </w:rPr>
        <w:t xml:space="preserve"> </w:t>
      </w:r>
      <w:r w:rsidR="00696FFC" w:rsidRPr="00603D3F">
        <w:rPr>
          <w:rFonts w:ascii="Arial" w:eastAsiaTheme="minorEastAsia" w:hAnsi="Arial" w:cs="Arial"/>
          <w:lang w:val="en-US"/>
        </w:rPr>
        <w:t>C.R.A.-P., T.S.</w:t>
      </w:r>
      <w:r w:rsidR="00696FFC">
        <w:rPr>
          <w:rFonts w:ascii="Arial" w:eastAsiaTheme="minorEastAsia" w:hAnsi="Arial" w:cs="Arial"/>
          <w:lang w:val="en-US"/>
        </w:rPr>
        <w:t xml:space="preserve"> </w:t>
      </w:r>
      <w:r w:rsidR="00696FFC" w:rsidRPr="0073676A">
        <w:rPr>
          <w:rFonts w:ascii="Arial" w:eastAsiaTheme="minorEastAsia" w:hAnsi="Arial" w:cs="Arial"/>
          <w:lang w:val="en-US"/>
        </w:rPr>
        <w:t>and J.-P.P.</w:t>
      </w:r>
      <w:r w:rsidR="00696FFC">
        <w:rPr>
          <w:rFonts w:ascii="Arial" w:eastAsiaTheme="minorEastAsia" w:hAnsi="Arial" w:cs="Arial"/>
          <w:lang w:val="en-US"/>
        </w:rPr>
        <w:t xml:space="preserve">; </w:t>
      </w:r>
      <w:r w:rsidRPr="0073676A">
        <w:rPr>
          <w:rFonts w:ascii="Arial" w:eastAsiaTheme="minorEastAsia" w:hAnsi="Arial" w:cs="Arial"/>
          <w:lang w:val="en-US"/>
        </w:rPr>
        <w:t xml:space="preserve">supervision: </w:t>
      </w:r>
      <w:r w:rsidR="00E375AE">
        <w:rPr>
          <w:rFonts w:ascii="Arial" w:eastAsiaTheme="minorEastAsia" w:hAnsi="Arial" w:cs="Arial"/>
          <w:lang w:val="en-US"/>
        </w:rPr>
        <w:t xml:space="preserve"> </w:t>
      </w:r>
      <w:r w:rsidRPr="0073676A">
        <w:rPr>
          <w:rFonts w:ascii="Arial" w:eastAsiaTheme="minorEastAsia" w:hAnsi="Arial" w:cs="Arial"/>
          <w:lang w:val="en-US"/>
        </w:rPr>
        <w:t>J.-P.P.; funding acquisition: J.-P.P. All authors have</w:t>
      </w:r>
      <w:r w:rsidR="00696FFC">
        <w:rPr>
          <w:rFonts w:ascii="Arial" w:eastAsiaTheme="minorEastAsia" w:hAnsi="Arial" w:cs="Arial"/>
          <w:lang w:val="en-US"/>
        </w:rPr>
        <w:t xml:space="preserve"> </w:t>
      </w:r>
      <w:r w:rsidRPr="0073676A">
        <w:rPr>
          <w:rFonts w:ascii="Arial" w:eastAsiaTheme="minorEastAsia" w:hAnsi="Arial" w:cs="Arial"/>
          <w:lang w:val="en-US"/>
        </w:rPr>
        <w:t>read and agreed to the published version of the manuscript.</w:t>
      </w:r>
    </w:p>
    <w:p w14:paraId="7DBB3E3D" w14:textId="77777777" w:rsidR="0073676A" w:rsidRDefault="0073676A" w:rsidP="0073676A">
      <w:pPr>
        <w:autoSpaceDE w:val="0"/>
        <w:autoSpaceDN w:val="0"/>
        <w:adjustRightInd w:val="0"/>
        <w:rPr>
          <w:rFonts w:ascii="Arial" w:eastAsiaTheme="minorEastAsia" w:hAnsi="Arial" w:cs="Arial"/>
          <w:b/>
          <w:bCs/>
          <w:sz w:val="28"/>
          <w:szCs w:val="28"/>
          <w:lang w:val="en-US"/>
        </w:rPr>
      </w:pPr>
    </w:p>
    <w:p w14:paraId="3D38B9C8" w14:textId="46CB3BA0" w:rsidR="0073676A" w:rsidRPr="0073676A" w:rsidRDefault="0073676A" w:rsidP="00AD31DE">
      <w:pPr>
        <w:autoSpaceDE w:val="0"/>
        <w:autoSpaceDN w:val="0"/>
        <w:adjustRightInd w:val="0"/>
        <w:spacing w:line="360" w:lineRule="auto"/>
        <w:rPr>
          <w:rFonts w:ascii="Arial" w:eastAsiaTheme="minorEastAsia" w:hAnsi="Arial" w:cs="Arial"/>
          <w:b/>
          <w:bCs/>
          <w:lang w:val="en-US"/>
        </w:rPr>
      </w:pPr>
      <w:r w:rsidRPr="0073676A">
        <w:rPr>
          <w:rFonts w:ascii="Arial" w:eastAsiaTheme="minorEastAsia" w:hAnsi="Arial" w:cs="Arial"/>
          <w:b/>
          <w:bCs/>
          <w:sz w:val="28"/>
          <w:szCs w:val="28"/>
          <w:lang w:val="en-US"/>
        </w:rPr>
        <w:t>Funding</w:t>
      </w:r>
    </w:p>
    <w:p w14:paraId="40032211" w14:textId="7757E392" w:rsidR="005F10ED" w:rsidRPr="0073676A" w:rsidRDefault="0073676A" w:rsidP="0073676A">
      <w:pPr>
        <w:autoSpaceDE w:val="0"/>
        <w:autoSpaceDN w:val="0"/>
        <w:adjustRightInd w:val="0"/>
        <w:spacing w:line="360" w:lineRule="auto"/>
        <w:jc w:val="both"/>
        <w:rPr>
          <w:rFonts w:ascii="Arial" w:eastAsiaTheme="minorEastAsia" w:hAnsi="Arial" w:cs="Arial"/>
          <w:lang w:val="en-US"/>
        </w:rPr>
      </w:pPr>
      <w:r w:rsidRPr="0073676A">
        <w:rPr>
          <w:rFonts w:ascii="Arial" w:eastAsiaTheme="minorEastAsia" w:hAnsi="Arial" w:cs="Arial"/>
          <w:lang w:val="en-US"/>
        </w:rPr>
        <w:t xml:space="preserve">This work was supported by grants from the Natural Sciences and Engineering Research Council of Canada (NSERC, Grant Nos. 155219-17) to J-PP. The RNA group was supported by grants from the </w:t>
      </w:r>
      <w:proofErr w:type="spellStart"/>
      <w:r w:rsidRPr="0073676A">
        <w:rPr>
          <w:rFonts w:ascii="Arial" w:eastAsiaTheme="minorEastAsia" w:hAnsi="Arial" w:cs="Arial"/>
          <w:lang w:val="en-US"/>
        </w:rPr>
        <w:t>Université</w:t>
      </w:r>
      <w:proofErr w:type="spellEnd"/>
      <w:r w:rsidRPr="0073676A">
        <w:rPr>
          <w:rFonts w:ascii="Arial" w:eastAsiaTheme="minorEastAsia" w:hAnsi="Arial" w:cs="Arial"/>
          <w:lang w:val="en-US"/>
        </w:rPr>
        <w:t xml:space="preserve"> de Sherbrooke. J-PP holds the Research Chair of </w:t>
      </w:r>
      <w:proofErr w:type="spellStart"/>
      <w:r w:rsidRPr="0073676A">
        <w:rPr>
          <w:rFonts w:ascii="Arial" w:eastAsiaTheme="minorEastAsia" w:hAnsi="Arial" w:cs="Arial"/>
          <w:lang w:val="en-US"/>
        </w:rPr>
        <w:t>Université</w:t>
      </w:r>
      <w:proofErr w:type="spellEnd"/>
      <w:r w:rsidRPr="0073676A">
        <w:rPr>
          <w:rFonts w:ascii="Arial" w:eastAsiaTheme="minorEastAsia" w:hAnsi="Arial" w:cs="Arial"/>
          <w:lang w:val="en-US"/>
        </w:rPr>
        <w:t xml:space="preserve"> de Sherbrooke in RNA Structure and </w:t>
      </w:r>
      <w:proofErr w:type="gramStart"/>
      <w:r w:rsidRPr="0073676A">
        <w:rPr>
          <w:rFonts w:ascii="Arial" w:eastAsiaTheme="minorEastAsia" w:hAnsi="Arial" w:cs="Arial"/>
          <w:lang w:val="en-US"/>
        </w:rPr>
        <w:t>Genomics</w:t>
      </w:r>
      <w:r w:rsidR="00E375AE">
        <w:rPr>
          <w:rFonts w:ascii="Arial" w:eastAsiaTheme="minorEastAsia" w:hAnsi="Arial" w:cs="Arial"/>
          <w:lang w:val="en-US"/>
        </w:rPr>
        <w:t>,</w:t>
      </w:r>
      <w:r w:rsidRPr="0073676A">
        <w:rPr>
          <w:rFonts w:ascii="Arial" w:eastAsiaTheme="minorEastAsia" w:hAnsi="Arial" w:cs="Arial"/>
          <w:lang w:val="en-US"/>
        </w:rPr>
        <w:t xml:space="preserve"> and</w:t>
      </w:r>
      <w:proofErr w:type="gramEnd"/>
      <w:r w:rsidRPr="0073676A">
        <w:rPr>
          <w:rFonts w:ascii="Arial" w:eastAsiaTheme="minorEastAsia" w:hAnsi="Arial" w:cs="Arial"/>
          <w:lang w:val="en-US"/>
        </w:rPr>
        <w:t xml:space="preserve"> </w:t>
      </w:r>
      <w:r w:rsidR="00603D3F">
        <w:rPr>
          <w:rFonts w:ascii="Arial" w:eastAsiaTheme="minorEastAsia" w:hAnsi="Arial" w:cs="Arial"/>
          <w:lang w:val="en-US"/>
        </w:rPr>
        <w:t>is</w:t>
      </w:r>
      <w:r w:rsidR="00603D3F" w:rsidRPr="0073676A">
        <w:rPr>
          <w:rFonts w:ascii="Arial" w:eastAsiaTheme="minorEastAsia" w:hAnsi="Arial" w:cs="Arial"/>
          <w:lang w:val="en-US"/>
        </w:rPr>
        <w:t xml:space="preserve"> </w:t>
      </w:r>
      <w:commentRangeStart w:id="36"/>
      <w:commentRangeEnd w:id="36"/>
      <w:r w:rsidR="00E375AE">
        <w:rPr>
          <w:rStyle w:val="CommentReference"/>
          <w:rFonts w:asciiTheme="minorHAnsi" w:eastAsiaTheme="minorEastAsia" w:hAnsiTheme="minorHAnsi" w:cstheme="minorBidi"/>
        </w:rPr>
        <w:commentReference w:id="36"/>
      </w:r>
      <w:r w:rsidRPr="0073676A">
        <w:rPr>
          <w:rFonts w:ascii="Arial" w:eastAsiaTheme="minorEastAsia" w:hAnsi="Arial" w:cs="Arial"/>
          <w:lang w:val="en-US"/>
        </w:rPr>
        <w:t>a member of the Centre de Recherche du CHUS. The funders had no role in study design, data collection and analysis, decision to publish or in the preparation of the manuscript.</w:t>
      </w:r>
    </w:p>
    <w:p w14:paraId="5A4D8754" w14:textId="6B4D9A99" w:rsidR="0073676A" w:rsidRDefault="0073676A" w:rsidP="0073676A">
      <w:pPr>
        <w:spacing w:line="360" w:lineRule="auto"/>
        <w:jc w:val="both"/>
        <w:rPr>
          <w:rFonts w:eastAsiaTheme="minorEastAsia"/>
          <w:sz w:val="19"/>
          <w:szCs w:val="19"/>
          <w:lang w:val="en-US"/>
        </w:rPr>
      </w:pPr>
    </w:p>
    <w:p w14:paraId="1B30CDCE" w14:textId="13EAAC6E" w:rsidR="0073676A" w:rsidRDefault="0073676A" w:rsidP="0073676A">
      <w:pPr>
        <w:spacing w:line="360" w:lineRule="auto"/>
        <w:jc w:val="both"/>
        <w:rPr>
          <w:rFonts w:ascii="Arial" w:eastAsiaTheme="minorEastAsia" w:hAnsi="Arial" w:cs="Arial"/>
          <w:lang w:val="en-US"/>
        </w:rPr>
      </w:pPr>
      <w:r w:rsidRPr="0073676A">
        <w:rPr>
          <w:rFonts w:ascii="Arial" w:eastAsiaTheme="minorEastAsia" w:hAnsi="Arial" w:cs="Arial"/>
          <w:b/>
          <w:bCs/>
          <w:sz w:val="28"/>
          <w:szCs w:val="28"/>
          <w:lang w:val="en-US"/>
        </w:rPr>
        <w:t>Conflicts of Interest:</w:t>
      </w:r>
      <w:r w:rsidRPr="0073676A">
        <w:rPr>
          <w:rFonts w:ascii="Arial" w:eastAsiaTheme="minorEastAsia" w:hAnsi="Arial" w:cs="Arial"/>
          <w:sz w:val="28"/>
          <w:szCs w:val="28"/>
          <w:lang w:val="en-US"/>
        </w:rPr>
        <w:t xml:space="preserve"> </w:t>
      </w:r>
      <w:r w:rsidRPr="0073676A">
        <w:rPr>
          <w:rFonts w:ascii="Arial" w:eastAsiaTheme="minorEastAsia" w:hAnsi="Arial" w:cs="Arial"/>
          <w:lang w:val="en-US"/>
        </w:rPr>
        <w:t>The authors declare no conflict of interest.</w:t>
      </w:r>
    </w:p>
    <w:p w14:paraId="2CE5B0C2" w14:textId="1C61A44B" w:rsidR="00C669C4" w:rsidRDefault="00C669C4">
      <w:pPr>
        <w:rPr>
          <w:rFonts w:ascii="Arial" w:hAnsi="Arial" w:cs="Arial"/>
          <w:color w:val="000000" w:themeColor="text1"/>
        </w:rPr>
      </w:pPr>
      <w:r>
        <w:rPr>
          <w:rFonts w:ascii="Arial" w:hAnsi="Arial" w:cs="Arial"/>
          <w:color w:val="000000" w:themeColor="text1"/>
        </w:rPr>
        <w:br w:type="page"/>
      </w:r>
    </w:p>
    <w:p w14:paraId="1DE81BF7" w14:textId="2B401E05" w:rsidR="007B635F" w:rsidRPr="00AD31DE" w:rsidRDefault="005B4357" w:rsidP="00617CCB">
      <w:pPr>
        <w:spacing w:line="360" w:lineRule="auto"/>
        <w:jc w:val="both"/>
        <w:rPr>
          <w:rFonts w:ascii="Arial" w:hAnsi="Arial" w:cs="Arial"/>
          <w:color w:val="000000" w:themeColor="text1"/>
          <w:sz w:val="28"/>
          <w:szCs w:val="28"/>
        </w:rPr>
      </w:pPr>
      <w:r w:rsidRPr="00C669C4">
        <w:rPr>
          <w:rFonts w:ascii="Arial" w:hAnsi="Arial" w:cs="Arial"/>
          <w:b/>
          <w:bCs/>
          <w:color w:val="000000" w:themeColor="text1"/>
          <w:sz w:val="28"/>
          <w:szCs w:val="28"/>
        </w:rPr>
        <w:lastRenderedPageBreak/>
        <w:t>Reference</w:t>
      </w:r>
      <w:r w:rsidR="00C669C4" w:rsidRPr="00AD31DE">
        <w:rPr>
          <w:rFonts w:ascii="Arial" w:hAnsi="Arial" w:cs="Arial"/>
          <w:color w:val="000000" w:themeColor="text1"/>
          <w:sz w:val="28"/>
          <w:szCs w:val="28"/>
        </w:rPr>
        <w:t>s</w:t>
      </w:r>
    </w:p>
    <w:p w14:paraId="1100082D" w14:textId="3974CAD1" w:rsidR="00A832B0" w:rsidRPr="00A832B0" w:rsidRDefault="00617CCB" w:rsidP="00A832B0">
      <w:pPr>
        <w:widowControl w:val="0"/>
        <w:autoSpaceDE w:val="0"/>
        <w:autoSpaceDN w:val="0"/>
        <w:adjustRightInd w:val="0"/>
        <w:spacing w:line="360" w:lineRule="auto"/>
        <w:ind w:left="640" w:hanging="640"/>
        <w:rPr>
          <w:rFonts w:ascii="Arial" w:hAnsi="Arial" w:cs="Arial"/>
          <w:noProof/>
          <w:lang w:val="en-US"/>
        </w:rPr>
      </w:pPr>
      <w:r w:rsidRPr="00944633">
        <w:rPr>
          <w:rFonts w:ascii="Arial" w:hAnsi="Arial" w:cs="Arial"/>
          <w:color w:val="000000" w:themeColor="text1"/>
        </w:rPr>
        <w:fldChar w:fldCharType="begin" w:fldLock="1"/>
      </w:r>
      <w:r w:rsidRPr="00944633">
        <w:rPr>
          <w:rFonts w:ascii="Arial" w:hAnsi="Arial" w:cs="Arial"/>
          <w:color w:val="000000" w:themeColor="text1"/>
        </w:rPr>
        <w:instrText xml:space="preserve">ADDIN Mendeley Bibliography CSL_BIBLIOGRAPHY </w:instrText>
      </w:r>
      <w:r w:rsidRPr="00944633">
        <w:rPr>
          <w:rFonts w:ascii="Arial" w:hAnsi="Arial" w:cs="Arial"/>
          <w:color w:val="000000" w:themeColor="text1"/>
        </w:rPr>
        <w:fldChar w:fldCharType="separate"/>
      </w:r>
      <w:r w:rsidR="00A832B0" w:rsidRPr="00A832B0">
        <w:rPr>
          <w:rFonts w:ascii="Arial" w:hAnsi="Arial" w:cs="Arial"/>
          <w:noProof/>
          <w:lang w:val="en-US"/>
        </w:rPr>
        <w:t xml:space="preserve">1. </w:t>
      </w:r>
      <w:r w:rsidR="00A832B0" w:rsidRPr="00A832B0">
        <w:rPr>
          <w:rFonts w:ascii="Arial" w:hAnsi="Arial" w:cs="Arial"/>
          <w:noProof/>
          <w:lang w:val="en-US"/>
        </w:rPr>
        <w:tab/>
        <w:t xml:space="preserve">Kitabayashi, S.; Tsushima, D.; Adkar-Purushothama, C.R.; Sano, T. Identification and molecular mechanisms of key nucleotides causing attenuation in pathogenicity of Dahlia isolate of potato spindle tuber viroid. </w:t>
      </w:r>
      <w:r w:rsidR="00A832B0" w:rsidRPr="00A832B0">
        <w:rPr>
          <w:rFonts w:ascii="Arial" w:hAnsi="Arial" w:cs="Arial"/>
          <w:i/>
          <w:iCs/>
          <w:noProof/>
          <w:lang w:val="en-US"/>
        </w:rPr>
        <w:t>Int. J. Mol. Sci.</w:t>
      </w:r>
      <w:r w:rsidR="00A832B0" w:rsidRPr="00A832B0">
        <w:rPr>
          <w:rFonts w:ascii="Arial" w:hAnsi="Arial" w:cs="Arial"/>
          <w:noProof/>
          <w:lang w:val="en-US"/>
        </w:rPr>
        <w:t xml:space="preserve"> </w:t>
      </w:r>
      <w:r w:rsidR="00A832B0" w:rsidRPr="00A832B0">
        <w:rPr>
          <w:rFonts w:ascii="Arial" w:hAnsi="Arial" w:cs="Arial"/>
          <w:b/>
          <w:bCs/>
          <w:noProof/>
          <w:lang w:val="en-US"/>
        </w:rPr>
        <w:t>2020</w:t>
      </w:r>
      <w:r w:rsidR="00A832B0" w:rsidRPr="00A832B0">
        <w:rPr>
          <w:rFonts w:ascii="Arial" w:hAnsi="Arial" w:cs="Arial"/>
          <w:noProof/>
          <w:lang w:val="en-US"/>
        </w:rPr>
        <w:t xml:space="preserve">, </w:t>
      </w:r>
      <w:r w:rsidR="00A832B0" w:rsidRPr="00A832B0">
        <w:rPr>
          <w:rFonts w:ascii="Arial" w:hAnsi="Arial" w:cs="Arial"/>
          <w:i/>
          <w:iCs/>
          <w:noProof/>
          <w:lang w:val="en-US"/>
        </w:rPr>
        <w:t>21</w:t>
      </w:r>
      <w:r w:rsidR="00A832B0" w:rsidRPr="00A832B0">
        <w:rPr>
          <w:rFonts w:ascii="Arial" w:hAnsi="Arial" w:cs="Arial"/>
          <w:noProof/>
          <w:lang w:val="en-US"/>
        </w:rPr>
        <w:t>, doi:10.3390/ijms21197352.</w:t>
      </w:r>
    </w:p>
    <w:p w14:paraId="49467120"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2. </w:t>
      </w:r>
      <w:r w:rsidRPr="00A832B0">
        <w:rPr>
          <w:rFonts w:ascii="Arial" w:hAnsi="Arial" w:cs="Arial"/>
          <w:noProof/>
          <w:lang w:val="en-US"/>
        </w:rPr>
        <w:tab/>
        <w:t xml:space="preserve">Ding, B. The biology of viroid-host interactions. </w:t>
      </w:r>
      <w:r w:rsidRPr="00A832B0">
        <w:rPr>
          <w:rFonts w:ascii="Arial" w:hAnsi="Arial" w:cs="Arial"/>
          <w:i/>
          <w:iCs/>
          <w:noProof/>
          <w:lang w:val="en-US"/>
        </w:rPr>
        <w:t>Annu. Rev. Phytopathol.</w:t>
      </w:r>
      <w:r w:rsidRPr="00A832B0">
        <w:rPr>
          <w:rFonts w:ascii="Arial" w:hAnsi="Arial" w:cs="Arial"/>
          <w:noProof/>
          <w:lang w:val="en-US"/>
        </w:rPr>
        <w:t xml:space="preserve"> </w:t>
      </w:r>
      <w:r w:rsidRPr="00A832B0">
        <w:rPr>
          <w:rFonts w:ascii="Arial" w:hAnsi="Arial" w:cs="Arial"/>
          <w:b/>
          <w:bCs/>
          <w:noProof/>
          <w:lang w:val="en-US"/>
        </w:rPr>
        <w:t>2009</w:t>
      </w:r>
      <w:r w:rsidRPr="00A832B0">
        <w:rPr>
          <w:rFonts w:ascii="Arial" w:hAnsi="Arial" w:cs="Arial"/>
          <w:noProof/>
          <w:lang w:val="en-US"/>
        </w:rPr>
        <w:t xml:space="preserve">, </w:t>
      </w:r>
      <w:r w:rsidRPr="00A832B0">
        <w:rPr>
          <w:rFonts w:ascii="Arial" w:hAnsi="Arial" w:cs="Arial"/>
          <w:i/>
          <w:iCs/>
          <w:noProof/>
          <w:lang w:val="en-US"/>
        </w:rPr>
        <w:t>47</w:t>
      </w:r>
      <w:r w:rsidRPr="00A832B0">
        <w:rPr>
          <w:rFonts w:ascii="Arial" w:hAnsi="Arial" w:cs="Arial"/>
          <w:noProof/>
          <w:lang w:val="en-US"/>
        </w:rPr>
        <w:t>, 105–131, doi:10.1146/annurev-phyto-080508-081927.</w:t>
      </w:r>
    </w:p>
    <w:p w14:paraId="2E6EBD1B"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3. </w:t>
      </w:r>
      <w:r w:rsidRPr="00A832B0">
        <w:rPr>
          <w:rFonts w:ascii="Arial" w:hAnsi="Arial" w:cs="Arial"/>
          <w:noProof/>
          <w:lang w:val="en-US"/>
        </w:rPr>
        <w:tab/>
        <w:t xml:space="preserve">Tsagris, E.M.; Tsagris, E.M.; Martínez de Alba, A.E.; Martínez de Alba, A.E.; Gozmanova, M.; Gozmanova, M.; Kalantidis, K.; Kalantidis, K. Viroids. </w:t>
      </w:r>
      <w:r w:rsidRPr="00A832B0">
        <w:rPr>
          <w:rFonts w:ascii="Arial" w:hAnsi="Arial" w:cs="Arial"/>
          <w:i/>
          <w:iCs/>
          <w:noProof/>
          <w:lang w:val="en-US"/>
        </w:rPr>
        <w:t>Cell. Microbiol.</w:t>
      </w:r>
      <w:r w:rsidRPr="00A832B0">
        <w:rPr>
          <w:rFonts w:ascii="Arial" w:hAnsi="Arial" w:cs="Arial"/>
          <w:noProof/>
          <w:lang w:val="en-US"/>
        </w:rPr>
        <w:t xml:space="preserve"> </w:t>
      </w:r>
      <w:r w:rsidRPr="00A832B0">
        <w:rPr>
          <w:rFonts w:ascii="Arial" w:hAnsi="Arial" w:cs="Arial"/>
          <w:b/>
          <w:bCs/>
          <w:noProof/>
          <w:lang w:val="en-US"/>
        </w:rPr>
        <w:t>2008</w:t>
      </w:r>
      <w:r w:rsidRPr="00A832B0">
        <w:rPr>
          <w:rFonts w:ascii="Arial" w:hAnsi="Arial" w:cs="Arial"/>
          <w:noProof/>
          <w:lang w:val="en-US"/>
        </w:rPr>
        <w:t xml:space="preserve">, </w:t>
      </w:r>
      <w:r w:rsidRPr="00A832B0">
        <w:rPr>
          <w:rFonts w:ascii="Arial" w:hAnsi="Arial" w:cs="Arial"/>
          <w:i/>
          <w:iCs/>
          <w:noProof/>
          <w:lang w:val="en-US"/>
        </w:rPr>
        <w:t>10</w:t>
      </w:r>
      <w:r w:rsidRPr="00A832B0">
        <w:rPr>
          <w:rFonts w:ascii="Arial" w:hAnsi="Arial" w:cs="Arial"/>
          <w:noProof/>
          <w:lang w:val="en-US"/>
        </w:rPr>
        <w:t>, 2168–79, doi:10.1111/j.1462-5822.2008.01231.x.</w:t>
      </w:r>
    </w:p>
    <w:p w14:paraId="69597E89"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4. </w:t>
      </w:r>
      <w:r w:rsidRPr="00A832B0">
        <w:rPr>
          <w:rFonts w:ascii="Arial" w:hAnsi="Arial" w:cs="Arial"/>
          <w:noProof/>
          <w:lang w:val="en-US"/>
        </w:rPr>
        <w:tab/>
        <w:t xml:space="preserve">Flores, R.; Hernández, C.; Alba, A.E.M. de; Daròs, J.-A.; Serio, F. Di Viroids and Viroid-Host Interactions. </w:t>
      </w:r>
      <w:r w:rsidRPr="00A832B0">
        <w:rPr>
          <w:rFonts w:ascii="Arial" w:hAnsi="Arial" w:cs="Arial"/>
          <w:i/>
          <w:iCs/>
          <w:noProof/>
          <w:lang w:val="en-US"/>
        </w:rPr>
        <w:t>Annu. Rev. Phytopathol.</w:t>
      </w:r>
      <w:r w:rsidRPr="00A832B0">
        <w:rPr>
          <w:rFonts w:ascii="Arial" w:hAnsi="Arial" w:cs="Arial"/>
          <w:noProof/>
          <w:lang w:val="en-US"/>
        </w:rPr>
        <w:t xml:space="preserve"> </w:t>
      </w:r>
      <w:r w:rsidRPr="00A832B0">
        <w:rPr>
          <w:rFonts w:ascii="Arial" w:hAnsi="Arial" w:cs="Arial"/>
          <w:b/>
          <w:bCs/>
          <w:noProof/>
          <w:lang w:val="en-US"/>
        </w:rPr>
        <w:t>2005</w:t>
      </w:r>
      <w:r w:rsidRPr="00A832B0">
        <w:rPr>
          <w:rFonts w:ascii="Arial" w:hAnsi="Arial" w:cs="Arial"/>
          <w:noProof/>
          <w:lang w:val="en-US"/>
        </w:rPr>
        <w:t xml:space="preserve">, </w:t>
      </w:r>
      <w:r w:rsidRPr="00A832B0">
        <w:rPr>
          <w:rFonts w:ascii="Arial" w:hAnsi="Arial" w:cs="Arial"/>
          <w:i/>
          <w:iCs/>
          <w:noProof/>
          <w:lang w:val="en-US"/>
        </w:rPr>
        <w:t>43</w:t>
      </w:r>
      <w:r w:rsidRPr="00A832B0">
        <w:rPr>
          <w:rFonts w:ascii="Arial" w:hAnsi="Arial" w:cs="Arial"/>
          <w:noProof/>
          <w:lang w:val="en-US"/>
        </w:rPr>
        <w:t>, 117–139, doi:10.1146/annurev.phyto.43.040204.140243.</w:t>
      </w:r>
    </w:p>
    <w:p w14:paraId="295843C9"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5. </w:t>
      </w:r>
      <w:r w:rsidRPr="00A832B0">
        <w:rPr>
          <w:rFonts w:ascii="Arial" w:hAnsi="Arial" w:cs="Arial"/>
          <w:noProof/>
          <w:lang w:val="en-US"/>
        </w:rPr>
        <w:tab/>
        <w:t xml:space="preserve">Pallas, V.; Martinez, G.; Gomez, G. The interaction between plant viroid-induced symptoms and RNA silencing. </w:t>
      </w:r>
      <w:r w:rsidRPr="00A832B0">
        <w:rPr>
          <w:rFonts w:ascii="Arial" w:hAnsi="Arial" w:cs="Arial"/>
          <w:i/>
          <w:iCs/>
          <w:noProof/>
          <w:lang w:val="en-US"/>
        </w:rPr>
        <w:t>Methods Mol. Biol.</w:t>
      </w:r>
      <w:r w:rsidRPr="00A832B0">
        <w:rPr>
          <w:rFonts w:ascii="Arial" w:hAnsi="Arial" w:cs="Arial"/>
          <w:noProof/>
          <w:lang w:val="en-US"/>
        </w:rPr>
        <w:t xml:space="preserve"> </w:t>
      </w:r>
      <w:r w:rsidRPr="00A832B0">
        <w:rPr>
          <w:rFonts w:ascii="Arial" w:hAnsi="Arial" w:cs="Arial"/>
          <w:b/>
          <w:bCs/>
          <w:noProof/>
          <w:lang w:val="en-US"/>
        </w:rPr>
        <w:t>2012</w:t>
      </w:r>
      <w:r w:rsidRPr="00A832B0">
        <w:rPr>
          <w:rFonts w:ascii="Arial" w:hAnsi="Arial" w:cs="Arial"/>
          <w:noProof/>
          <w:lang w:val="en-US"/>
        </w:rPr>
        <w:t xml:space="preserve">, </w:t>
      </w:r>
      <w:r w:rsidRPr="00A832B0">
        <w:rPr>
          <w:rFonts w:ascii="Arial" w:hAnsi="Arial" w:cs="Arial"/>
          <w:i/>
          <w:iCs/>
          <w:noProof/>
          <w:lang w:val="en-US"/>
        </w:rPr>
        <w:t>894</w:t>
      </w:r>
      <w:r w:rsidRPr="00A832B0">
        <w:rPr>
          <w:rFonts w:ascii="Arial" w:hAnsi="Arial" w:cs="Arial"/>
          <w:noProof/>
          <w:lang w:val="en-US"/>
        </w:rPr>
        <w:t>, 323–343.</w:t>
      </w:r>
    </w:p>
    <w:p w14:paraId="3A2D2CB8"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6. </w:t>
      </w:r>
      <w:r w:rsidRPr="00A832B0">
        <w:rPr>
          <w:rFonts w:ascii="Arial" w:hAnsi="Arial" w:cs="Arial"/>
          <w:noProof/>
          <w:lang w:val="en-US"/>
        </w:rPr>
        <w:tab/>
        <w:t xml:space="preserve">Ding, B. Viroids: Self-replicating, mobile, and fast-evolving noncoding regulatory RNAs. </w:t>
      </w:r>
      <w:r w:rsidRPr="00A832B0">
        <w:rPr>
          <w:rFonts w:ascii="Arial" w:hAnsi="Arial" w:cs="Arial"/>
          <w:i/>
          <w:iCs/>
          <w:noProof/>
          <w:lang w:val="en-US"/>
        </w:rPr>
        <w:t>Wiley Interdiscip. Rev. RNA</w:t>
      </w:r>
      <w:r w:rsidRPr="00A832B0">
        <w:rPr>
          <w:rFonts w:ascii="Arial" w:hAnsi="Arial" w:cs="Arial"/>
          <w:noProof/>
          <w:lang w:val="en-US"/>
        </w:rPr>
        <w:t xml:space="preserve"> 2010, </w:t>
      </w:r>
      <w:r w:rsidRPr="00A832B0">
        <w:rPr>
          <w:rFonts w:ascii="Arial" w:hAnsi="Arial" w:cs="Arial"/>
          <w:i/>
          <w:iCs/>
          <w:noProof/>
          <w:lang w:val="en-US"/>
        </w:rPr>
        <w:t>1</w:t>
      </w:r>
      <w:r w:rsidRPr="00A832B0">
        <w:rPr>
          <w:rFonts w:ascii="Arial" w:hAnsi="Arial" w:cs="Arial"/>
          <w:noProof/>
          <w:lang w:val="en-US"/>
        </w:rPr>
        <w:t>, 362–375.</w:t>
      </w:r>
    </w:p>
    <w:p w14:paraId="7219593F"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7. </w:t>
      </w:r>
      <w:r w:rsidRPr="00A832B0">
        <w:rPr>
          <w:rFonts w:ascii="Arial" w:hAnsi="Arial" w:cs="Arial"/>
          <w:noProof/>
          <w:lang w:val="en-US"/>
        </w:rPr>
        <w:tab/>
        <w:t xml:space="preserve">Dadami, E.; Boutla, A.; Vrettos, N.; Tzortzakaki, S.; Karakasilioti, I.; Kalantidis, K. DICER-LIKE 4 But Not DICER-LIKE 2 may have a positive effect on potato spindle tuber viroid accumulation in nicotiana benthamiana. </w:t>
      </w:r>
      <w:r w:rsidRPr="00A832B0">
        <w:rPr>
          <w:rFonts w:ascii="Arial" w:hAnsi="Arial" w:cs="Arial"/>
          <w:i/>
          <w:iCs/>
          <w:noProof/>
          <w:lang w:val="en-US"/>
        </w:rPr>
        <w:t>Mol. Plant</w:t>
      </w:r>
      <w:r w:rsidRPr="00A832B0">
        <w:rPr>
          <w:rFonts w:ascii="Arial" w:hAnsi="Arial" w:cs="Arial"/>
          <w:noProof/>
          <w:lang w:val="en-US"/>
        </w:rPr>
        <w:t xml:space="preserve"> 2013.</w:t>
      </w:r>
    </w:p>
    <w:p w14:paraId="5181ADE3"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8. </w:t>
      </w:r>
      <w:r w:rsidRPr="00A832B0">
        <w:rPr>
          <w:rFonts w:ascii="Arial" w:hAnsi="Arial" w:cs="Arial"/>
          <w:noProof/>
          <w:lang w:val="en-US"/>
        </w:rPr>
        <w:tab/>
        <w:t xml:space="preserve">Itaya, A.; Folimonov, A.; Matsuda, Y.; Nelson, R.S.; Ding, B. Potato spindle tuber viroid as inducer of RNA silencing in infected tomato. </w:t>
      </w:r>
      <w:r w:rsidRPr="00A832B0">
        <w:rPr>
          <w:rFonts w:ascii="Arial" w:hAnsi="Arial" w:cs="Arial"/>
          <w:i/>
          <w:iCs/>
          <w:noProof/>
          <w:lang w:val="en-US"/>
        </w:rPr>
        <w:t>Mol. Plant. Microbe. Interact.</w:t>
      </w:r>
      <w:r w:rsidRPr="00A832B0">
        <w:rPr>
          <w:rFonts w:ascii="Arial" w:hAnsi="Arial" w:cs="Arial"/>
          <w:noProof/>
          <w:lang w:val="en-US"/>
        </w:rPr>
        <w:t xml:space="preserve"> </w:t>
      </w:r>
      <w:r w:rsidRPr="00A832B0">
        <w:rPr>
          <w:rFonts w:ascii="Arial" w:hAnsi="Arial" w:cs="Arial"/>
          <w:b/>
          <w:bCs/>
          <w:noProof/>
          <w:lang w:val="en-US"/>
        </w:rPr>
        <w:t>2001</w:t>
      </w:r>
      <w:r w:rsidRPr="00A832B0">
        <w:rPr>
          <w:rFonts w:ascii="Arial" w:hAnsi="Arial" w:cs="Arial"/>
          <w:noProof/>
          <w:lang w:val="en-US"/>
        </w:rPr>
        <w:t xml:space="preserve">, </w:t>
      </w:r>
      <w:r w:rsidRPr="00A832B0">
        <w:rPr>
          <w:rFonts w:ascii="Arial" w:hAnsi="Arial" w:cs="Arial"/>
          <w:i/>
          <w:iCs/>
          <w:noProof/>
          <w:lang w:val="en-US"/>
        </w:rPr>
        <w:t>14</w:t>
      </w:r>
      <w:r w:rsidRPr="00A832B0">
        <w:rPr>
          <w:rFonts w:ascii="Arial" w:hAnsi="Arial" w:cs="Arial"/>
          <w:noProof/>
          <w:lang w:val="en-US"/>
        </w:rPr>
        <w:t>, 1332–1334, doi:10.1094/MPMI.2001.14.11.1332.</w:t>
      </w:r>
    </w:p>
    <w:p w14:paraId="76F8BBCC"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9. </w:t>
      </w:r>
      <w:r w:rsidRPr="00A832B0">
        <w:rPr>
          <w:rFonts w:ascii="Arial" w:hAnsi="Arial" w:cs="Arial"/>
          <w:noProof/>
          <w:lang w:val="en-US"/>
        </w:rPr>
        <w:tab/>
        <w:t xml:space="preserve">Papaefthimiou, I.; Hamilton, A.; Denti, M.; Baulcombe, D.; Tsagris, M.; Tabler, M. Replicating potato spindle tuber viroid RNA is accompanied by short RNA fragments that are characteristic of post-transcriptional gene silencing. </w:t>
      </w:r>
      <w:r w:rsidRPr="00A832B0">
        <w:rPr>
          <w:rFonts w:ascii="Arial" w:hAnsi="Arial" w:cs="Arial"/>
          <w:i/>
          <w:iCs/>
          <w:noProof/>
          <w:lang w:val="en-US"/>
        </w:rPr>
        <w:t>Nucleic Acids Res.</w:t>
      </w:r>
      <w:r w:rsidRPr="00A832B0">
        <w:rPr>
          <w:rFonts w:ascii="Arial" w:hAnsi="Arial" w:cs="Arial"/>
          <w:noProof/>
          <w:lang w:val="en-US"/>
        </w:rPr>
        <w:t xml:space="preserve"> </w:t>
      </w:r>
      <w:r w:rsidRPr="00A832B0">
        <w:rPr>
          <w:rFonts w:ascii="Arial" w:hAnsi="Arial" w:cs="Arial"/>
          <w:b/>
          <w:bCs/>
          <w:noProof/>
          <w:lang w:val="en-US"/>
        </w:rPr>
        <w:t>2001</w:t>
      </w:r>
      <w:r w:rsidRPr="00A832B0">
        <w:rPr>
          <w:rFonts w:ascii="Arial" w:hAnsi="Arial" w:cs="Arial"/>
          <w:noProof/>
          <w:lang w:val="en-US"/>
        </w:rPr>
        <w:t xml:space="preserve">, </w:t>
      </w:r>
      <w:r w:rsidRPr="00A832B0">
        <w:rPr>
          <w:rFonts w:ascii="Arial" w:hAnsi="Arial" w:cs="Arial"/>
          <w:i/>
          <w:iCs/>
          <w:noProof/>
          <w:lang w:val="en-US"/>
        </w:rPr>
        <w:t>29</w:t>
      </w:r>
      <w:r w:rsidRPr="00A832B0">
        <w:rPr>
          <w:rFonts w:ascii="Arial" w:hAnsi="Arial" w:cs="Arial"/>
          <w:noProof/>
          <w:lang w:val="en-US"/>
        </w:rPr>
        <w:t>, 2395–2400, doi:10.1093/nar/29.11.2395.</w:t>
      </w:r>
    </w:p>
    <w:p w14:paraId="3F497540"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10. </w:t>
      </w:r>
      <w:r w:rsidRPr="00A832B0">
        <w:rPr>
          <w:rFonts w:ascii="Arial" w:hAnsi="Arial" w:cs="Arial"/>
          <w:noProof/>
          <w:lang w:val="en-US"/>
        </w:rPr>
        <w:tab/>
        <w:t xml:space="preserve">Bolduc, F.; Hoareau, C.; St-Pierre, P.; Perreault, J.-P. In-depth sequencing of the siRNAs associated with peach latent mosaic viroid infection. </w:t>
      </w:r>
      <w:r w:rsidRPr="00A832B0">
        <w:rPr>
          <w:rFonts w:ascii="Arial" w:hAnsi="Arial" w:cs="Arial"/>
          <w:i/>
          <w:iCs/>
          <w:noProof/>
          <w:lang w:val="en-US"/>
        </w:rPr>
        <w:t>BMC Mol. Biol.</w:t>
      </w:r>
      <w:r w:rsidRPr="00A832B0">
        <w:rPr>
          <w:rFonts w:ascii="Arial" w:hAnsi="Arial" w:cs="Arial"/>
          <w:noProof/>
          <w:lang w:val="en-US"/>
        </w:rPr>
        <w:t xml:space="preserve"> </w:t>
      </w:r>
      <w:r w:rsidRPr="00A832B0">
        <w:rPr>
          <w:rFonts w:ascii="Arial" w:hAnsi="Arial" w:cs="Arial"/>
          <w:b/>
          <w:bCs/>
          <w:noProof/>
          <w:lang w:val="en-US"/>
        </w:rPr>
        <w:t>2010</w:t>
      </w:r>
      <w:r w:rsidRPr="00A832B0">
        <w:rPr>
          <w:rFonts w:ascii="Arial" w:hAnsi="Arial" w:cs="Arial"/>
          <w:noProof/>
          <w:lang w:val="en-US"/>
        </w:rPr>
        <w:t xml:space="preserve">, </w:t>
      </w:r>
      <w:r w:rsidRPr="00A832B0">
        <w:rPr>
          <w:rFonts w:ascii="Arial" w:hAnsi="Arial" w:cs="Arial"/>
          <w:i/>
          <w:iCs/>
          <w:noProof/>
          <w:lang w:val="en-US"/>
        </w:rPr>
        <w:t>11</w:t>
      </w:r>
      <w:r w:rsidRPr="00A832B0">
        <w:rPr>
          <w:rFonts w:ascii="Arial" w:hAnsi="Arial" w:cs="Arial"/>
          <w:noProof/>
          <w:lang w:val="en-US"/>
        </w:rPr>
        <w:t>, 16, doi:10.1186/1471-2199-11-16.</w:t>
      </w:r>
    </w:p>
    <w:p w14:paraId="0023E0B6"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11. </w:t>
      </w:r>
      <w:r w:rsidRPr="00A832B0">
        <w:rPr>
          <w:rFonts w:ascii="Arial" w:hAnsi="Arial" w:cs="Arial"/>
          <w:noProof/>
          <w:lang w:val="en-US"/>
        </w:rPr>
        <w:tab/>
        <w:t xml:space="preserve">Ivanova, D.; Milev, I.; Vachev, T.; Baev, V.; Yahubyan, G.; Minkov, G.; </w:t>
      </w:r>
      <w:r w:rsidRPr="00A832B0">
        <w:rPr>
          <w:rFonts w:ascii="Arial" w:hAnsi="Arial" w:cs="Arial"/>
          <w:noProof/>
          <w:lang w:val="en-US"/>
        </w:rPr>
        <w:lastRenderedPageBreak/>
        <w:t xml:space="preserve">Gozmanova, M. Small RNA analysis of potato spindle tuber viroid infected phelipanche ramosa. </w:t>
      </w:r>
      <w:r w:rsidRPr="00A832B0">
        <w:rPr>
          <w:rFonts w:ascii="Arial" w:hAnsi="Arial" w:cs="Arial"/>
          <w:i/>
          <w:iCs/>
          <w:noProof/>
          <w:lang w:val="en-US"/>
        </w:rPr>
        <w:t>Plant Physiol. Biochem.</w:t>
      </w:r>
      <w:r w:rsidRPr="00A832B0">
        <w:rPr>
          <w:rFonts w:ascii="Arial" w:hAnsi="Arial" w:cs="Arial"/>
          <w:noProof/>
          <w:lang w:val="en-US"/>
        </w:rPr>
        <w:t xml:space="preserve"> </w:t>
      </w:r>
      <w:r w:rsidRPr="00A832B0">
        <w:rPr>
          <w:rFonts w:ascii="Arial" w:hAnsi="Arial" w:cs="Arial"/>
          <w:b/>
          <w:bCs/>
          <w:noProof/>
          <w:lang w:val="en-US"/>
        </w:rPr>
        <w:t>2014</w:t>
      </w:r>
      <w:r w:rsidRPr="00A832B0">
        <w:rPr>
          <w:rFonts w:ascii="Arial" w:hAnsi="Arial" w:cs="Arial"/>
          <w:noProof/>
          <w:lang w:val="en-US"/>
        </w:rPr>
        <w:t xml:space="preserve">, </w:t>
      </w:r>
      <w:r w:rsidRPr="00A832B0">
        <w:rPr>
          <w:rFonts w:ascii="Arial" w:hAnsi="Arial" w:cs="Arial"/>
          <w:i/>
          <w:iCs/>
          <w:noProof/>
          <w:lang w:val="en-US"/>
        </w:rPr>
        <w:t>74</w:t>
      </w:r>
      <w:r w:rsidRPr="00A832B0">
        <w:rPr>
          <w:rFonts w:ascii="Arial" w:hAnsi="Arial" w:cs="Arial"/>
          <w:noProof/>
          <w:lang w:val="en-US"/>
        </w:rPr>
        <w:t>, 276–282, doi:10.1016/j.plaphy.2013.11.019.</w:t>
      </w:r>
    </w:p>
    <w:p w14:paraId="7B704C07"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12. </w:t>
      </w:r>
      <w:r w:rsidRPr="00A832B0">
        <w:rPr>
          <w:rFonts w:ascii="Arial" w:hAnsi="Arial" w:cs="Arial"/>
          <w:noProof/>
          <w:lang w:val="en-US"/>
        </w:rPr>
        <w:tab/>
        <w:t xml:space="preserve">Navarro, B.; Pantaleo, V.; Gisel, A.; Moxon, S.; Dalmay, T.; Bisztray, G.; Di Serio, F.; Burgyán, J. Deep sequencing of viroid-derived small RNAs from grapevine provides new insights on the role of RNA silencing in plant-viroid interaction. </w:t>
      </w:r>
      <w:r w:rsidRPr="00A832B0">
        <w:rPr>
          <w:rFonts w:ascii="Arial" w:hAnsi="Arial" w:cs="Arial"/>
          <w:i/>
          <w:iCs/>
          <w:noProof/>
          <w:lang w:val="en-US"/>
        </w:rPr>
        <w:t>PLoS One</w:t>
      </w:r>
      <w:r w:rsidRPr="00A832B0">
        <w:rPr>
          <w:rFonts w:ascii="Arial" w:hAnsi="Arial" w:cs="Arial"/>
          <w:noProof/>
          <w:lang w:val="en-US"/>
        </w:rPr>
        <w:t xml:space="preserve"> </w:t>
      </w:r>
      <w:r w:rsidRPr="00A832B0">
        <w:rPr>
          <w:rFonts w:ascii="Arial" w:hAnsi="Arial" w:cs="Arial"/>
          <w:b/>
          <w:bCs/>
          <w:noProof/>
          <w:lang w:val="en-US"/>
        </w:rPr>
        <w:t>2009</w:t>
      </w:r>
      <w:r w:rsidRPr="00A832B0">
        <w:rPr>
          <w:rFonts w:ascii="Arial" w:hAnsi="Arial" w:cs="Arial"/>
          <w:noProof/>
          <w:lang w:val="en-US"/>
        </w:rPr>
        <w:t xml:space="preserve">, </w:t>
      </w:r>
      <w:r w:rsidRPr="00A832B0">
        <w:rPr>
          <w:rFonts w:ascii="Arial" w:hAnsi="Arial" w:cs="Arial"/>
          <w:i/>
          <w:iCs/>
          <w:noProof/>
          <w:lang w:val="en-US"/>
        </w:rPr>
        <w:t>4</w:t>
      </w:r>
      <w:r w:rsidRPr="00A832B0">
        <w:rPr>
          <w:rFonts w:ascii="Arial" w:hAnsi="Arial" w:cs="Arial"/>
          <w:noProof/>
          <w:lang w:val="en-US"/>
        </w:rPr>
        <w:t>, e7686, doi:10.1371/journal.pone.0007686.</w:t>
      </w:r>
    </w:p>
    <w:p w14:paraId="1E21A54D"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13. </w:t>
      </w:r>
      <w:r w:rsidRPr="00A832B0">
        <w:rPr>
          <w:rFonts w:ascii="Arial" w:hAnsi="Arial" w:cs="Arial"/>
          <w:noProof/>
          <w:lang w:val="en-US"/>
        </w:rPr>
        <w:tab/>
        <w:t xml:space="preserve">Tsushima, D., Adkar-Purushothama, C.R., Taneda, A., and Sano, T. Changes in relative expression levels of viroid-specific small RNAs and microRNAs in tomato plants infected with severe and mild isolates of Potato spindle tuber viroid. </w:t>
      </w:r>
      <w:r w:rsidRPr="00A832B0">
        <w:rPr>
          <w:rFonts w:ascii="Arial" w:hAnsi="Arial" w:cs="Arial"/>
          <w:i/>
          <w:iCs/>
          <w:noProof/>
          <w:lang w:val="en-US"/>
        </w:rPr>
        <w:t>J. Gen. Plant Pathol</w:t>
      </w:r>
      <w:r w:rsidRPr="00A832B0">
        <w:rPr>
          <w:rFonts w:ascii="Arial" w:hAnsi="Arial" w:cs="Arial"/>
          <w:noProof/>
          <w:lang w:val="en-US"/>
        </w:rPr>
        <w:t xml:space="preserve"> </w:t>
      </w:r>
      <w:r w:rsidRPr="00A832B0">
        <w:rPr>
          <w:rFonts w:ascii="Arial" w:hAnsi="Arial" w:cs="Arial"/>
          <w:b/>
          <w:bCs/>
          <w:noProof/>
          <w:lang w:val="en-US"/>
        </w:rPr>
        <w:t>2015</w:t>
      </w:r>
      <w:r w:rsidRPr="00A832B0">
        <w:rPr>
          <w:rFonts w:ascii="Arial" w:hAnsi="Arial" w:cs="Arial"/>
          <w:noProof/>
          <w:lang w:val="en-US"/>
        </w:rPr>
        <w:t xml:space="preserve">, </w:t>
      </w:r>
      <w:r w:rsidRPr="00A832B0">
        <w:rPr>
          <w:rFonts w:ascii="Arial" w:hAnsi="Arial" w:cs="Arial"/>
          <w:i/>
          <w:iCs/>
          <w:noProof/>
          <w:lang w:val="en-US"/>
        </w:rPr>
        <w:t>81</w:t>
      </w:r>
      <w:r w:rsidRPr="00A832B0">
        <w:rPr>
          <w:rFonts w:ascii="Arial" w:hAnsi="Arial" w:cs="Arial"/>
          <w:noProof/>
          <w:lang w:val="en-US"/>
        </w:rPr>
        <w:t>, 49–62.</w:t>
      </w:r>
    </w:p>
    <w:p w14:paraId="0BCF4D79"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14. </w:t>
      </w:r>
      <w:r w:rsidRPr="00A832B0">
        <w:rPr>
          <w:rFonts w:ascii="Arial" w:hAnsi="Arial" w:cs="Arial"/>
          <w:noProof/>
          <w:lang w:val="en-US"/>
        </w:rPr>
        <w:tab/>
        <w:t xml:space="preserve">Navarro, B.; Gisel, A.; Rodio, M.E.; Delgado, S.; Flores, R.; Di Serio, F. Small RNAs containing the pathogenic determinant of a chloroplast- replicating viroid guide the degradation of a host mRNA as predicted by RNA silencing. </w:t>
      </w:r>
      <w:r w:rsidRPr="00A832B0">
        <w:rPr>
          <w:rFonts w:ascii="Arial" w:hAnsi="Arial" w:cs="Arial"/>
          <w:i/>
          <w:iCs/>
          <w:noProof/>
          <w:lang w:val="en-US"/>
        </w:rPr>
        <w:t>Plant J.</w:t>
      </w:r>
      <w:r w:rsidRPr="00A832B0">
        <w:rPr>
          <w:rFonts w:ascii="Arial" w:hAnsi="Arial" w:cs="Arial"/>
          <w:noProof/>
          <w:lang w:val="en-US"/>
        </w:rPr>
        <w:t xml:space="preserve"> </w:t>
      </w:r>
      <w:r w:rsidRPr="00A832B0">
        <w:rPr>
          <w:rFonts w:ascii="Arial" w:hAnsi="Arial" w:cs="Arial"/>
          <w:b/>
          <w:bCs/>
          <w:noProof/>
          <w:lang w:val="en-US"/>
        </w:rPr>
        <w:t>2012</w:t>
      </w:r>
      <w:r w:rsidRPr="00A832B0">
        <w:rPr>
          <w:rFonts w:ascii="Arial" w:hAnsi="Arial" w:cs="Arial"/>
          <w:noProof/>
          <w:lang w:val="en-US"/>
        </w:rPr>
        <w:t xml:space="preserve">, </w:t>
      </w:r>
      <w:r w:rsidRPr="00A832B0">
        <w:rPr>
          <w:rFonts w:ascii="Arial" w:hAnsi="Arial" w:cs="Arial"/>
          <w:i/>
          <w:iCs/>
          <w:noProof/>
          <w:lang w:val="en-US"/>
        </w:rPr>
        <w:t>70</w:t>
      </w:r>
      <w:r w:rsidRPr="00A832B0">
        <w:rPr>
          <w:rFonts w:ascii="Arial" w:hAnsi="Arial" w:cs="Arial"/>
          <w:noProof/>
          <w:lang w:val="en-US"/>
        </w:rPr>
        <w:t>, 991–1003, doi:10.1111/j.1365-313X.2012.04940.x.</w:t>
      </w:r>
    </w:p>
    <w:p w14:paraId="2ADBCDE9"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15. </w:t>
      </w:r>
      <w:r w:rsidRPr="00A832B0">
        <w:rPr>
          <w:rFonts w:ascii="Arial" w:hAnsi="Arial" w:cs="Arial"/>
          <w:noProof/>
          <w:lang w:val="en-US"/>
        </w:rPr>
        <w:tab/>
        <w:t xml:space="preserve">Eamens, A.L.; Smith, N.A.; Dennis, E.S.; Wassenegger, M.; Wang, M.B. In Nicotiana species, an artificial microRNA corresponding to the virulence modulating region of Potato spindle tuber viroid directs RNA silencing of a soluble inorganic pyrophosphatase gene and the development of abnormal phenotypes. </w:t>
      </w:r>
      <w:r w:rsidRPr="00A832B0">
        <w:rPr>
          <w:rFonts w:ascii="Arial" w:hAnsi="Arial" w:cs="Arial"/>
          <w:i/>
          <w:iCs/>
          <w:noProof/>
          <w:lang w:val="en-US"/>
        </w:rPr>
        <w:t>Virology</w:t>
      </w:r>
      <w:r w:rsidRPr="00A832B0">
        <w:rPr>
          <w:rFonts w:ascii="Arial" w:hAnsi="Arial" w:cs="Arial"/>
          <w:noProof/>
          <w:lang w:val="en-US"/>
        </w:rPr>
        <w:t xml:space="preserve"> </w:t>
      </w:r>
      <w:r w:rsidRPr="00A832B0">
        <w:rPr>
          <w:rFonts w:ascii="Arial" w:hAnsi="Arial" w:cs="Arial"/>
          <w:b/>
          <w:bCs/>
          <w:noProof/>
          <w:lang w:val="en-US"/>
        </w:rPr>
        <w:t>2014</w:t>
      </w:r>
      <w:r w:rsidRPr="00A832B0">
        <w:rPr>
          <w:rFonts w:ascii="Arial" w:hAnsi="Arial" w:cs="Arial"/>
          <w:noProof/>
          <w:lang w:val="en-US"/>
        </w:rPr>
        <w:t xml:space="preserve">, </w:t>
      </w:r>
      <w:r w:rsidRPr="00A832B0">
        <w:rPr>
          <w:rFonts w:ascii="Arial" w:hAnsi="Arial" w:cs="Arial"/>
          <w:i/>
          <w:iCs/>
          <w:noProof/>
          <w:lang w:val="en-US"/>
        </w:rPr>
        <w:t>450</w:t>
      </w:r>
      <w:r w:rsidRPr="00A832B0">
        <w:rPr>
          <w:rFonts w:ascii="Arial" w:hAnsi="Arial" w:cs="Arial"/>
          <w:noProof/>
          <w:lang w:val="en-US"/>
        </w:rPr>
        <w:t>–</w:t>
      </w:r>
      <w:r w:rsidRPr="00A832B0">
        <w:rPr>
          <w:rFonts w:ascii="Arial" w:hAnsi="Arial" w:cs="Arial"/>
          <w:i/>
          <w:iCs/>
          <w:noProof/>
          <w:lang w:val="en-US"/>
        </w:rPr>
        <w:t>451</w:t>
      </w:r>
      <w:r w:rsidRPr="00A832B0">
        <w:rPr>
          <w:rFonts w:ascii="Arial" w:hAnsi="Arial" w:cs="Arial"/>
          <w:noProof/>
          <w:lang w:val="en-US"/>
        </w:rPr>
        <w:t>, 266–277, doi:10.1016/j.virol.2013.12.019.</w:t>
      </w:r>
    </w:p>
    <w:p w14:paraId="4D772AE7"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16. </w:t>
      </w:r>
      <w:r w:rsidRPr="00A832B0">
        <w:rPr>
          <w:rFonts w:ascii="Arial" w:hAnsi="Arial" w:cs="Arial"/>
          <w:noProof/>
          <w:lang w:val="en-US"/>
        </w:rPr>
        <w:tab/>
        <w:t xml:space="preserve">Adkar-Purushothama, C.R.; Brosseau, C.; Giguère, T.; Sano, T.; Moffett, P.; Perreault, J.-P. Small RNA Derived from the Virulence Modulating Region of the Potato spindle tuber viroid Silences callose synthase Genes of Tomato Plants. </w:t>
      </w:r>
      <w:r w:rsidRPr="00A832B0">
        <w:rPr>
          <w:rFonts w:ascii="Arial" w:hAnsi="Arial" w:cs="Arial"/>
          <w:i/>
          <w:iCs/>
          <w:noProof/>
          <w:lang w:val="en-US"/>
        </w:rPr>
        <w:t>Plant Cell</w:t>
      </w:r>
      <w:r w:rsidRPr="00A832B0">
        <w:rPr>
          <w:rFonts w:ascii="Arial" w:hAnsi="Arial" w:cs="Arial"/>
          <w:noProof/>
          <w:lang w:val="en-US"/>
        </w:rPr>
        <w:t xml:space="preserve"> </w:t>
      </w:r>
      <w:r w:rsidRPr="00A832B0">
        <w:rPr>
          <w:rFonts w:ascii="Arial" w:hAnsi="Arial" w:cs="Arial"/>
          <w:b/>
          <w:bCs/>
          <w:noProof/>
          <w:lang w:val="en-US"/>
        </w:rPr>
        <w:t>2015</w:t>
      </w:r>
      <w:r w:rsidRPr="00A832B0">
        <w:rPr>
          <w:rFonts w:ascii="Arial" w:hAnsi="Arial" w:cs="Arial"/>
          <w:noProof/>
          <w:lang w:val="en-US"/>
        </w:rPr>
        <w:t xml:space="preserve">, </w:t>
      </w:r>
      <w:r w:rsidRPr="00A832B0">
        <w:rPr>
          <w:rFonts w:ascii="Arial" w:hAnsi="Arial" w:cs="Arial"/>
          <w:i/>
          <w:iCs/>
          <w:noProof/>
          <w:lang w:val="en-US"/>
        </w:rPr>
        <w:t>27</w:t>
      </w:r>
      <w:r w:rsidRPr="00A832B0">
        <w:rPr>
          <w:rFonts w:ascii="Arial" w:hAnsi="Arial" w:cs="Arial"/>
          <w:noProof/>
          <w:lang w:val="en-US"/>
        </w:rPr>
        <w:t>, 2178–94, doi:10.1105/tpc.15.00523.</w:t>
      </w:r>
    </w:p>
    <w:p w14:paraId="6FB5AFCA"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17. </w:t>
      </w:r>
      <w:r w:rsidRPr="00A832B0">
        <w:rPr>
          <w:rFonts w:ascii="Arial" w:hAnsi="Arial" w:cs="Arial"/>
          <w:noProof/>
          <w:lang w:val="en-US"/>
        </w:rPr>
        <w:tab/>
        <w:t xml:space="preserve">Adkar-Purushothama, C.R.; Sano, T.; Perreault, J.-P. Viroid derived small RNA induces early flowering in tomato plants by RNA silencing. </w:t>
      </w:r>
      <w:r w:rsidRPr="00A832B0">
        <w:rPr>
          <w:rFonts w:ascii="Arial" w:hAnsi="Arial" w:cs="Arial"/>
          <w:i/>
          <w:iCs/>
          <w:noProof/>
          <w:lang w:val="en-US"/>
        </w:rPr>
        <w:t>Mol. Plant Pathol.</w:t>
      </w:r>
      <w:r w:rsidRPr="00A832B0">
        <w:rPr>
          <w:rFonts w:ascii="Arial" w:hAnsi="Arial" w:cs="Arial"/>
          <w:noProof/>
          <w:lang w:val="en-US"/>
        </w:rPr>
        <w:t xml:space="preserve"> </w:t>
      </w:r>
      <w:r w:rsidRPr="00A832B0">
        <w:rPr>
          <w:rFonts w:ascii="Arial" w:hAnsi="Arial" w:cs="Arial"/>
          <w:b/>
          <w:bCs/>
          <w:noProof/>
          <w:lang w:val="en-US"/>
        </w:rPr>
        <w:t>2018</w:t>
      </w:r>
      <w:r w:rsidRPr="00A832B0">
        <w:rPr>
          <w:rFonts w:ascii="Arial" w:hAnsi="Arial" w:cs="Arial"/>
          <w:noProof/>
          <w:lang w:val="en-US"/>
        </w:rPr>
        <w:t>, doi:10.1111/mpp.12721.</w:t>
      </w:r>
    </w:p>
    <w:p w14:paraId="2825CA5A"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18. </w:t>
      </w:r>
      <w:r w:rsidRPr="00A832B0">
        <w:rPr>
          <w:rFonts w:ascii="Arial" w:hAnsi="Arial" w:cs="Arial"/>
          <w:noProof/>
          <w:lang w:val="en-US"/>
        </w:rPr>
        <w:tab/>
        <w:t xml:space="preserve">Adkar-Purushothama, C.R.; Perreault, J.-P. Alterations of the viroid regions that interact with the host defense genes attenuate viroid infection in host plant. </w:t>
      </w:r>
      <w:r w:rsidRPr="00A832B0">
        <w:rPr>
          <w:rFonts w:ascii="Arial" w:hAnsi="Arial" w:cs="Arial"/>
          <w:i/>
          <w:iCs/>
          <w:noProof/>
          <w:lang w:val="en-US"/>
        </w:rPr>
        <w:t>RNA Biol.</w:t>
      </w:r>
      <w:r w:rsidRPr="00A832B0">
        <w:rPr>
          <w:rFonts w:ascii="Arial" w:hAnsi="Arial" w:cs="Arial"/>
          <w:noProof/>
          <w:lang w:val="en-US"/>
        </w:rPr>
        <w:t xml:space="preserve"> </w:t>
      </w:r>
      <w:r w:rsidRPr="00A832B0">
        <w:rPr>
          <w:rFonts w:ascii="Arial" w:hAnsi="Arial" w:cs="Arial"/>
          <w:b/>
          <w:bCs/>
          <w:noProof/>
          <w:lang w:val="en-US"/>
        </w:rPr>
        <w:t>2018</w:t>
      </w:r>
      <w:r w:rsidRPr="00A832B0">
        <w:rPr>
          <w:rFonts w:ascii="Arial" w:hAnsi="Arial" w:cs="Arial"/>
          <w:noProof/>
          <w:lang w:val="en-US"/>
        </w:rPr>
        <w:t>, 1–12, doi:10.1080/15476286.2018.1462653.</w:t>
      </w:r>
    </w:p>
    <w:p w14:paraId="4CD09CCF"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19. </w:t>
      </w:r>
      <w:r w:rsidRPr="00A832B0">
        <w:rPr>
          <w:rFonts w:ascii="Arial" w:hAnsi="Arial" w:cs="Arial"/>
          <w:noProof/>
          <w:lang w:val="en-US"/>
        </w:rPr>
        <w:tab/>
        <w:t xml:space="preserve">Adkar-Purushothama, C.R.; Perreault, J. Current overview on viroid-host </w:t>
      </w:r>
      <w:r w:rsidRPr="00A832B0">
        <w:rPr>
          <w:rFonts w:ascii="Arial" w:hAnsi="Arial" w:cs="Arial"/>
          <w:noProof/>
          <w:lang w:val="en-US"/>
        </w:rPr>
        <w:lastRenderedPageBreak/>
        <w:t xml:space="preserve">interactions. </w:t>
      </w:r>
      <w:r w:rsidRPr="00A832B0">
        <w:rPr>
          <w:rFonts w:ascii="Arial" w:hAnsi="Arial" w:cs="Arial"/>
          <w:i/>
          <w:iCs/>
          <w:noProof/>
          <w:lang w:val="en-US"/>
        </w:rPr>
        <w:t>Wiley Interdiscip. Rev. RNA</w:t>
      </w:r>
      <w:r w:rsidRPr="00A832B0">
        <w:rPr>
          <w:rFonts w:ascii="Arial" w:hAnsi="Arial" w:cs="Arial"/>
          <w:noProof/>
          <w:lang w:val="en-US"/>
        </w:rPr>
        <w:t xml:space="preserve"> </w:t>
      </w:r>
      <w:r w:rsidRPr="00A832B0">
        <w:rPr>
          <w:rFonts w:ascii="Arial" w:hAnsi="Arial" w:cs="Arial"/>
          <w:b/>
          <w:bCs/>
          <w:noProof/>
          <w:lang w:val="en-US"/>
        </w:rPr>
        <w:t>2020</w:t>
      </w:r>
      <w:r w:rsidRPr="00A832B0">
        <w:rPr>
          <w:rFonts w:ascii="Arial" w:hAnsi="Arial" w:cs="Arial"/>
          <w:noProof/>
          <w:lang w:val="en-US"/>
        </w:rPr>
        <w:t xml:space="preserve">, </w:t>
      </w:r>
      <w:r w:rsidRPr="00A832B0">
        <w:rPr>
          <w:rFonts w:ascii="Arial" w:hAnsi="Arial" w:cs="Arial"/>
          <w:i/>
          <w:iCs/>
          <w:noProof/>
          <w:lang w:val="en-US"/>
        </w:rPr>
        <w:t>11</w:t>
      </w:r>
      <w:r w:rsidRPr="00A832B0">
        <w:rPr>
          <w:rFonts w:ascii="Arial" w:hAnsi="Arial" w:cs="Arial"/>
          <w:noProof/>
          <w:lang w:val="en-US"/>
        </w:rPr>
        <w:t>, e1570, doi:10.1002/wrna.1570.</w:t>
      </w:r>
    </w:p>
    <w:p w14:paraId="7A1CA14A"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20. </w:t>
      </w:r>
      <w:r w:rsidRPr="00A832B0">
        <w:rPr>
          <w:rFonts w:ascii="Arial" w:hAnsi="Arial" w:cs="Arial"/>
          <w:noProof/>
          <w:lang w:val="en-US"/>
        </w:rPr>
        <w:tab/>
        <w:t xml:space="preserve">Adkar-Purushothama, C.R.; Perreault, J.P. Impact of nucleic acid sequencing on viroid biology. </w:t>
      </w:r>
      <w:r w:rsidRPr="00A832B0">
        <w:rPr>
          <w:rFonts w:ascii="Arial" w:hAnsi="Arial" w:cs="Arial"/>
          <w:i/>
          <w:iCs/>
          <w:noProof/>
          <w:lang w:val="en-US"/>
        </w:rPr>
        <w:t>Int. J. Mol. Sci.</w:t>
      </w:r>
      <w:r w:rsidRPr="00A832B0">
        <w:rPr>
          <w:rFonts w:ascii="Arial" w:hAnsi="Arial" w:cs="Arial"/>
          <w:noProof/>
          <w:lang w:val="en-US"/>
        </w:rPr>
        <w:t xml:space="preserve"> </w:t>
      </w:r>
      <w:r w:rsidRPr="00A832B0">
        <w:rPr>
          <w:rFonts w:ascii="Arial" w:hAnsi="Arial" w:cs="Arial"/>
          <w:b/>
          <w:bCs/>
          <w:noProof/>
          <w:lang w:val="en-US"/>
        </w:rPr>
        <w:t>2020</w:t>
      </w:r>
      <w:r w:rsidRPr="00A832B0">
        <w:rPr>
          <w:rFonts w:ascii="Arial" w:hAnsi="Arial" w:cs="Arial"/>
          <w:noProof/>
          <w:lang w:val="en-US"/>
        </w:rPr>
        <w:t xml:space="preserve">, </w:t>
      </w:r>
      <w:r w:rsidRPr="00A832B0">
        <w:rPr>
          <w:rFonts w:ascii="Arial" w:hAnsi="Arial" w:cs="Arial"/>
          <w:i/>
          <w:iCs/>
          <w:noProof/>
          <w:lang w:val="en-US"/>
        </w:rPr>
        <w:t>21</w:t>
      </w:r>
      <w:r w:rsidRPr="00A832B0">
        <w:rPr>
          <w:rFonts w:ascii="Arial" w:hAnsi="Arial" w:cs="Arial"/>
          <w:noProof/>
          <w:lang w:val="en-US"/>
        </w:rPr>
        <w:t>, doi:10.3390/ijms21155532.</w:t>
      </w:r>
    </w:p>
    <w:p w14:paraId="376489E5"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21. </w:t>
      </w:r>
      <w:r w:rsidRPr="00A832B0">
        <w:rPr>
          <w:rFonts w:ascii="Arial" w:hAnsi="Arial" w:cs="Arial"/>
          <w:noProof/>
          <w:lang w:val="en-US"/>
        </w:rPr>
        <w:tab/>
        <w:t xml:space="preserve">Diermann, N.; Matoušek, J.; Junge, M.; Riesner, D.; Steger, G. Characterization of plant miRNAs and small RNAs derived from potato spindle tuber viroid (PSTVd) in infected tomato. </w:t>
      </w:r>
      <w:r w:rsidRPr="00A832B0">
        <w:rPr>
          <w:rFonts w:ascii="Arial" w:hAnsi="Arial" w:cs="Arial"/>
          <w:i/>
          <w:iCs/>
          <w:noProof/>
          <w:lang w:val="en-US"/>
        </w:rPr>
        <w:t>Biol. Chem.</w:t>
      </w:r>
      <w:r w:rsidRPr="00A832B0">
        <w:rPr>
          <w:rFonts w:ascii="Arial" w:hAnsi="Arial" w:cs="Arial"/>
          <w:noProof/>
          <w:lang w:val="en-US"/>
        </w:rPr>
        <w:t xml:space="preserve"> </w:t>
      </w:r>
      <w:r w:rsidRPr="00A832B0">
        <w:rPr>
          <w:rFonts w:ascii="Arial" w:hAnsi="Arial" w:cs="Arial"/>
          <w:b/>
          <w:bCs/>
          <w:noProof/>
          <w:lang w:val="en-US"/>
        </w:rPr>
        <w:t>2010</w:t>
      </w:r>
      <w:r w:rsidRPr="00A832B0">
        <w:rPr>
          <w:rFonts w:ascii="Arial" w:hAnsi="Arial" w:cs="Arial"/>
          <w:noProof/>
          <w:lang w:val="en-US"/>
        </w:rPr>
        <w:t xml:space="preserve">, </w:t>
      </w:r>
      <w:r w:rsidRPr="00A832B0">
        <w:rPr>
          <w:rFonts w:ascii="Arial" w:hAnsi="Arial" w:cs="Arial"/>
          <w:i/>
          <w:iCs/>
          <w:noProof/>
          <w:lang w:val="en-US"/>
        </w:rPr>
        <w:t>391</w:t>
      </w:r>
      <w:r w:rsidRPr="00A832B0">
        <w:rPr>
          <w:rFonts w:ascii="Arial" w:hAnsi="Arial" w:cs="Arial"/>
          <w:noProof/>
          <w:lang w:val="en-US"/>
        </w:rPr>
        <w:t>, 1379–1390, doi:10.1515/BC.2010.148.</w:t>
      </w:r>
    </w:p>
    <w:p w14:paraId="270AF354"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22. </w:t>
      </w:r>
      <w:r w:rsidRPr="00A832B0">
        <w:rPr>
          <w:rFonts w:ascii="Arial" w:hAnsi="Arial" w:cs="Arial"/>
          <w:noProof/>
          <w:lang w:val="en-US"/>
        </w:rPr>
        <w:tab/>
        <w:t xml:space="preserve">Brass, J.R.J.; Owens, R.A.; Matoušek, J.; Steger, G. Viroid quasispecies revealed by deep sequencing. </w:t>
      </w:r>
      <w:r w:rsidRPr="00A832B0">
        <w:rPr>
          <w:rFonts w:ascii="Arial" w:hAnsi="Arial" w:cs="Arial"/>
          <w:i/>
          <w:iCs/>
          <w:noProof/>
          <w:lang w:val="en-US"/>
        </w:rPr>
        <w:t>RNA Biol.</w:t>
      </w:r>
      <w:r w:rsidRPr="00A832B0">
        <w:rPr>
          <w:rFonts w:ascii="Arial" w:hAnsi="Arial" w:cs="Arial"/>
          <w:noProof/>
          <w:lang w:val="en-US"/>
        </w:rPr>
        <w:t xml:space="preserve"> </w:t>
      </w:r>
      <w:r w:rsidRPr="00A832B0">
        <w:rPr>
          <w:rFonts w:ascii="Arial" w:hAnsi="Arial" w:cs="Arial"/>
          <w:b/>
          <w:bCs/>
          <w:noProof/>
          <w:lang w:val="en-US"/>
        </w:rPr>
        <w:t>2017</w:t>
      </w:r>
      <w:r w:rsidRPr="00A832B0">
        <w:rPr>
          <w:rFonts w:ascii="Arial" w:hAnsi="Arial" w:cs="Arial"/>
          <w:noProof/>
          <w:lang w:val="en-US"/>
        </w:rPr>
        <w:t xml:space="preserve">, </w:t>
      </w:r>
      <w:r w:rsidRPr="00A832B0">
        <w:rPr>
          <w:rFonts w:ascii="Arial" w:hAnsi="Arial" w:cs="Arial"/>
          <w:i/>
          <w:iCs/>
          <w:noProof/>
          <w:lang w:val="en-US"/>
        </w:rPr>
        <w:t>14</w:t>
      </w:r>
      <w:r w:rsidRPr="00A832B0">
        <w:rPr>
          <w:rFonts w:ascii="Arial" w:hAnsi="Arial" w:cs="Arial"/>
          <w:noProof/>
          <w:lang w:val="en-US"/>
        </w:rPr>
        <w:t>, doi:10.1080/15476286.2016.1272745.</w:t>
      </w:r>
    </w:p>
    <w:p w14:paraId="6A25AEE3"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23. </w:t>
      </w:r>
      <w:r w:rsidRPr="00A832B0">
        <w:rPr>
          <w:rFonts w:ascii="Arial" w:hAnsi="Arial" w:cs="Arial"/>
          <w:noProof/>
          <w:lang w:val="en-US"/>
        </w:rPr>
        <w:tab/>
        <w:t xml:space="preserve">Adkar-Purushothama, C.R.; Bolduc, F.; Bru, P.; Perreault, J.-P. Insights Into Potato Spindle Tuber Viroid Quasi-Species From Infection to Disease. </w:t>
      </w:r>
      <w:r w:rsidRPr="00A832B0">
        <w:rPr>
          <w:rFonts w:ascii="Arial" w:hAnsi="Arial" w:cs="Arial"/>
          <w:i/>
          <w:iCs/>
          <w:noProof/>
          <w:lang w:val="en-US"/>
        </w:rPr>
        <w:t>Front. Microbiol.</w:t>
      </w:r>
      <w:r w:rsidRPr="00A832B0">
        <w:rPr>
          <w:rFonts w:ascii="Arial" w:hAnsi="Arial" w:cs="Arial"/>
          <w:noProof/>
          <w:lang w:val="en-US"/>
        </w:rPr>
        <w:t xml:space="preserve"> </w:t>
      </w:r>
      <w:r w:rsidRPr="00A832B0">
        <w:rPr>
          <w:rFonts w:ascii="Arial" w:hAnsi="Arial" w:cs="Arial"/>
          <w:b/>
          <w:bCs/>
          <w:noProof/>
          <w:lang w:val="en-US"/>
        </w:rPr>
        <w:t>2020</w:t>
      </w:r>
      <w:r w:rsidRPr="00A832B0">
        <w:rPr>
          <w:rFonts w:ascii="Arial" w:hAnsi="Arial" w:cs="Arial"/>
          <w:noProof/>
          <w:lang w:val="en-US"/>
        </w:rPr>
        <w:t xml:space="preserve">, </w:t>
      </w:r>
      <w:r w:rsidRPr="00A832B0">
        <w:rPr>
          <w:rFonts w:ascii="Arial" w:hAnsi="Arial" w:cs="Arial"/>
          <w:i/>
          <w:iCs/>
          <w:noProof/>
          <w:lang w:val="en-US"/>
        </w:rPr>
        <w:t>11</w:t>
      </w:r>
      <w:r w:rsidRPr="00A832B0">
        <w:rPr>
          <w:rFonts w:ascii="Arial" w:hAnsi="Arial" w:cs="Arial"/>
          <w:noProof/>
          <w:lang w:val="en-US"/>
        </w:rPr>
        <w:t>, 1235, doi:10.3389/fmicb.2020.01235.</w:t>
      </w:r>
    </w:p>
    <w:p w14:paraId="42B31E58"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24. </w:t>
      </w:r>
      <w:r w:rsidRPr="00A832B0">
        <w:rPr>
          <w:rFonts w:ascii="Arial" w:hAnsi="Arial" w:cs="Arial"/>
          <w:noProof/>
          <w:lang w:val="en-US"/>
        </w:rPr>
        <w:tab/>
        <w:t xml:space="preserve">Adkar-Purushothama, C.R.; Kasai, A.; Sugawara, K.; Yamamoto, H.; Yamazaki, Y.; He, Y.-H.; Takada, N.; Goto, H.; Shindo, S.; Harada, T.; et al. RNAi mediated inhibition of viroid infection in transgenic plants expressing viroid-specific small RNAs derived from various functional domains. </w:t>
      </w:r>
      <w:r w:rsidRPr="00A832B0">
        <w:rPr>
          <w:rFonts w:ascii="Arial" w:hAnsi="Arial" w:cs="Arial"/>
          <w:i/>
          <w:iCs/>
          <w:noProof/>
          <w:lang w:val="en-US"/>
        </w:rPr>
        <w:t>Sci. Rep.</w:t>
      </w:r>
      <w:r w:rsidRPr="00A832B0">
        <w:rPr>
          <w:rFonts w:ascii="Arial" w:hAnsi="Arial" w:cs="Arial"/>
          <w:noProof/>
          <w:lang w:val="en-US"/>
        </w:rPr>
        <w:t xml:space="preserve"> </w:t>
      </w:r>
      <w:r w:rsidRPr="00A832B0">
        <w:rPr>
          <w:rFonts w:ascii="Arial" w:hAnsi="Arial" w:cs="Arial"/>
          <w:b/>
          <w:bCs/>
          <w:noProof/>
          <w:lang w:val="en-US"/>
        </w:rPr>
        <w:t>2015</w:t>
      </w:r>
      <w:r w:rsidRPr="00A832B0">
        <w:rPr>
          <w:rFonts w:ascii="Arial" w:hAnsi="Arial" w:cs="Arial"/>
          <w:noProof/>
          <w:lang w:val="en-US"/>
        </w:rPr>
        <w:t xml:space="preserve">, </w:t>
      </w:r>
      <w:r w:rsidRPr="00A832B0">
        <w:rPr>
          <w:rFonts w:ascii="Arial" w:hAnsi="Arial" w:cs="Arial"/>
          <w:i/>
          <w:iCs/>
          <w:noProof/>
          <w:lang w:val="en-US"/>
        </w:rPr>
        <w:t>5</w:t>
      </w:r>
      <w:r w:rsidRPr="00A832B0">
        <w:rPr>
          <w:rFonts w:ascii="Arial" w:hAnsi="Arial" w:cs="Arial"/>
          <w:noProof/>
          <w:lang w:val="en-US"/>
        </w:rPr>
        <w:t>, 17949, doi:10.1038/srep17949.</w:t>
      </w:r>
    </w:p>
    <w:p w14:paraId="6C9FF4AD"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25. </w:t>
      </w:r>
      <w:r w:rsidRPr="00A832B0">
        <w:rPr>
          <w:rFonts w:ascii="Arial" w:hAnsi="Arial" w:cs="Arial"/>
          <w:noProof/>
          <w:lang w:val="en-US"/>
        </w:rPr>
        <w:tab/>
        <w:t xml:space="preserve">Kovalskaya, N.; Hammond, R.W. Molecular biology of viroid–host interactions and disease control strategies. </w:t>
      </w:r>
      <w:r w:rsidRPr="00A832B0">
        <w:rPr>
          <w:rFonts w:ascii="Arial" w:hAnsi="Arial" w:cs="Arial"/>
          <w:i/>
          <w:iCs/>
          <w:noProof/>
          <w:lang w:val="en-US"/>
        </w:rPr>
        <w:t>Plant Sci.</w:t>
      </w:r>
      <w:r w:rsidRPr="00A832B0">
        <w:rPr>
          <w:rFonts w:ascii="Arial" w:hAnsi="Arial" w:cs="Arial"/>
          <w:noProof/>
          <w:lang w:val="en-US"/>
        </w:rPr>
        <w:t xml:space="preserve"> </w:t>
      </w:r>
      <w:r w:rsidRPr="00A832B0">
        <w:rPr>
          <w:rFonts w:ascii="Arial" w:hAnsi="Arial" w:cs="Arial"/>
          <w:b/>
          <w:bCs/>
          <w:noProof/>
          <w:lang w:val="en-US"/>
        </w:rPr>
        <w:t>2014</w:t>
      </w:r>
      <w:r w:rsidRPr="00A832B0">
        <w:rPr>
          <w:rFonts w:ascii="Arial" w:hAnsi="Arial" w:cs="Arial"/>
          <w:noProof/>
          <w:lang w:val="en-US"/>
        </w:rPr>
        <w:t xml:space="preserve">, </w:t>
      </w:r>
      <w:r w:rsidRPr="00A832B0">
        <w:rPr>
          <w:rFonts w:ascii="Arial" w:hAnsi="Arial" w:cs="Arial"/>
          <w:i/>
          <w:iCs/>
          <w:noProof/>
          <w:lang w:val="en-US"/>
        </w:rPr>
        <w:t>228</w:t>
      </w:r>
      <w:r w:rsidRPr="00A832B0">
        <w:rPr>
          <w:rFonts w:ascii="Arial" w:hAnsi="Arial" w:cs="Arial"/>
          <w:noProof/>
          <w:lang w:val="en-US"/>
        </w:rPr>
        <w:t>, 48–60, doi:10.1016/j.plantsci.2014.05.006.</w:t>
      </w:r>
    </w:p>
    <w:p w14:paraId="4F7A8177"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26. </w:t>
      </w:r>
      <w:r w:rsidRPr="00A832B0">
        <w:rPr>
          <w:rFonts w:ascii="Arial" w:hAnsi="Arial" w:cs="Arial"/>
          <w:noProof/>
          <w:lang w:val="en-US"/>
        </w:rPr>
        <w:tab/>
        <w:t xml:space="preserve">Knuth, D.E.; Morris, Jr., J.H.; Pratt, V.R. Fast Pattern Matching in Strings. </w:t>
      </w:r>
      <w:r w:rsidRPr="00A832B0">
        <w:rPr>
          <w:rFonts w:ascii="Arial" w:hAnsi="Arial" w:cs="Arial"/>
          <w:i/>
          <w:iCs/>
          <w:noProof/>
          <w:lang w:val="en-US"/>
        </w:rPr>
        <w:t>SIAM J. Comput.</w:t>
      </w:r>
      <w:r w:rsidRPr="00A832B0">
        <w:rPr>
          <w:rFonts w:ascii="Arial" w:hAnsi="Arial" w:cs="Arial"/>
          <w:noProof/>
          <w:lang w:val="en-US"/>
        </w:rPr>
        <w:t xml:space="preserve"> </w:t>
      </w:r>
      <w:r w:rsidRPr="00A832B0">
        <w:rPr>
          <w:rFonts w:ascii="Arial" w:hAnsi="Arial" w:cs="Arial"/>
          <w:b/>
          <w:bCs/>
          <w:noProof/>
          <w:lang w:val="en-US"/>
        </w:rPr>
        <w:t>1977</w:t>
      </w:r>
      <w:r w:rsidRPr="00A832B0">
        <w:rPr>
          <w:rFonts w:ascii="Arial" w:hAnsi="Arial" w:cs="Arial"/>
          <w:noProof/>
          <w:lang w:val="en-US"/>
        </w:rPr>
        <w:t xml:space="preserve">, </w:t>
      </w:r>
      <w:r w:rsidRPr="00A832B0">
        <w:rPr>
          <w:rFonts w:ascii="Arial" w:hAnsi="Arial" w:cs="Arial"/>
          <w:i/>
          <w:iCs/>
          <w:noProof/>
          <w:lang w:val="en-US"/>
        </w:rPr>
        <w:t>6</w:t>
      </w:r>
      <w:r w:rsidRPr="00A832B0">
        <w:rPr>
          <w:rFonts w:ascii="Arial" w:hAnsi="Arial" w:cs="Arial"/>
          <w:noProof/>
          <w:lang w:val="en-US"/>
        </w:rPr>
        <w:t>, doi:10.1137/0206024.</w:t>
      </w:r>
    </w:p>
    <w:p w14:paraId="29C58C5F"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27. </w:t>
      </w:r>
      <w:r w:rsidRPr="00A832B0">
        <w:rPr>
          <w:rFonts w:ascii="Arial" w:hAnsi="Arial" w:cs="Arial"/>
          <w:noProof/>
          <w:lang w:val="en-US"/>
        </w:rPr>
        <w:tab/>
        <w:t xml:space="preserve">Gonnet, G.H. Some string matching problems from Bioinformatics which still need better solutions. </w:t>
      </w:r>
      <w:r w:rsidRPr="00A832B0">
        <w:rPr>
          <w:rFonts w:ascii="Arial" w:hAnsi="Arial" w:cs="Arial"/>
          <w:i/>
          <w:iCs/>
          <w:noProof/>
          <w:lang w:val="en-US"/>
        </w:rPr>
        <w:t>J. Discret. Algorithms</w:t>
      </w:r>
      <w:r w:rsidRPr="00A832B0">
        <w:rPr>
          <w:rFonts w:ascii="Arial" w:hAnsi="Arial" w:cs="Arial"/>
          <w:noProof/>
          <w:lang w:val="en-US"/>
        </w:rPr>
        <w:t xml:space="preserve"> </w:t>
      </w:r>
      <w:r w:rsidRPr="00A832B0">
        <w:rPr>
          <w:rFonts w:ascii="Arial" w:hAnsi="Arial" w:cs="Arial"/>
          <w:b/>
          <w:bCs/>
          <w:noProof/>
          <w:lang w:val="en-US"/>
        </w:rPr>
        <w:t>2004</w:t>
      </w:r>
      <w:r w:rsidRPr="00A832B0">
        <w:rPr>
          <w:rFonts w:ascii="Arial" w:hAnsi="Arial" w:cs="Arial"/>
          <w:noProof/>
          <w:lang w:val="en-US"/>
        </w:rPr>
        <w:t xml:space="preserve">, </w:t>
      </w:r>
      <w:r w:rsidRPr="00A832B0">
        <w:rPr>
          <w:rFonts w:ascii="Arial" w:hAnsi="Arial" w:cs="Arial"/>
          <w:i/>
          <w:iCs/>
          <w:noProof/>
          <w:lang w:val="en-US"/>
        </w:rPr>
        <w:t>2</w:t>
      </w:r>
      <w:r w:rsidRPr="00A832B0">
        <w:rPr>
          <w:rFonts w:ascii="Arial" w:hAnsi="Arial" w:cs="Arial"/>
          <w:noProof/>
          <w:lang w:val="en-US"/>
        </w:rPr>
        <w:t>, 3–15, doi:10.1016/S1570-8667(03)00062-5.</w:t>
      </w:r>
    </w:p>
    <w:p w14:paraId="1AA6DFB2"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28. </w:t>
      </w:r>
      <w:r w:rsidRPr="00A832B0">
        <w:rPr>
          <w:rFonts w:ascii="Arial" w:hAnsi="Arial" w:cs="Arial"/>
          <w:noProof/>
          <w:lang w:val="en-US"/>
        </w:rPr>
        <w:tab/>
        <w:t>Hjalte Wedel Vildhøj Topics in combinatorial pattern matching, Technical University of Denmark, 2015.</w:t>
      </w:r>
    </w:p>
    <w:p w14:paraId="0EE07893"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29. </w:t>
      </w:r>
      <w:r w:rsidRPr="00A832B0">
        <w:rPr>
          <w:rFonts w:ascii="Arial" w:hAnsi="Arial" w:cs="Arial"/>
          <w:noProof/>
          <w:lang w:val="en-US"/>
        </w:rPr>
        <w:tab/>
        <w:t>Chang, W.I.; Lampe, J. Theoretical and empirical comparisons of approximate string matching algorithms. In; 1992; pp. 175–184.</w:t>
      </w:r>
    </w:p>
    <w:p w14:paraId="547E48C3"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30. </w:t>
      </w:r>
      <w:r w:rsidRPr="00A832B0">
        <w:rPr>
          <w:rFonts w:ascii="Arial" w:hAnsi="Arial" w:cs="Arial"/>
          <w:noProof/>
          <w:lang w:val="en-US"/>
        </w:rPr>
        <w:tab/>
        <w:t xml:space="preserve">Deng, F.; Wang, L.; Liu, X. An efficient algorithm for the blocked pattern matching </w:t>
      </w:r>
      <w:r w:rsidRPr="00A832B0">
        <w:rPr>
          <w:rFonts w:ascii="Arial" w:hAnsi="Arial" w:cs="Arial"/>
          <w:noProof/>
          <w:lang w:val="en-US"/>
        </w:rPr>
        <w:lastRenderedPageBreak/>
        <w:t xml:space="preserve">problem. </w:t>
      </w:r>
      <w:r w:rsidRPr="00A832B0">
        <w:rPr>
          <w:rFonts w:ascii="Arial" w:hAnsi="Arial" w:cs="Arial"/>
          <w:i/>
          <w:iCs/>
          <w:noProof/>
          <w:lang w:val="en-US"/>
        </w:rPr>
        <w:t>Bioinformatics</w:t>
      </w:r>
      <w:r w:rsidRPr="00A832B0">
        <w:rPr>
          <w:rFonts w:ascii="Arial" w:hAnsi="Arial" w:cs="Arial"/>
          <w:noProof/>
          <w:lang w:val="en-US"/>
        </w:rPr>
        <w:t xml:space="preserve"> </w:t>
      </w:r>
      <w:r w:rsidRPr="00A832B0">
        <w:rPr>
          <w:rFonts w:ascii="Arial" w:hAnsi="Arial" w:cs="Arial"/>
          <w:b/>
          <w:bCs/>
          <w:noProof/>
          <w:lang w:val="en-US"/>
        </w:rPr>
        <w:t>2015</w:t>
      </w:r>
      <w:r w:rsidRPr="00A832B0">
        <w:rPr>
          <w:rFonts w:ascii="Arial" w:hAnsi="Arial" w:cs="Arial"/>
          <w:noProof/>
          <w:lang w:val="en-US"/>
        </w:rPr>
        <w:t xml:space="preserve">, </w:t>
      </w:r>
      <w:r w:rsidRPr="00A832B0">
        <w:rPr>
          <w:rFonts w:ascii="Arial" w:hAnsi="Arial" w:cs="Arial"/>
          <w:i/>
          <w:iCs/>
          <w:noProof/>
          <w:lang w:val="en-US"/>
        </w:rPr>
        <w:t>31</w:t>
      </w:r>
      <w:r w:rsidRPr="00A832B0">
        <w:rPr>
          <w:rFonts w:ascii="Arial" w:hAnsi="Arial" w:cs="Arial"/>
          <w:noProof/>
          <w:lang w:val="en-US"/>
        </w:rPr>
        <w:t>, 532–538, doi:10.1093/bioinformatics/btu678.</w:t>
      </w:r>
    </w:p>
    <w:p w14:paraId="0BBA44DF"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31. </w:t>
      </w:r>
      <w:r w:rsidRPr="00A832B0">
        <w:rPr>
          <w:rFonts w:ascii="Arial" w:hAnsi="Arial" w:cs="Arial"/>
          <w:noProof/>
          <w:lang w:val="en-US"/>
        </w:rPr>
        <w:tab/>
        <w:t>Bafna, V.; Muthukrishnan, S.; Ravi, R. Computing similarity between RNA strings. In; 1995; pp. 1–16.</w:t>
      </w:r>
    </w:p>
    <w:p w14:paraId="03F0E54C"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32. </w:t>
      </w:r>
      <w:r w:rsidRPr="00A832B0">
        <w:rPr>
          <w:rFonts w:ascii="Arial" w:hAnsi="Arial" w:cs="Arial"/>
          <w:noProof/>
          <w:lang w:val="en-US"/>
        </w:rPr>
        <w:tab/>
        <w:t>Le Gall, F. Faster Algorithms for Rectangular Matrix Multiplication. In Proceedings of the 2012 IEEE 53rd Annual Symposium on Foundations of Computer Science; IEEE, 2012; pp. 514–523.</w:t>
      </w:r>
    </w:p>
    <w:p w14:paraId="4B99569F"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33. </w:t>
      </w:r>
      <w:r w:rsidRPr="00A832B0">
        <w:rPr>
          <w:rFonts w:ascii="Arial" w:hAnsi="Arial" w:cs="Arial"/>
          <w:noProof/>
          <w:lang w:val="en-US"/>
        </w:rPr>
        <w:tab/>
        <w:t xml:space="preserve">Adkar-Purushothama, C.R.; Iyer, P.S.; Perreault, J.-P. Potato spindle tuber viroid infection triggers degradation of chloride channel protein CLC-b-like and Ribosomal protein S3a-like mRNAs in tomato plants. </w:t>
      </w:r>
      <w:r w:rsidRPr="00A832B0">
        <w:rPr>
          <w:rFonts w:ascii="Arial" w:hAnsi="Arial" w:cs="Arial"/>
          <w:i/>
          <w:iCs/>
          <w:noProof/>
          <w:lang w:val="en-US"/>
        </w:rPr>
        <w:t>Sci. Rep.</w:t>
      </w:r>
      <w:r w:rsidRPr="00A832B0">
        <w:rPr>
          <w:rFonts w:ascii="Arial" w:hAnsi="Arial" w:cs="Arial"/>
          <w:noProof/>
          <w:lang w:val="en-US"/>
        </w:rPr>
        <w:t xml:space="preserve"> </w:t>
      </w:r>
      <w:r w:rsidRPr="00A832B0">
        <w:rPr>
          <w:rFonts w:ascii="Arial" w:hAnsi="Arial" w:cs="Arial"/>
          <w:b/>
          <w:bCs/>
          <w:noProof/>
          <w:lang w:val="en-US"/>
        </w:rPr>
        <w:t>2017</w:t>
      </w:r>
      <w:r w:rsidRPr="00A832B0">
        <w:rPr>
          <w:rFonts w:ascii="Arial" w:hAnsi="Arial" w:cs="Arial"/>
          <w:noProof/>
          <w:lang w:val="en-US"/>
        </w:rPr>
        <w:t xml:space="preserve">, </w:t>
      </w:r>
      <w:r w:rsidRPr="00A832B0">
        <w:rPr>
          <w:rFonts w:ascii="Arial" w:hAnsi="Arial" w:cs="Arial"/>
          <w:i/>
          <w:iCs/>
          <w:noProof/>
          <w:lang w:val="en-US"/>
        </w:rPr>
        <w:t>7</w:t>
      </w:r>
      <w:r w:rsidRPr="00A832B0">
        <w:rPr>
          <w:rFonts w:ascii="Arial" w:hAnsi="Arial" w:cs="Arial"/>
          <w:noProof/>
          <w:lang w:val="en-US"/>
        </w:rPr>
        <w:t>, 8341, doi:10.1038/s41598-017-08823-z.</w:t>
      </w:r>
    </w:p>
    <w:p w14:paraId="549CEC93"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34. </w:t>
      </w:r>
      <w:r w:rsidRPr="00A832B0">
        <w:rPr>
          <w:rFonts w:ascii="Arial" w:hAnsi="Arial" w:cs="Arial"/>
          <w:noProof/>
          <w:lang w:val="en-US"/>
        </w:rPr>
        <w:tab/>
        <w:t xml:space="preserve">Hutchins, C.J.; Keese, P.; Visvader, J.E.; Rathjen, P.D.; McInnes, J.L.; Symons, R.H. Comparison of multimeric plus and minus forms of viroids and virusoids. </w:t>
      </w:r>
      <w:r w:rsidRPr="00A832B0">
        <w:rPr>
          <w:rFonts w:ascii="Arial" w:hAnsi="Arial" w:cs="Arial"/>
          <w:i/>
          <w:iCs/>
          <w:noProof/>
          <w:lang w:val="en-US"/>
        </w:rPr>
        <w:t>Plant Mol. Biol.</w:t>
      </w:r>
      <w:r w:rsidRPr="00A832B0">
        <w:rPr>
          <w:rFonts w:ascii="Arial" w:hAnsi="Arial" w:cs="Arial"/>
          <w:noProof/>
          <w:lang w:val="en-US"/>
        </w:rPr>
        <w:t xml:space="preserve"> </w:t>
      </w:r>
      <w:r w:rsidRPr="00A832B0">
        <w:rPr>
          <w:rFonts w:ascii="Arial" w:hAnsi="Arial" w:cs="Arial"/>
          <w:b/>
          <w:bCs/>
          <w:noProof/>
          <w:lang w:val="en-US"/>
        </w:rPr>
        <w:t>1985</w:t>
      </w:r>
      <w:r w:rsidRPr="00A832B0">
        <w:rPr>
          <w:rFonts w:ascii="Arial" w:hAnsi="Arial" w:cs="Arial"/>
          <w:noProof/>
          <w:lang w:val="en-US"/>
        </w:rPr>
        <w:t xml:space="preserve">, </w:t>
      </w:r>
      <w:r w:rsidRPr="00A832B0">
        <w:rPr>
          <w:rFonts w:ascii="Arial" w:hAnsi="Arial" w:cs="Arial"/>
          <w:i/>
          <w:iCs/>
          <w:noProof/>
          <w:lang w:val="en-US"/>
        </w:rPr>
        <w:t>4</w:t>
      </w:r>
      <w:r w:rsidRPr="00A832B0">
        <w:rPr>
          <w:rFonts w:ascii="Arial" w:hAnsi="Arial" w:cs="Arial"/>
          <w:noProof/>
          <w:lang w:val="en-US"/>
        </w:rPr>
        <w:t>, 293–304, doi:10.1007/BF02418248.</w:t>
      </w:r>
    </w:p>
    <w:p w14:paraId="232CA2F0"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35. </w:t>
      </w:r>
      <w:r w:rsidRPr="00A832B0">
        <w:rPr>
          <w:rFonts w:ascii="Arial" w:hAnsi="Arial" w:cs="Arial"/>
          <w:noProof/>
          <w:lang w:val="en-US"/>
        </w:rPr>
        <w:tab/>
        <w:t xml:space="preserve">Gago, S.; Elena, S.F.; Flores, R.; Sanjuán, R. Extremely high mutation rate of a hammerhead viroid. </w:t>
      </w:r>
      <w:r w:rsidRPr="00A832B0">
        <w:rPr>
          <w:rFonts w:ascii="Arial" w:hAnsi="Arial" w:cs="Arial"/>
          <w:i/>
          <w:iCs/>
          <w:noProof/>
          <w:lang w:val="en-US"/>
        </w:rPr>
        <w:t>Science</w:t>
      </w:r>
      <w:r w:rsidRPr="00A832B0">
        <w:rPr>
          <w:rFonts w:ascii="Arial" w:hAnsi="Arial" w:cs="Arial"/>
          <w:noProof/>
          <w:lang w:val="en-US"/>
        </w:rPr>
        <w:t xml:space="preserve"> </w:t>
      </w:r>
      <w:r w:rsidRPr="00A832B0">
        <w:rPr>
          <w:rFonts w:ascii="Arial" w:hAnsi="Arial" w:cs="Arial"/>
          <w:b/>
          <w:bCs/>
          <w:noProof/>
          <w:lang w:val="en-US"/>
        </w:rPr>
        <w:t>2009</w:t>
      </w:r>
      <w:r w:rsidRPr="00A832B0">
        <w:rPr>
          <w:rFonts w:ascii="Arial" w:hAnsi="Arial" w:cs="Arial"/>
          <w:noProof/>
          <w:lang w:val="en-US"/>
        </w:rPr>
        <w:t>, doi:10.1126/science.1169202.</w:t>
      </w:r>
    </w:p>
    <w:p w14:paraId="02739B5F"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36. </w:t>
      </w:r>
      <w:r w:rsidRPr="00A832B0">
        <w:rPr>
          <w:rFonts w:ascii="Arial" w:hAnsi="Arial" w:cs="Arial"/>
          <w:noProof/>
          <w:lang w:val="en-US"/>
        </w:rPr>
        <w:tab/>
        <w:t xml:space="preserve">López-Carrasco, A.; Ballesteros, C.; Sentandreu, V.; Delgado, S.; Gago-Zachert, S.; Flores, R.; Sanjuán, R. Different rates of spontaneous mutation of chloroplastic and nuclear viroids as determined by high-fidelity ultra-deep sequencing. </w:t>
      </w:r>
      <w:r w:rsidRPr="00A832B0">
        <w:rPr>
          <w:rFonts w:ascii="Arial" w:hAnsi="Arial" w:cs="Arial"/>
          <w:i/>
          <w:iCs/>
          <w:noProof/>
          <w:lang w:val="en-US"/>
        </w:rPr>
        <w:t>PLOS Pathog.</w:t>
      </w:r>
      <w:r w:rsidRPr="00A832B0">
        <w:rPr>
          <w:rFonts w:ascii="Arial" w:hAnsi="Arial" w:cs="Arial"/>
          <w:noProof/>
          <w:lang w:val="en-US"/>
        </w:rPr>
        <w:t xml:space="preserve"> </w:t>
      </w:r>
      <w:r w:rsidRPr="00A832B0">
        <w:rPr>
          <w:rFonts w:ascii="Arial" w:hAnsi="Arial" w:cs="Arial"/>
          <w:b/>
          <w:bCs/>
          <w:noProof/>
          <w:lang w:val="en-US"/>
        </w:rPr>
        <w:t>2017</w:t>
      </w:r>
      <w:r w:rsidRPr="00A832B0">
        <w:rPr>
          <w:rFonts w:ascii="Arial" w:hAnsi="Arial" w:cs="Arial"/>
          <w:noProof/>
          <w:lang w:val="en-US"/>
        </w:rPr>
        <w:t xml:space="preserve">, </w:t>
      </w:r>
      <w:r w:rsidRPr="00A832B0">
        <w:rPr>
          <w:rFonts w:ascii="Arial" w:hAnsi="Arial" w:cs="Arial"/>
          <w:i/>
          <w:iCs/>
          <w:noProof/>
          <w:lang w:val="en-US"/>
        </w:rPr>
        <w:t>13</w:t>
      </w:r>
      <w:r w:rsidRPr="00A832B0">
        <w:rPr>
          <w:rFonts w:ascii="Arial" w:hAnsi="Arial" w:cs="Arial"/>
          <w:noProof/>
          <w:lang w:val="en-US"/>
        </w:rPr>
        <w:t>, e1006547, doi:10.1371/journal.ppat.1006547.</w:t>
      </w:r>
    </w:p>
    <w:p w14:paraId="281C383F"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37. </w:t>
      </w:r>
      <w:r w:rsidRPr="00A832B0">
        <w:rPr>
          <w:rFonts w:ascii="Arial" w:hAnsi="Arial" w:cs="Arial"/>
          <w:noProof/>
          <w:lang w:val="en-US"/>
        </w:rPr>
        <w:tab/>
        <w:t xml:space="preserve">Tessitori, M.; Rizza, S.; Reina, A.; Causarano, G.; Di Serio, F. The genetic diversity of Citrus dwarfing viroid populations is mainly dependent on the infected host species. </w:t>
      </w:r>
      <w:r w:rsidRPr="00A832B0">
        <w:rPr>
          <w:rFonts w:ascii="Arial" w:hAnsi="Arial" w:cs="Arial"/>
          <w:i/>
          <w:iCs/>
          <w:noProof/>
          <w:lang w:val="en-US"/>
        </w:rPr>
        <w:t>J. Gen. Virol.</w:t>
      </w:r>
      <w:r w:rsidRPr="00A832B0">
        <w:rPr>
          <w:rFonts w:ascii="Arial" w:hAnsi="Arial" w:cs="Arial"/>
          <w:noProof/>
          <w:lang w:val="en-US"/>
        </w:rPr>
        <w:t xml:space="preserve"> </w:t>
      </w:r>
      <w:r w:rsidRPr="00A832B0">
        <w:rPr>
          <w:rFonts w:ascii="Arial" w:hAnsi="Arial" w:cs="Arial"/>
          <w:b/>
          <w:bCs/>
          <w:noProof/>
          <w:lang w:val="en-US"/>
        </w:rPr>
        <w:t>2013</w:t>
      </w:r>
      <w:r w:rsidRPr="00A832B0">
        <w:rPr>
          <w:rFonts w:ascii="Arial" w:hAnsi="Arial" w:cs="Arial"/>
          <w:noProof/>
          <w:lang w:val="en-US"/>
        </w:rPr>
        <w:t xml:space="preserve">, </w:t>
      </w:r>
      <w:r w:rsidRPr="00A832B0">
        <w:rPr>
          <w:rFonts w:ascii="Arial" w:hAnsi="Arial" w:cs="Arial"/>
          <w:i/>
          <w:iCs/>
          <w:noProof/>
          <w:lang w:val="en-US"/>
        </w:rPr>
        <w:t>94</w:t>
      </w:r>
      <w:r w:rsidRPr="00A832B0">
        <w:rPr>
          <w:rFonts w:ascii="Arial" w:hAnsi="Arial" w:cs="Arial"/>
          <w:noProof/>
          <w:lang w:val="en-US"/>
        </w:rPr>
        <w:t>, 687–693, doi:10.1099/vir.0.048025-0.</w:t>
      </w:r>
    </w:p>
    <w:p w14:paraId="5DA68D39"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38. </w:t>
      </w:r>
      <w:r w:rsidRPr="00A832B0">
        <w:rPr>
          <w:rFonts w:ascii="Arial" w:hAnsi="Arial" w:cs="Arial"/>
          <w:noProof/>
          <w:lang w:val="en-US"/>
        </w:rPr>
        <w:tab/>
        <w:t xml:space="preserve">Pallás, V., Martínez, G., and Gómez, G. The interaction between plant viroid induced symptoms and RNA silencing. </w:t>
      </w:r>
      <w:r w:rsidRPr="00A832B0">
        <w:rPr>
          <w:rFonts w:ascii="Arial" w:hAnsi="Arial" w:cs="Arial"/>
          <w:i/>
          <w:iCs/>
          <w:noProof/>
          <w:lang w:val="en-US"/>
        </w:rPr>
        <w:t>Methods Mol. Biol.</w:t>
      </w:r>
      <w:r w:rsidRPr="00A832B0">
        <w:rPr>
          <w:rFonts w:ascii="Arial" w:hAnsi="Arial" w:cs="Arial"/>
          <w:noProof/>
          <w:lang w:val="en-US"/>
        </w:rPr>
        <w:t xml:space="preserve"> </w:t>
      </w:r>
      <w:r w:rsidRPr="00A832B0">
        <w:rPr>
          <w:rFonts w:ascii="Arial" w:hAnsi="Arial" w:cs="Arial"/>
          <w:b/>
          <w:bCs/>
          <w:noProof/>
          <w:lang w:val="en-US"/>
        </w:rPr>
        <w:t>2012</w:t>
      </w:r>
      <w:r w:rsidRPr="00A832B0">
        <w:rPr>
          <w:rFonts w:ascii="Arial" w:hAnsi="Arial" w:cs="Arial"/>
          <w:noProof/>
          <w:lang w:val="en-US"/>
        </w:rPr>
        <w:t xml:space="preserve">, </w:t>
      </w:r>
      <w:r w:rsidRPr="00A832B0">
        <w:rPr>
          <w:rFonts w:ascii="Arial" w:hAnsi="Arial" w:cs="Arial"/>
          <w:i/>
          <w:iCs/>
          <w:noProof/>
          <w:lang w:val="en-US"/>
        </w:rPr>
        <w:t>894</w:t>
      </w:r>
      <w:r w:rsidRPr="00A832B0">
        <w:rPr>
          <w:rFonts w:ascii="Arial" w:hAnsi="Arial" w:cs="Arial"/>
          <w:noProof/>
          <w:lang w:val="en-US"/>
        </w:rPr>
        <w:t>, 323–343.</w:t>
      </w:r>
    </w:p>
    <w:p w14:paraId="5984A75C"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39. </w:t>
      </w:r>
      <w:r w:rsidRPr="00A832B0">
        <w:rPr>
          <w:rFonts w:ascii="Arial" w:hAnsi="Arial" w:cs="Arial"/>
          <w:noProof/>
          <w:lang w:val="en-US"/>
        </w:rPr>
        <w:tab/>
        <w:t xml:space="preserve">Bao, S.; Owens, R.A.; Sun, Q.; Song, H.; Liu, Y.; Eamens, A.L.; Feng, H.; Tian, H.; Wang, M.-B.; Zhang, R. Silencing of transcription factor encoding gene StTCP23 by small RNAs derived from the virulence modulating region of potato spindle tuber viroid is associated with symptom development in potato. </w:t>
      </w:r>
      <w:r w:rsidRPr="00A832B0">
        <w:rPr>
          <w:rFonts w:ascii="Arial" w:hAnsi="Arial" w:cs="Arial"/>
          <w:i/>
          <w:iCs/>
          <w:noProof/>
          <w:lang w:val="en-US"/>
        </w:rPr>
        <w:t>PLoS Pathog.</w:t>
      </w:r>
      <w:r w:rsidRPr="00A832B0">
        <w:rPr>
          <w:rFonts w:ascii="Arial" w:hAnsi="Arial" w:cs="Arial"/>
          <w:noProof/>
          <w:lang w:val="en-US"/>
        </w:rPr>
        <w:t xml:space="preserve"> </w:t>
      </w:r>
      <w:r w:rsidRPr="00A832B0">
        <w:rPr>
          <w:rFonts w:ascii="Arial" w:hAnsi="Arial" w:cs="Arial"/>
          <w:b/>
          <w:bCs/>
          <w:noProof/>
          <w:lang w:val="en-US"/>
        </w:rPr>
        <w:t>2019</w:t>
      </w:r>
      <w:r w:rsidRPr="00A832B0">
        <w:rPr>
          <w:rFonts w:ascii="Arial" w:hAnsi="Arial" w:cs="Arial"/>
          <w:noProof/>
          <w:lang w:val="en-US"/>
        </w:rPr>
        <w:t xml:space="preserve">, </w:t>
      </w:r>
      <w:r w:rsidRPr="00A832B0">
        <w:rPr>
          <w:rFonts w:ascii="Arial" w:hAnsi="Arial" w:cs="Arial"/>
          <w:i/>
          <w:iCs/>
          <w:noProof/>
          <w:lang w:val="en-US"/>
        </w:rPr>
        <w:t>15</w:t>
      </w:r>
      <w:r w:rsidRPr="00A832B0">
        <w:rPr>
          <w:rFonts w:ascii="Arial" w:hAnsi="Arial" w:cs="Arial"/>
          <w:noProof/>
          <w:lang w:val="en-US"/>
        </w:rPr>
        <w:t>, e1008110, doi:10.1371/journal.ppat.1008110.</w:t>
      </w:r>
    </w:p>
    <w:p w14:paraId="51156497"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40. </w:t>
      </w:r>
      <w:r w:rsidRPr="00A832B0">
        <w:rPr>
          <w:rFonts w:ascii="Arial" w:hAnsi="Arial" w:cs="Arial"/>
          <w:noProof/>
          <w:lang w:val="en-US"/>
        </w:rPr>
        <w:tab/>
        <w:t>Adkar</w:t>
      </w:r>
      <w:r w:rsidRPr="00A832B0">
        <w:rPr>
          <w:rFonts w:ascii="Cambria Math" w:hAnsi="Cambria Math" w:cs="Cambria Math"/>
          <w:noProof/>
          <w:lang w:val="en-US"/>
        </w:rPr>
        <w:t>‐</w:t>
      </w:r>
      <w:r w:rsidRPr="00A832B0">
        <w:rPr>
          <w:rFonts w:ascii="Arial" w:hAnsi="Arial" w:cs="Arial"/>
          <w:noProof/>
          <w:lang w:val="en-US"/>
        </w:rPr>
        <w:t xml:space="preserve">Purushothama, C.R.; Perreault, J. Current overview on viroid–host </w:t>
      </w:r>
      <w:r w:rsidRPr="00A832B0">
        <w:rPr>
          <w:rFonts w:ascii="Arial" w:hAnsi="Arial" w:cs="Arial"/>
          <w:noProof/>
          <w:lang w:val="en-US"/>
        </w:rPr>
        <w:lastRenderedPageBreak/>
        <w:t xml:space="preserve">interactions. </w:t>
      </w:r>
      <w:r w:rsidRPr="00A832B0">
        <w:rPr>
          <w:rFonts w:ascii="Arial" w:hAnsi="Arial" w:cs="Arial"/>
          <w:i/>
          <w:iCs/>
          <w:noProof/>
          <w:lang w:val="en-US"/>
        </w:rPr>
        <w:t>WIREs RNA</w:t>
      </w:r>
      <w:r w:rsidRPr="00A832B0">
        <w:rPr>
          <w:rFonts w:ascii="Arial" w:hAnsi="Arial" w:cs="Arial"/>
          <w:noProof/>
          <w:lang w:val="en-US"/>
        </w:rPr>
        <w:t xml:space="preserve"> </w:t>
      </w:r>
      <w:r w:rsidRPr="00A832B0">
        <w:rPr>
          <w:rFonts w:ascii="Arial" w:hAnsi="Arial" w:cs="Arial"/>
          <w:b/>
          <w:bCs/>
          <w:noProof/>
          <w:lang w:val="en-US"/>
        </w:rPr>
        <w:t>2020</w:t>
      </w:r>
      <w:r w:rsidRPr="00A832B0">
        <w:rPr>
          <w:rFonts w:ascii="Arial" w:hAnsi="Arial" w:cs="Arial"/>
          <w:noProof/>
          <w:lang w:val="en-US"/>
        </w:rPr>
        <w:t xml:space="preserve">, </w:t>
      </w:r>
      <w:r w:rsidRPr="00A832B0">
        <w:rPr>
          <w:rFonts w:ascii="Arial" w:hAnsi="Arial" w:cs="Arial"/>
          <w:i/>
          <w:iCs/>
          <w:noProof/>
          <w:lang w:val="en-US"/>
        </w:rPr>
        <w:t>11</w:t>
      </w:r>
      <w:r w:rsidRPr="00A832B0">
        <w:rPr>
          <w:rFonts w:ascii="Arial" w:hAnsi="Arial" w:cs="Arial"/>
          <w:noProof/>
          <w:lang w:val="en-US"/>
        </w:rPr>
        <w:t>, doi:10.1002/wrna.1570.</w:t>
      </w:r>
    </w:p>
    <w:p w14:paraId="3CC0CB79"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41. </w:t>
      </w:r>
      <w:r w:rsidRPr="00A832B0">
        <w:rPr>
          <w:rFonts w:ascii="Arial" w:hAnsi="Arial" w:cs="Arial"/>
          <w:noProof/>
          <w:lang w:val="en-US"/>
        </w:rPr>
        <w:tab/>
        <w:t xml:space="preserve">Thibaut, O.; Claude, B. Innate immunity activation and RNAi interplay in citrus exocortis viroid-tomato pathosystem. </w:t>
      </w:r>
      <w:r w:rsidRPr="00A832B0">
        <w:rPr>
          <w:rFonts w:ascii="Arial" w:hAnsi="Arial" w:cs="Arial"/>
          <w:i/>
          <w:iCs/>
          <w:noProof/>
          <w:lang w:val="en-US"/>
        </w:rPr>
        <w:t>Viruses</w:t>
      </w:r>
      <w:r w:rsidRPr="00A832B0">
        <w:rPr>
          <w:rFonts w:ascii="Arial" w:hAnsi="Arial" w:cs="Arial"/>
          <w:noProof/>
          <w:lang w:val="en-US"/>
        </w:rPr>
        <w:t xml:space="preserve"> </w:t>
      </w:r>
      <w:r w:rsidRPr="00A832B0">
        <w:rPr>
          <w:rFonts w:ascii="Arial" w:hAnsi="Arial" w:cs="Arial"/>
          <w:b/>
          <w:bCs/>
          <w:noProof/>
          <w:lang w:val="en-US"/>
        </w:rPr>
        <w:t>2018</w:t>
      </w:r>
      <w:r w:rsidRPr="00A832B0">
        <w:rPr>
          <w:rFonts w:ascii="Arial" w:hAnsi="Arial" w:cs="Arial"/>
          <w:noProof/>
          <w:lang w:val="en-US"/>
        </w:rPr>
        <w:t xml:space="preserve">, </w:t>
      </w:r>
      <w:r w:rsidRPr="00A832B0">
        <w:rPr>
          <w:rFonts w:ascii="Arial" w:hAnsi="Arial" w:cs="Arial"/>
          <w:i/>
          <w:iCs/>
          <w:noProof/>
          <w:lang w:val="en-US"/>
        </w:rPr>
        <w:t>10</w:t>
      </w:r>
      <w:r w:rsidRPr="00A832B0">
        <w:rPr>
          <w:rFonts w:ascii="Arial" w:hAnsi="Arial" w:cs="Arial"/>
          <w:noProof/>
          <w:lang w:val="en-US"/>
        </w:rPr>
        <w:t>, 587, doi:10.3390/v10110587.</w:t>
      </w:r>
    </w:p>
    <w:p w14:paraId="4B4AB9E6"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42. </w:t>
      </w:r>
      <w:r w:rsidRPr="00A832B0">
        <w:rPr>
          <w:rFonts w:ascii="Arial" w:hAnsi="Arial" w:cs="Arial"/>
          <w:noProof/>
          <w:lang w:val="en-US"/>
        </w:rPr>
        <w:tab/>
        <w:t xml:space="preserve">Aviña-Padilla, K.; Rivera-Bustamante, R.; Kovalskaya, N.Y.; Hammond, R.W. Pospiviroid infection of tomato regulates the expression of genes involved in flower and fruit development. </w:t>
      </w:r>
      <w:r w:rsidRPr="00A832B0">
        <w:rPr>
          <w:rFonts w:ascii="Arial" w:hAnsi="Arial" w:cs="Arial"/>
          <w:i/>
          <w:iCs/>
          <w:noProof/>
          <w:lang w:val="en-US"/>
        </w:rPr>
        <w:t>Viruses</w:t>
      </w:r>
      <w:r w:rsidRPr="00A832B0">
        <w:rPr>
          <w:rFonts w:ascii="Arial" w:hAnsi="Arial" w:cs="Arial"/>
          <w:noProof/>
          <w:lang w:val="en-US"/>
        </w:rPr>
        <w:t xml:space="preserve"> </w:t>
      </w:r>
      <w:r w:rsidRPr="00A832B0">
        <w:rPr>
          <w:rFonts w:ascii="Arial" w:hAnsi="Arial" w:cs="Arial"/>
          <w:b/>
          <w:bCs/>
          <w:noProof/>
          <w:lang w:val="en-US"/>
        </w:rPr>
        <w:t>2018</w:t>
      </w:r>
      <w:r w:rsidRPr="00A832B0">
        <w:rPr>
          <w:rFonts w:ascii="Arial" w:hAnsi="Arial" w:cs="Arial"/>
          <w:noProof/>
          <w:lang w:val="en-US"/>
        </w:rPr>
        <w:t xml:space="preserve">, </w:t>
      </w:r>
      <w:r w:rsidRPr="00A832B0">
        <w:rPr>
          <w:rFonts w:ascii="Arial" w:hAnsi="Arial" w:cs="Arial"/>
          <w:i/>
          <w:iCs/>
          <w:noProof/>
          <w:lang w:val="en-US"/>
        </w:rPr>
        <w:t>10</w:t>
      </w:r>
      <w:r w:rsidRPr="00A832B0">
        <w:rPr>
          <w:rFonts w:ascii="Arial" w:hAnsi="Arial" w:cs="Arial"/>
          <w:noProof/>
          <w:lang w:val="en-US"/>
        </w:rPr>
        <w:t>, 516, doi:10.3390/v10100516.</w:t>
      </w:r>
    </w:p>
    <w:p w14:paraId="0CCA7756"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lang w:val="en-US"/>
        </w:rPr>
      </w:pPr>
      <w:r w:rsidRPr="00A832B0">
        <w:rPr>
          <w:rFonts w:ascii="Arial" w:hAnsi="Arial" w:cs="Arial"/>
          <w:noProof/>
          <w:lang w:val="en-US"/>
        </w:rPr>
        <w:t xml:space="preserve">43. </w:t>
      </w:r>
      <w:r w:rsidRPr="00A832B0">
        <w:rPr>
          <w:rFonts w:ascii="Arial" w:hAnsi="Arial" w:cs="Arial"/>
          <w:noProof/>
          <w:lang w:val="en-US"/>
        </w:rPr>
        <w:tab/>
        <w:t xml:space="preserve">Adkar-Purushothama, C.R.; Kasai, A.; Sugawara, K.; Yamamoto, H.; Yamazaki, Y.; He, Y.-H.; Takada, N.; Goto, H.; Shindo, S.; Harada, T.; et al. RNAi mediated inhibition of viroid infection in transgenic plants expressing viroid-specific small RNAs derived from various functional domains. </w:t>
      </w:r>
      <w:r w:rsidRPr="00A832B0">
        <w:rPr>
          <w:rFonts w:ascii="Arial" w:hAnsi="Arial" w:cs="Arial"/>
          <w:i/>
          <w:iCs/>
          <w:noProof/>
          <w:lang w:val="en-US"/>
        </w:rPr>
        <w:t>Sci. Rep.</w:t>
      </w:r>
      <w:r w:rsidRPr="00A832B0">
        <w:rPr>
          <w:rFonts w:ascii="Arial" w:hAnsi="Arial" w:cs="Arial"/>
          <w:noProof/>
          <w:lang w:val="en-US"/>
        </w:rPr>
        <w:t xml:space="preserve"> </w:t>
      </w:r>
      <w:r w:rsidRPr="00A832B0">
        <w:rPr>
          <w:rFonts w:ascii="Arial" w:hAnsi="Arial" w:cs="Arial"/>
          <w:b/>
          <w:bCs/>
          <w:noProof/>
          <w:lang w:val="en-US"/>
        </w:rPr>
        <w:t>2015</w:t>
      </w:r>
      <w:r w:rsidRPr="00A832B0">
        <w:rPr>
          <w:rFonts w:ascii="Arial" w:hAnsi="Arial" w:cs="Arial"/>
          <w:noProof/>
          <w:lang w:val="en-US"/>
        </w:rPr>
        <w:t xml:space="preserve">, </w:t>
      </w:r>
      <w:r w:rsidRPr="00A832B0">
        <w:rPr>
          <w:rFonts w:ascii="Arial" w:hAnsi="Arial" w:cs="Arial"/>
          <w:i/>
          <w:iCs/>
          <w:noProof/>
          <w:lang w:val="en-US"/>
        </w:rPr>
        <w:t>5</w:t>
      </w:r>
      <w:r w:rsidRPr="00A832B0">
        <w:rPr>
          <w:rFonts w:ascii="Arial" w:hAnsi="Arial" w:cs="Arial"/>
          <w:noProof/>
          <w:lang w:val="en-US"/>
        </w:rPr>
        <w:t>, 17949, doi:10.1038/srep17949.</w:t>
      </w:r>
    </w:p>
    <w:p w14:paraId="4E50DC5B" w14:textId="77777777" w:rsidR="00A832B0" w:rsidRPr="00A832B0" w:rsidRDefault="00A832B0" w:rsidP="00A832B0">
      <w:pPr>
        <w:widowControl w:val="0"/>
        <w:autoSpaceDE w:val="0"/>
        <w:autoSpaceDN w:val="0"/>
        <w:adjustRightInd w:val="0"/>
        <w:spacing w:line="360" w:lineRule="auto"/>
        <w:ind w:left="640" w:hanging="640"/>
        <w:rPr>
          <w:rFonts w:ascii="Arial" w:hAnsi="Arial" w:cs="Arial"/>
          <w:noProof/>
        </w:rPr>
      </w:pPr>
      <w:r w:rsidRPr="00A832B0">
        <w:rPr>
          <w:rFonts w:ascii="Arial" w:hAnsi="Arial" w:cs="Arial"/>
          <w:noProof/>
          <w:lang w:val="en-US"/>
        </w:rPr>
        <w:t xml:space="preserve">44. </w:t>
      </w:r>
      <w:r w:rsidRPr="00A832B0">
        <w:rPr>
          <w:rFonts w:ascii="Arial" w:hAnsi="Arial" w:cs="Arial"/>
          <w:noProof/>
          <w:lang w:val="en-US"/>
        </w:rPr>
        <w:tab/>
        <w:t xml:space="preserve">Adkar-Purushothama, C.R.; Brosseau, C.; Giguère, T.; Sano, T.; Moffett, P.; Perreault, J.-P. Small RNA Derived from the Virulence Modulating Region of the Potato spindle tuber viroid Silences callose synthase Genes of Tomato Plants. </w:t>
      </w:r>
      <w:r w:rsidRPr="00A832B0">
        <w:rPr>
          <w:rFonts w:ascii="Arial" w:hAnsi="Arial" w:cs="Arial"/>
          <w:i/>
          <w:iCs/>
          <w:noProof/>
          <w:lang w:val="en-US"/>
        </w:rPr>
        <w:t>Plant Cell</w:t>
      </w:r>
      <w:r w:rsidRPr="00A832B0">
        <w:rPr>
          <w:rFonts w:ascii="Arial" w:hAnsi="Arial" w:cs="Arial"/>
          <w:noProof/>
          <w:lang w:val="en-US"/>
        </w:rPr>
        <w:t xml:space="preserve"> </w:t>
      </w:r>
      <w:r w:rsidRPr="00A832B0">
        <w:rPr>
          <w:rFonts w:ascii="Arial" w:hAnsi="Arial" w:cs="Arial"/>
          <w:b/>
          <w:bCs/>
          <w:noProof/>
          <w:lang w:val="en-US"/>
        </w:rPr>
        <w:t>2015</w:t>
      </w:r>
      <w:r w:rsidRPr="00A832B0">
        <w:rPr>
          <w:rFonts w:ascii="Arial" w:hAnsi="Arial" w:cs="Arial"/>
          <w:noProof/>
          <w:lang w:val="en-US"/>
        </w:rPr>
        <w:t xml:space="preserve">, </w:t>
      </w:r>
      <w:r w:rsidRPr="00A832B0">
        <w:rPr>
          <w:rFonts w:ascii="Arial" w:hAnsi="Arial" w:cs="Arial"/>
          <w:i/>
          <w:iCs/>
          <w:noProof/>
          <w:lang w:val="en-US"/>
        </w:rPr>
        <w:t>27</w:t>
      </w:r>
      <w:r w:rsidRPr="00A832B0">
        <w:rPr>
          <w:rFonts w:ascii="Arial" w:hAnsi="Arial" w:cs="Arial"/>
          <w:noProof/>
          <w:lang w:val="en-US"/>
        </w:rPr>
        <w:t>, 2178–2194, doi:10.1105/tpc.15.00523.</w:t>
      </w:r>
    </w:p>
    <w:p w14:paraId="1C0ACAB6" w14:textId="0F227F28" w:rsidR="00617CCB" w:rsidRPr="00944633" w:rsidRDefault="00617CCB" w:rsidP="00A832B0">
      <w:pPr>
        <w:widowControl w:val="0"/>
        <w:autoSpaceDE w:val="0"/>
        <w:autoSpaceDN w:val="0"/>
        <w:adjustRightInd w:val="0"/>
        <w:spacing w:line="360" w:lineRule="auto"/>
        <w:ind w:left="640" w:hanging="640"/>
        <w:rPr>
          <w:rFonts w:ascii="Arial" w:hAnsi="Arial" w:cs="Arial"/>
          <w:color w:val="000000" w:themeColor="text1"/>
        </w:rPr>
      </w:pPr>
      <w:r w:rsidRPr="00944633">
        <w:rPr>
          <w:rFonts w:ascii="Arial" w:hAnsi="Arial" w:cs="Arial"/>
          <w:color w:val="000000" w:themeColor="text1"/>
        </w:rPr>
        <w:fldChar w:fldCharType="end"/>
      </w:r>
    </w:p>
    <w:p w14:paraId="34B65007" w14:textId="53AF3B2E" w:rsidR="005E00D7" w:rsidRDefault="005E00D7" w:rsidP="005B4357">
      <w:pPr>
        <w:widowControl w:val="0"/>
        <w:autoSpaceDE w:val="0"/>
        <w:autoSpaceDN w:val="0"/>
        <w:adjustRightInd w:val="0"/>
        <w:spacing w:line="360" w:lineRule="auto"/>
        <w:ind w:left="640" w:hanging="640"/>
        <w:rPr>
          <w:rFonts w:ascii="Arial" w:hAnsi="Arial" w:cs="Arial"/>
          <w:color w:val="000000" w:themeColor="text1"/>
        </w:rPr>
      </w:pPr>
    </w:p>
    <w:p w14:paraId="047E234A" w14:textId="761C7D9C"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3E0BBE8F" w14:textId="639A5B93"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33B7F843" w14:textId="33BBDE5C"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494E35DB" w14:textId="5874E282"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172267CD" w14:textId="1DF4DD65"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55DE2ED3" w14:textId="47B74B44"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5DCF37C8" w14:textId="719BE9D1"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0565E1ED" w14:textId="30990343"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791EE3B9" w14:textId="31132DDD"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47D3424A" w14:textId="0EA2E3E8"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1A0DF8A6" w14:textId="3296193F"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2164C899" w14:textId="77777777" w:rsidR="006B7778" w:rsidRDefault="006B7778" w:rsidP="005B4357">
      <w:pPr>
        <w:widowControl w:val="0"/>
        <w:autoSpaceDE w:val="0"/>
        <w:autoSpaceDN w:val="0"/>
        <w:adjustRightInd w:val="0"/>
        <w:spacing w:line="360" w:lineRule="auto"/>
        <w:ind w:left="640" w:hanging="640"/>
        <w:rPr>
          <w:rFonts w:ascii="Arial" w:hAnsi="Arial" w:cs="Arial"/>
          <w:b/>
          <w:bCs/>
          <w:color w:val="000000" w:themeColor="text1"/>
          <w:sz w:val="28"/>
          <w:szCs w:val="28"/>
        </w:rPr>
      </w:pPr>
    </w:p>
    <w:p w14:paraId="4DD5BA97" w14:textId="0A23FB1A" w:rsidR="007117D1" w:rsidRPr="005F10ED" w:rsidRDefault="005F10ED" w:rsidP="005B4357">
      <w:pPr>
        <w:widowControl w:val="0"/>
        <w:autoSpaceDE w:val="0"/>
        <w:autoSpaceDN w:val="0"/>
        <w:adjustRightInd w:val="0"/>
        <w:spacing w:line="360" w:lineRule="auto"/>
        <w:ind w:left="640" w:hanging="640"/>
        <w:rPr>
          <w:rFonts w:ascii="Arial" w:hAnsi="Arial" w:cs="Arial"/>
          <w:b/>
          <w:bCs/>
          <w:color w:val="000000" w:themeColor="text1"/>
          <w:sz w:val="28"/>
          <w:szCs w:val="28"/>
        </w:rPr>
      </w:pPr>
      <w:r w:rsidRPr="005F10ED">
        <w:rPr>
          <w:rFonts w:ascii="Arial" w:hAnsi="Arial" w:cs="Arial"/>
          <w:b/>
          <w:bCs/>
          <w:color w:val="000000" w:themeColor="text1"/>
          <w:sz w:val="28"/>
          <w:szCs w:val="28"/>
        </w:rPr>
        <w:t>Tables</w:t>
      </w:r>
    </w:p>
    <w:p w14:paraId="78E3952F" w14:textId="4CF0529F" w:rsidR="005E00D7" w:rsidRPr="00944633" w:rsidRDefault="005E00D7" w:rsidP="005B4357">
      <w:pPr>
        <w:widowControl w:val="0"/>
        <w:autoSpaceDE w:val="0"/>
        <w:autoSpaceDN w:val="0"/>
        <w:adjustRightInd w:val="0"/>
        <w:spacing w:line="360" w:lineRule="auto"/>
        <w:ind w:left="640" w:hanging="640"/>
        <w:rPr>
          <w:rFonts w:ascii="Arial" w:hAnsi="Arial" w:cs="Arial"/>
          <w:b/>
          <w:bCs/>
          <w:color w:val="000000" w:themeColor="text1"/>
        </w:rPr>
      </w:pPr>
      <w:r w:rsidRPr="00944633">
        <w:rPr>
          <w:rFonts w:ascii="Arial" w:hAnsi="Arial" w:cs="Arial"/>
          <w:b/>
          <w:bCs/>
          <w:color w:val="000000" w:themeColor="text1"/>
        </w:rPr>
        <w:lastRenderedPageBreak/>
        <w:t>Table 1</w:t>
      </w:r>
      <w:r w:rsidR="002F6FB7">
        <w:rPr>
          <w:rFonts w:ascii="Arial" w:hAnsi="Arial" w:cs="Arial"/>
          <w:b/>
          <w:bCs/>
          <w:color w:val="000000" w:themeColor="text1"/>
        </w:rPr>
        <w:t xml:space="preserve">. Summary of sRNA sequences used </w:t>
      </w:r>
      <w:r w:rsidR="00E375AE">
        <w:rPr>
          <w:rFonts w:ascii="Arial" w:hAnsi="Arial" w:cs="Arial"/>
          <w:b/>
          <w:bCs/>
          <w:color w:val="000000" w:themeColor="text1"/>
        </w:rPr>
        <w:t xml:space="preserve">in the </w:t>
      </w:r>
      <w:r w:rsidR="00873A20">
        <w:rPr>
          <w:rFonts w:ascii="Arial" w:hAnsi="Arial" w:cs="Arial"/>
          <w:b/>
          <w:bCs/>
          <w:color w:val="000000" w:themeColor="text1"/>
        </w:rPr>
        <w:t xml:space="preserve">test run of </w:t>
      </w:r>
      <w:r w:rsidR="00E375AE">
        <w:rPr>
          <w:rFonts w:ascii="Arial" w:hAnsi="Arial" w:cs="Arial"/>
          <w:b/>
          <w:bCs/>
          <w:color w:val="000000" w:themeColor="text1"/>
        </w:rPr>
        <w:t xml:space="preserve">the </w:t>
      </w:r>
      <w:proofErr w:type="spellStart"/>
      <w:r w:rsidR="00873A20">
        <w:rPr>
          <w:rFonts w:ascii="Arial" w:hAnsi="Arial" w:cs="Arial"/>
          <w:b/>
          <w:bCs/>
          <w:color w:val="000000" w:themeColor="text1"/>
        </w:rPr>
        <w:t>vd</w:t>
      </w:r>
      <w:proofErr w:type="spellEnd"/>
      <w:r w:rsidR="00873A20">
        <w:rPr>
          <w:rFonts w:ascii="Arial" w:hAnsi="Arial" w:cs="Arial"/>
          <w:b/>
          <w:bCs/>
          <w:color w:val="000000" w:themeColor="text1"/>
        </w:rPr>
        <w:t>-sRNA profiler</w:t>
      </w:r>
      <w:r w:rsidR="002F6FB7">
        <w:rPr>
          <w:rFonts w:ascii="Arial" w:hAnsi="Arial" w:cs="Arial"/>
          <w:b/>
          <w:bCs/>
          <w:color w:val="000000" w:themeColor="text1"/>
        </w:rPr>
        <w:t>.</w:t>
      </w:r>
    </w:p>
    <w:tbl>
      <w:tblPr>
        <w:tblW w:w="5846" w:type="dxa"/>
        <w:tblInd w:w="108" w:type="dxa"/>
        <w:tblLayout w:type="fixed"/>
        <w:tblLook w:val="04A0" w:firstRow="1" w:lastRow="0" w:firstColumn="1" w:lastColumn="0" w:noHBand="0" w:noVBand="1"/>
      </w:tblPr>
      <w:tblGrid>
        <w:gridCol w:w="743"/>
        <w:gridCol w:w="992"/>
        <w:gridCol w:w="992"/>
        <w:gridCol w:w="993"/>
        <w:gridCol w:w="1134"/>
        <w:gridCol w:w="992"/>
      </w:tblGrid>
      <w:tr w:rsidR="00873A20" w:rsidRPr="002F6FB7" w14:paraId="5F6E2693" w14:textId="77777777" w:rsidTr="00873A20">
        <w:trPr>
          <w:trHeight w:val="84"/>
          <w:tblHeader/>
        </w:trPr>
        <w:tc>
          <w:tcPr>
            <w:tcW w:w="743" w:type="dxa"/>
            <w:vMerge w:val="restart"/>
            <w:tcBorders>
              <w:top w:val="single" w:sz="4" w:space="0" w:color="auto"/>
            </w:tcBorders>
            <w:shd w:val="clear" w:color="auto" w:fill="auto"/>
            <w:tcMar>
              <w:top w:w="80" w:type="dxa"/>
              <w:left w:w="80" w:type="dxa"/>
              <w:bottom w:w="80" w:type="dxa"/>
              <w:right w:w="80" w:type="dxa"/>
            </w:tcMar>
          </w:tcPr>
          <w:p w14:paraId="4E28F716" w14:textId="67996973" w:rsidR="00873A20" w:rsidRPr="002F6FB7" w:rsidRDefault="00873A20" w:rsidP="00194910">
            <w:pPr>
              <w:pStyle w:val="TableStyle1"/>
              <w:rPr>
                <w:rFonts w:ascii="Arial" w:hAnsi="Arial" w:cs="Arial"/>
                <w:sz w:val="18"/>
                <w:szCs w:val="18"/>
              </w:rPr>
            </w:pPr>
            <w:r w:rsidRPr="002F6FB7">
              <w:rPr>
                <w:rFonts w:ascii="Arial" w:eastAsia="Arial Unicode MS" w:hAnsi="Arial" w:cs="Arial"/>
                <w:sz w:val="18"/>
                <w:szCs w:val="18"/>
              </w:rPr>
              <w:t>sRNA</w:t>
            </w:r>
            <w:r>
              <w:rPr>
                <w:rFonts w:ascii="Arial" w:eastAsia="Arial Unicode MS" w:hAnsi="Arial" w:cs="Arial"/>
                <w:sz w:val="18"/>
                <w:szCs w:val="18"/>
              </w:rPr>
              <w:t xml:space="preserve"> length</w:t>
            </w:r>
          </w:p>
        </w:tc>
        <w:tc>
          <w:tcPr>
            <w:tcW w:w="1984" w:type="dxa"/>
            <w:gridSpan w:val="2"/>
            <w:tcBorders>
              <w:top w:val="single" w:sz="4" w:space="0" w:color="auto"/>
              <w:bottom w:val="single" w:sz="4" w:space="0" w:color="auto"/>
            </w:tcBorders>
            <w:shd w:val="clear" w:color="auto" w:fill="auto"/>
            <w:tcMar>
              <w:top w:w="80" w:type="dxa"/>
              <w:left w:w="80" w:type="dxa"/>
              <w:bottom w:w="80" w:type="dxa"/>
              <w:right w:w="80" w:type="dxa"/>
            </w:tcMar>
          </w:tcPr>
          <w:p w14:paraId="39720F8C" w14:textId="1AF906B6" w:rsidR="00873A20" w:rsidRPr="002F6FB7" w:rsidRDefault="00873A20" w:rsidP="002F6FB7">
            <w:pPr>
              <w:pStyle w:val="TableStyle1"/>
              <w:jc w:val="center"/>
              <w:rPr>
                <w:rFonts w:ascii="Arial" w:hAnsi="Arial" w:cs="Arial"/>
                <w:sz w:val="18"/>
                <w:szCs w:val="18"/>
              </w:rPr>
            </w:pPr>
            <w:r>
              <w:rPr>
                <w:rFonts w:ascii="Arial" w:hAnsi="Arial" w:cs="Arial"/>
                <w:sz w:val="18"/>
                <w:szCs w:val="18"/>
              </w:rPr>
              <w:t>Tolerance: 0</w:t>
            </w:r>
          </w:p>
        </w:tc>
        <w:tc>
          <w:tcPr>
            <w:tcW w:w="2127" w:type="dxa"/>
            <w:gridSpan w:val="2"/>
            <w:tcBorders>
              <w:top w:val="single" w:sz="4" w:space="0" w:color="auto"/>
              <w:bottom w:val="single" w:sz="4" w:space="0" w:color="auto"/>
            </w:tcBorders>
            <w:shd w:val="clear" w:color="auto" w:fill="auto"/>
            <w:tcMar>
              <w:top w:w="80" w:type="dxa"/>
              <w:left w:w="80" w:type="dxa"/>
              <w:bottom w:w="80" w:type="dxa"/>
              <w:right w:w="80" w:type="dxa"/>
            </w:tcMar>
          </w:tcPr>
          <w:p w14:paraId="78CD3AC3" w14:textId="2DF4F5ED" w:rsidR="00873A20" w:rsidRPr="002F6FB7" w:rsidRDefault="00873A20" w:rsidP="00873A20">
            <w:pPr>
              <w:pStyle w:val="TableStyle1"/>
              <w:jc w:val="center"/>
              <w:rPr>
                <w:rFonts w:ascii="Arial" w:hAnsi="Arial" w:cs="Arial"/>
                <w:sz w:val="18"/>
                <w:szCs w:val="18"/>
              </w:rPr>
            </w:pPr>
            <w:r>
              <w:rPr>
                <w:rFonts w:ascii="Arial" w:hAnsi="Arial" w:cs="Arial"/>
                <w:sz w:val="18"/>
                <w:szCs w:val="18"/>
              </w:rPr>
              <w:t>Tolerance: 1</w:t>
            </w:r>
          </w:p>
        </w:tc>
        <w:tc>
          <w:tcPr>
            <w:tcW w:w="992" w:type="dxa"/>
            <w:vMerge w:val="restart"/>
            <w:tcBorders>
              <w:top w:val="single" w:sz="4" w:space="0" w:color="auto"/>
            </w:tcBorders>
            <w:shd w:val="clear" w:color="auto" w:fill="auto"/>
            <w:tcMar>
              <w:top w:w="80" w:type="dxa"/>
              <w:left w:w="80" w:type="dxa"/>
              <w:bottom w:w="80" w:type="dxa"/>
              <w:right w:w="80" w:type="dxa"/>
            </w:tcMar>
          </w:tcPr>
          <w:p w14:paraId="745441D3" w14:textId="69777032" w:rsidR="00873A20" w:rsidRPr="002F6FB7" w:rsidRDefault="00873A20" w:rsidP="00194910">
            <w:pPr>
              <w:pStyle w:val="TableStyle1"/>
              <w:rPr>
                <w:rFonts w:ascii="Arial" w:hAnsi="Arial" w:cs="Arial"/>
                <w:sz w:val="18"/>
                <w:szCs w:val="18"/>
              </w:rPr>
            </w:pPr>
            <w:r w:rsidRPr="002F6FB7">
              <w:rPr>
                <w:rFonts w:ascii="Arial" w:eastAsia="Arial Unicode MS" w:hAnsi="Arial" w:cs="Arial"/>
                <w:sz w:val="18"/>
                <w:szCs w:val="18"/>
              </w:rPr>
              <w:t>Non</w:t>
            </w:r>
            <w:r>
              <w:rPr>
                <w:rFonts w:ascii="Arial" w:eastAsia="Arial Unicode MS" w:hAnsi="Arial" w:cs="Arial"/>
                <w:sz w:val="18"/>
                <w:szCs w:val="18"/>
              </w:rPr>
              <w:t>-</w:t>
            </w:r>
            <w:r w:rsidRPr="002F6FB7">
              <w:rPr>
                <w:rFonts w:ascii="Arial" w:eastAsia="Arial Unicode MS" w:hAnsi="Arial" w:cs="Arial"/>
                <w:sz w:val="18"/>
                <w:szCs w:val="18"/>
              </w:rPr>
              <w:t>matching</w:t>
            </w:r>
            <w:r>
              <w:rPr>
                <w:rFonts w:ascii="Arial" w:eastAsia="Arial Unicode MS" w:hAnsi="Arial" w:cs="Arial"/>
                <w:sz w:val="18"/>
                <w:szCs w:val="18"/>
              </w:rPr>
              <w:t xml:space="preserve"> sRNA</w:t>
            </w:r>
          </w:p>
        </w:tc>
      </w:tr>
      <w:tr w:rsidR="002F6FB7" w:rsidRPr="002F6FB7" w14:paraId="68F24673" w14:textId="77777777" w:rsidTr="00873A20">
        <w:trPr>
          <w:trHeight w:val="415"/>
          <w:tblHeader/>
        </w:trPr>
        <w:tc>
          <w:tcPr>
            <w:tcW w:w="743" w:type="dxa"/>
            <w:vMerge/>
            <w:tcBorders>
              <w:bottom w:val="single" w:sz="4" w:space="0" w:color="auto"/>
            </w:tcBorders>
            <w:shd w:val="clear" w:color="auto" w:fill="auto"/>
            <w:tcMar>
              <w:top w:w="80" w:type="dxa"/>
              <w:left w:w="80" w:type="dxa"/>
              <w:bottom w:w="80" w:type="dxa"/>
              <w:right w:w="80" w:type="dxa"/>
            </w:tcMar>
          </w:tcPr>
          <w:p w14:paraId="07D3F775" w14:textId="77777777" w:rsidR="002F6FB7" w:rsidRPr="002F6FB7" w:rsidRDefault="002F6FB7" w:rsidP="002F6FB7">
            <w:pPr>
              <w:pStyle w:val="TableStyle1"/>
              <w:rPr>
                <w:rFonts w:ascii="Arial" w:eastAsia="Arial Unicode MS" w:hAnsi="Arial" w:cs="Arial"/>
                <w:sz w:val="18"/>
                <w:szCs w:val="18"/>
              </w:rPr>
            </w:pPr>
          </w:p>
        </w:tc>
        <w:tc>
          <w:tcPr>
            <w:tcW w:w="992" w:type="dxa"/>
            <w:tcBorders>
              <w:top w:val="single" w:sz="4" w:space="0" w:color="auto"/>
              <w:bottom w:val="single" w:sz="4" w:space="0" w:color="auto"/>
            </w:tcBorders>
            <w:shd w:val="clear" w:color="auto" w:fill="auto"/>
            <w:tcMar>
              <w:top w:w="80" w:type="dxa"/>
              <w:left w:w="80" w:type="dxa"/>
              <w:bottom w:w="80" w:type="dxa"/>
              <w:right w:w="80" w:type="dxa"/>
            </w:tcMar>
          </w:tcPr>
          <w:p w14:paraId="69C8FC86" w14:textId="57D2689C" w:rsidR="002F6FB7" w:rsidRPr="002F6FB7" w:rsidRDefault="002F6FB7" w:rsidP="002F6FB7">
            <w:pPr>
              <w:pStyle w:val="TableStyle1"/>
              <w:rPr>
                <w:rFonts w:ascii="Arial" w:eastAsia="Arial Unicode MS" w:hAnsi="Arial" w:cs="Arial"/>
                <w:sz w:val="18"/>
                <w:szCs w:val="18"/>
              </w:rPr>
            </w:pPr>
            <w:r w:rsidRPr="002F6FB7">
              <w:rPr>
                <w:rFonts w:ascii="Arial" w:eastAsia="Arial Unicode MS" w:hAnsi="Arial" w:cs="Arial"/>
                <w:sz w:val="18"/>
                <w:szCs w:val="18"/>
              </w:rPr>
              <w:t>Forward</w:t>
            </w:r>
            <w:r>
              <w:rPr>
                <w:rFonts w:ascii="Arial" w:eastAsia="Arial Unicode MS" w:hAnsi="Arial" w:cs="Arial"/>
                <w:sz w:val="18"/>
                <w:szCs w:val="18"/>
              </w:rPr>
              <w:t xml:space="preserve"> matching</w:t>
            </w:r>
          </w:p>
        </w:tc>
        <w:tc>
          <w:tcPr>
            <w:tcW w:w="992" w:type="dxa"/>
            <w:tcBorders>
              <w:top w:val="single" w:sz="4" w:space="0" w:color="auto"/>
              <w:bottom w:val="single" w:sz="4" w:space="0" w:color="auto"/>
            </w:tcBorders>
            <w:shd w:val="clear" w:color="auto" w:fill="auto"/>
            <w:tcMar>
              <w:top w:w="80" w:type="dxa"/>
              <w:left w:w="80" w:type="dxa"/>
              <w:bottom w:w="80" w:type="dxa"/>
              <w:right w:w="80" w:type="dxa"/>
            </w:tcMar>
          </w:tcPr>
          <w:p w14:paraId="5E8C8349" w14:textId="35AACBC3" w:rsidR="002F6FB7" w:rsidRPr="002F6FB7" w:rsidRDefault="002F6FB7" w:rsidP="002F6FB7">
            <w:pPr>
              <w:pStyle w:val="TableStyle1"/>
              <w:rPr>
                <w:rFonts w:ascii="Arial" w:eastAsia="Arial Unicode MS" w:hAnsi="Arial" w:cs="Arial"/>
                <w:sz w:val="18"/>
                <w:szCs w:val="18"/>
              </w:rPr>
            </w:pPr>
            <w:r w:rsidRPr="002F6FB7">
              <w:rPr>
                <w:rFonts w:ascii="Arial" w:eastAsia="Arial Unicode MS" w:hAnsi="Arial" w:cs="Arial"/>
                <w:sz w:val="18"/>
                <w:szCs w:val="18"/>
              </w:rPr>
              <w:t>Reverse</w:t>
            </w:r>
            <w:r>
              <w:rPr>
                <w:rFonts w:ascii="Arial" w:eastAsia="Arial Unicode MS" w:hAnsi="Arial" w:cs="Arial"/>
                <w:sz w:val="18"/>
                <w:szCs w:val="18"/>
              </w:rPr>
              <w:t xml:space="preserve"> matching</w:t>
            </w:r>
          </w:p>
        </w:tc>
        <w:tc>
          <w:tcPr>
            <w:tcW w:w="993" w:type="dxa"/>
            <w:tcBorders>
              <w:top w:val="single" w:sz="4" w:space="0" w:color="auto"/>
              <w:bottom w:val="single" w:sz="4" w:space="0" w:color="auto"/>
            </w:tcBorders>
            <w:shd w:val="clear" w:color="auto" w:fill="auto"/>
            <w:tcMar>
              <w:top w:w="80" w:type="dxa"/>
              <w:left w:w="80" w:type="dxa"/>
              <w:bottom w:w="80" w:type="dxa"/>
              <w:right w:w="80" w:type="dxa"/>
            </w:tcMar>
          </w:tcPr>
          <w:p w14:paraId="4F9562DB" w14:textId="6395C5B0" w:rsidR="002F6FB7" w:rsidRPr="002F6FB7" w:rsidRDefault="002F6FB7" w:rsidP="002F6FB7">
            <w:pPr>
              <w:pStyle w:val="TableStyle1"/>
              <w:rPr>
                <w:rFonts w:ascii="Arial" w:eastAsia="Arial Unicode MS" w:hAnsi="Arial" w:cs="Arial"/>
                <w:sz w:val="18"/>
                <w:szCs w:val="18"/>
              </w:rPr>
            </w:pPr>
            <w:r w:rsidRPr="002F6FB7">
              <w:rPr>
                <w:rFonts w:ascii="Arial" w:eastAsia="Arial Unicode MS" w:hAnsi="Arial" w:cs="Arial"/>
                <w:sz w:val="18"/>
                <w:szCs w:val="18"/>
              </w:rPr>
              <w:t>Forward</w:t>
            </w:r>
            <w:r>
              <w:rPr>
                <w:rFonts w:ascii="Arial" w:eastAsia="Arial Unicode MS" w:hAnsi="Arial" w:cs="Arial"/>
                <w:sz w:val="18"/>
                <w:szCs w:val="18"/>
              </w:rPr>
              <w:t xml:space="preserve"> matching</w:t>
            </w:r>
          </w:p>
        </w:tc>
        <w:tc>
          <w:tcPr>
            <w:tcW w:w="1134" w:type="dxa"/>
            <w:tcBorders>
              <w:top w:val="single" w:sz="4" w:space="0" w:color="auto"/>
              <w:bottom w:val="single" w:sz="4" w:space="0" w:color="auto"/>
            </w:tcBorders>
            <w:shd w:val="clear" w:color="auto" w:fill="auto"/>
            <w:tcMar>
              <w:top w:w="80" w:type="dxa"/>
              <w:left w:w="80" w:type="dxa"/>
              <w:bottom w:w="80" w:type="dxa"/>
              <w:right w:w="80" w:type="dxa"/>
            </w:tcMar>
          </w:tcPr>
          <w:p w14:paraId="30FE5582" w14:textId="0A5055CD" w:rsidR="002F6FB7" w:rsidRPr="002F6FB7" w:rsidRDefault="002F6FB7" w:rsidP="002F6FB7">
            <w:pPr>
              <w:pStyle w:val="TableStyle1"/>
              <w:rPr>
                <w:rFonts w:ascii="Arial" w:eastAsia="Arial Unicode MS" w:hAnsi="Arial" w:cs="Arial"/>
                <w:sz w:val="18"/>
                <w:szCs w:val="18"/>
              </w:rPr>
            </w:pPr>
            <w:r w:rsidRPr="002F6FB7">
              <w:rPr>
                <w:rFonts w:ascii="Arial" w:eastAsia="Arial Unicode MS" w:hAnsi="Arial" w:cs="Arial"/>
                <w:sz w:val="18"/>
                <w:szCs w:val="18"/>
              </w:rPr>
              <w:t>Reverse</w:t>
            </w:r>
            <w:r>
              <w:rPr>
                <w:rFonts w:ascii="Arial" w:eastAsia="Arial Unicode MS" w:hAnsi="Arial" w:cs="Arial"/>
                <w:sz w:val="18"/>
                <w:szCs w:val="18"/>
              </w:rPr>
              <w:t xml:space="preserve"> matching</w:t>
            </w:r>
          </w:p>
        </w:tc>
        <w:tc>
          <w:tcPr>
            <w:tcW w:w="992" w:type="dxa"/>
            <w:vMerge/>
            <w:tcBorders>
              <w:bottom w:val="single" w:sz="4" w:space="0" w:color="auto"/>
            </w:tcBorders>
            <w:shd w:val="clear" w:color="auto" w:fill="auto"/>
            <w:tcMar>
              <w:top w:w="80" w:type="dxa"/>
              <w:left w:w="80" w:type="dxa"/>
              <w:bottom w:w="80" w:type="dxa"/>
              <w:right w:w="80" w:type="dxa"/>
            </w:tcMar>
          </w:tcPr>
          <w:p w14:paraId="28232FEC" w14:textId="77777777" w:rsidR="002F6FB7" w:rsidRPr="002F6FB7" w:rsidRDefault="002F6FB7" w:rsidP="002F6FB7">
            <w:pPr>
              <w:pStyle w:val="TableStyle1"/>
              <w:rPr>
                <w:rFonts w:ascii="Arial" w:eastAsia="Arial Unicode MS" w:hAnsi="Arial" w:cs="Arial"/>
                <w:sz w:val="18"/>
                <w:szCs w:val="18"/>
              </w:rPr>
            </w:pPr>
          </w:p>
        </w:tc>
      </w:tr>
      <w:tr w:rsidR="002F6FB7" w:rsidRPr="002F6FB7" w14:paraId="68A7753B" w14:textId="77777777" w:rsidTr="00873A20">
        <w:trPr>
          <w:trHeight w:val="111"/>
        </w:trPr>
        <w:tc>
          <w:tcPr>
            <w:tcW w:w="743" w:type="dxa"/>
            <w:tcBorders>
              <w:top w:val="single" w:sz="4" w:space="0" w:color="auto"/>
            </w:tcBorders>
            <w:shd w:val="clear" w:color="auto" w:fill="auto"/>
            <w:tcMar>
              <w:top w:w="80" w:type="dxa"/>
              <w:left w:w="80" w:type="dxa"/>
              <w:bottom w:w="80" w:type="dxa"/>
              <w:right w:w="80" w:type="dxa"/>
            </w:tcMar>
          </w:tcPr>
          <w:p w14:paraId="1FCAB709" w14:textId="77777777" w:rsidR="002F6FB7" w:rsidRPr="002F6FB7" w:rsidRDefault="002F6FB7" w:rsidP="002F6FB7">
            <w:pPr>
              <w:pStyle w:val="TableStyle1"/>
              <w:rPr>
                <w:rFonts w:ascii="Arial" w:hAnsi="Arial" w:cs="Arial"/>
                <w:sz w:val="16"/>
                <w:szCs w:val="16"/>
              </w:rPr>
            </w:pPr>
            <w:r w:rsidRPr="002F6FB7">
              <w:rPr>
                <w:rFonts w:ascii="Arial" w:eastAsia="Arial Unicode MS" w:hAnsi="Arial" w:cs="Arial"/>
                <w:sz w:val="16"/>
                <w:szCs w:val="16"/>
              </w:rPr>
              <w:t>5-nt</w:t>
            </w:r>
          </w:p>
        </w:tc>
        <w:tc>
          <w:tcPr>
            <w:tcW w:w="992" w:type="dxa"/>
            <w:tcBorders>
              <w:top w:val="single" w:sz="4" w:space="0" w:color="auto"/>
            </w:tcBorders>
            <w:shd w:val="clear" w:color="auto" w:fill="auto"/>
            <w:tcMar>
              <w:top w:w="80" w:type="dxa"/>
              <w:left w:w="80" w:type="dxa"/>
              <w:bottom w:w="80" w:type="dxa"/>
              <w:right w:w="80" w:type="dxa"/>
            </w:tcMar>
          </w:tcPr>
          <w:p w14:paraId="3EDCA1BF" w14:textId="2316824C" w:rsidR="002F6FB7" w:rsidRPr="002F6FB7" w:rsidRDefault="00B73C57" w:rsidP="002F6FB7">
            <w:pPr>
              <w:pStyle w:val="Default"/>
              <w:spacing w:before="0" w:line="240" w:lineRule="auto"/>
              <w:rPr>
                <w:rFonts w:ascii="Arial" w:hAnsi="Arial" w:cs="Arial"/>
                <w:sz w:val="16"/>
                <w:szCs w:val="16"/>
              </w:rPr>
            </w:pPr>
            <w:r w:rsidRPr="00B73C57">
              <w:rPr>
                <w:rFonts w:ascii="Arial" w:hAnsi="Arial" w:cs="Arial"/>
                <w:sz w:val="16"/>
                <w:szCs w:val="16"/>
                <w:shd w:val="clear" w:color="auto" w:fill="FFFFFF"/>
                <w14:textFill>
                  <w14:solidFill>
                    <w14:srgbClr w14:val="000000">
                      <w14:alpha w14:val="15293"/>
                    </w14:srgbClr>
                  </w14:solidFill>
                </w14:textFill>
              </w:rPr>
              <w:t>GGGAT</w:t>
            </w:r>
          </w:p>
        </w:tc>
        <w:tc>
          <w:tcPr>
            <w:tcW w:w="992" w:type="dxa"/>
            <w:tcBorders>
              <w:top w:val="single" w:sz="4" w:space="0" w:color="auto"/>
            </w:tcBorders>
            <w:shd w:val="clear" w:color="auto" w:fill="auto"/>
            <w:tcMar>
              <w:top w:w="80" w:type="dxa"/>
              <w:left w:w="80" w:type="dxa"/>
              <w:bottom w:w="80" w:type="dxa"/>
              <w:right w:w="80" w:type="dxa"/>
            </w:tcMar>
          </w:tcPr>
          <w:p w14:paraId="3135EF2F" w14:textId="77777777" w:rsidR="002F6FB7" w:rsidRPr="002F6FB7" w:rsidRDefault="002F6FB7" w:rsidP="002F6FB7">
            <w:pPr>
              <w:pStyle w:val="TableStyle2"/>
              <w:rPr>
                <w:rFonts w:ascii="Arial" w:hAnsi="Arial" w:cs="Arial"/>
                <w:sz w:val="16"/>
                <w:szCs w:val="16"/>
              </w:rPr>
            </w:pPr>
            <w:r w:rsidRPr="002F6FB7">
              <w:rPr>
                <w:rFonts w:ascii="Arial" w:eastAsia="Arial Unicode MS" w:hAnsi="Arial" w:cs="Arial"/>
                <w:sz w:val="16"/>
                <w:szCs w:val="16"/>
              </w:rPr>
              <w:t>ACCAC</w:t>
            </w:r>
          </w:p>
        </w:tc>
        <w:tc>
          <w:tcPr>
            <w:tcW w:w="993" w:type="dxa"/>
            <w:tcBorders>
              <w:top w:val="single" w:sz="4" w:space="0" w:color="auto"/>
            </w:tcBorders>
            <w:shd w:val="clear" w:color="auto" w:fill="auto"/>
            <w:tcMar>
              <w:top w:w="80" w:type="dxa"/>
              <w:left w:w="80" w:type="dxa"/>
              <w:bottom w:w="80" w:type="dxa"/>
              <w:right w:w="80" w:type="dxa"/>
            </w:tcMar>
          </w:tcPr>
          <w:p w14:paraId="7D25ACE5"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ACCCG</w:t>
            </w:r>
          </w:p>
        </w:tc>
        <w:tc>
          <w:tcPr>
            <w:tcW w:w="1134" w:type="dxa"/>
            <w:tcBorders>
              <w:top w:val="single" w:sz="4" w:space="0" w:color="auto"/>
            </w:tcBorders>
            <w:shd w:val="clear" w:color="auto" w:fill="auto"/>
            <w:tcMar>
              <w:top w:w="80" w:type="dxa"/>
              <w:left w:w="80" w:type="dxa"/>
              <w:bottom w:w="80" w:type="dxa"/>
              <w:right w:w="80" w:type="dxa"/>
            </w:tcMar>
          </w:tcPr>
          <w:p w14:paraId="2966D0B1"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AGATT</w:t>
            </w:r>
          </w:p>
        </w:tc>
        <w:tc>
          <w:tcPr>
            <w:tcW w:w="992" w:type="dxa"/>
            <w:tcBorders>
              <w:top w:val="single" w:sz="4" w:space="0" w:color="auto"/>
            </w:tcBorders>
            <w:shd w:val="clear" w:color="auto" w:fill="auto"/>
            <w:tcMar>
              <w:top w:w="80" w:type="dxa"/>
              <w:left w:w="80" w:type="dxa"/>
              <w:bottom w:w="80" w:type="dxa"/>
              <w:right w:w="80" w:type="dxa"/>
            </w:tcMar>
          </w:tcPr>
          <w:p w14:paraId="6860E7BF"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AGGGA</w:t>
            </w:r>
          </w:p>
        </w:tc>
      </w:tr>
      <w:tr w:rsidR="002F6FB7" w:rsidRPr="002F6FB7" w14:paraId="0D7FA1B6" w14:textId="77777777" w:rsidTr="00873A20">
        <w:trPr>
          <w:trHeight w:val="196"/>
        </w:trPr>
        <w:tc>
          <w:tcPr>
            <w:tcW w:w="743" w:type="dxa"/>
            <w:shd w:val="clear" w:color="auto" w:fill="auto"/>
            <w:tcMar>
              <w:top w:w="80" w:type="dxa"/>
              <w:left w:w="80" w:type="dxa"/>
              <w:bottom w:w="80" w:type="dxa"/>
              <w:right w:w="80" w:type="dxa"/>
            </w:tcMar>
          </w:tcPr>
          <w:p w14:paraId="7B495962" w14:textId="77777777" w:rsidR="002F6FB7" w:rsidRPr="002F6FB7" w:rsidRDefault="002F6FB7" w:rsidP="002F6FB7">
            <w:pPr>
              <w:rPr>
                <w:rFonts w:ascii="Arial" w:hAnsi="Arial" w:cs="Arial"/>
                <w:sz w:val="16"/>
                <w:szCs w:val="16"/>
              </w:rPr>
            </w:pPr>
          </w:p>
        </w:tc>
        <w:tc>
          <w:tcPr>
            <w:tcW w:w="992" w:type="dxa"/>
            <w:shd w:val="clear" w:color="auto" w:fill="auto"/>
            <w:tcMar>
              <w:top w:w="80" w:type="dxa"/>
              <w:left w:w="80" w:type="dxa"/>
              <w:bottom w:w="80" w:type="dxa"/>
              <w:right w:w="80" w:type="dxa"/>
            </w:tcMar>
          </w:tcPr>
          <w:p w14:paraId="47F6F598" w14:textId="2204F769" w:rsidR="002F6FB7" w:rsidRPr="002F6FB7" w:rsidRDefault="00B73C57" w:rsidP="002F6FB7">
            <w:pPr>
              <w:pStyle w:val="Default"/>
              <w:spacing w:before="0" w:line="240" w:lineRule="auto"/>
              <w:rPr>
                <w:rFonts w:ascii="Arial" w:hAnsi="Arial" w:cs="Arial"/>
                <w:sz w:val="16"/>
                <w:szCs w:val="16"/>
              </w:rPr>
            </w:pPr>
            <w:r w:rsidRPr="00B73C57">
              <w:rPr>
                <w:rFonts w:ascii="Arial" w:hAnsi="Arial" w:cs="Arial"/>
                <w:sz w:val="16"/>
                <w:szCs w:val="16"/>
                <w:shd w:val="clear" w:color="auto" w:fill="FFFFFF"/>
                <w14:textFill>
                  <w14:solidFill>
                    <w14:srgbClr w14:val="000000">
                      <w14:alpha w14:val="15293"/>
                    </w14:srgbClr>
                  </w14:solidFill>
                </w14:textFill>
              </w:rPr>
              <w:t>ATCCC</w:t>
            </w:r>
          </w:p>
        </w:tc>
        <w:tc>
          <w:tcPr>
            <w:tcW w:w="992" w:type="dxa"/>
            <w:shd w:val="clear" w:color="auto" w:fill="auto"/>
            <w:tcMar>
              <w:top w:w="80" w:type="dxa"/>
              <w:left w:w="80" w:type="dxa"/>
              <w:bottom w:w="80" w:type="dxa"/>
              <w:right w:w="80" w:type="dxa"/>
            </w:tcMar>
          </w:tcPr>
          <w:p w14:paraId="68389EC2" w14:textId="77777777" w:rsidR="002F6FB7" w:rsidRPr="002F6FB7" w:rsidRDefault="002F6FB7" w:rsidP="002F6FB7">
            <w:pPr>
              <w:pStyle w:val="TableStyle2"/>
              <w:rPr>
                <w:rFonts w:ascii="Arial" w:hAnsi="Arial" w:cs="Arial"/>
                <w:sz w:val="16"/>
                <w:szCs w:val="16"/>
              </w:rPr>
            </w:pPr>
            <w:r w:rsidRPr="002F6FB7">
              <w:rPr>
                <w:rFonts w:ascii="Arial" w:eastAsia="Arial Unicode MS" w:hAnsi="Arial" w:cs="Arial"/>
                <w:sz w:val="16"/>
                <w:szCs w:val="16"/>
              </w:rPr>
              <w:t>CCACG</w:t>
            </w:r>
          </w:p>
        </w:tc>
        <w:tc>
          <w:tcPr>
            <w:tcW w:w="993" w:type="dxa"/>
            <w:shd w:val="clear" w:color="auto" w:fill="auto"/>
            <w:tcMar>
              <w:top w:w="80" w:type="dxa"/>
              <w:left w:w="80" w:type="dxa"/>
              <w:bottom w:w="80" w:type="dxa"/>
              <w:right w:w="80" w:type="dxa"/>
            </w:tcMar>
          </w:tcPr>
          <w:p w14:paraId="5F2F70CF"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GGATC</w:t>
            </w:r>
          </w:p>
        </w:tc>
        <w:tc>
          <w:tcPr>
            <w:tcW w:w="1134" w:type="dxa"/>
            <w:shd w:val="clear" w:color="auto" w:fill="auto"/>
            <w:tcMar>
              <w:top w:w="80" w:type="dxa"/>
              <w:left w:w="80" w:type="dxa"/>
              <w:bottom w:w="80" w:type="dxa"/>
              <w:right w:w="80" w:type="dxa"/>
            </w:tcMar>
          </w:tcPr>
          <w:p w14:paraId="3A07AA76"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CACGA</w:t>
            </w:r>
          </w:p>
        </w:tc>
        <w:tc>
          <w:tcPr>
            <w:tcW w:w="992" w:type="dxa"/>
            <w:shd w:val="clear" w:color="auto" w:fill="auto"/>
            <w:tcMar>
              <w:top w:w="80" w:type="dxa"/>
              <w:left w:w="80" w:type="dxa"/>
              <w:bottom w:w="80" w:type="dxa"/>
              <w:right w:w="80" w:type="dxa"/>
            </w:tcMar>
          </w:tcPr>
          <w:p w14:paraId="532354F8" w14:textId="77777777" w:rsidR="002F6FB7" w:rsidRPr="002F6FB7" w:rsidRDefault="002F6FB7" w:rsidP="002F6FB7">
            <w:pPr>
              <w:pStyle w:val="TableStyle2"/>
              <w:rPr>
                <w:rFonts w:ascii="Arial" w:hAnsi="Arial" w:cs="Arial"/>
                <w:sz w:val="16"/>
                <w:szCs w:val="16"/>
              </w:rPr>
            </w:pPr>
            <w:r w:rsidRPr="002F6FB7">
              <w:rPr>
                <w:rFonts w:ascii="Arial" w:eastAsia="Arial Unicode MS" w:hAnsi="Arial" w:cs="Arial"/>
                <w:sz w:val="16"/>
                <w:szCs w:val="16"/>
              </w:rPr>
              <w:t>CAAGT</w:t>
            </w:r>
          </w:p>
        </w:tc>
      </w:tr>
      <w:tr w:rsidR="002F6FB7" w:rsidRPr="002F6FB7" w14:paraId="728A49ED" w14:textId="77777777" w:rsidTr="00873A20">
        <w:trPr>
          <w:trHeight w:val="111"/>
        </w:trPr>
        <w:tc>
          <w:tcPr>
            <w:tcW w:w="743" w:type="dxa"/>
            <w:tcBorders>
              <w:bottom w:val="single" w:sz="4" w:space="0" w:color="auto"/>
            </w:tcBorders>
            <w:shd w:val="clear" w:color="auto" w:fill="auto"/>
            <w:tcMar>
              <w:top w:w="80" w:type="dxa"/>
              <w:left w:w="80" w:type="dxa"/>
              <w:bottom w:w="80" w:type="dxa"/>
              <w:right w:w="80" w:type="dxa"/>
            </w:tcMar>
          </w:tcPr>
          <w:p w14:paraId="746B8101" w14:textId="77777777" w:rsidR="002F6FB7" w:rsidRPr="002F6FB7" w:rsidRDefault="002F6FB7" w:rsidP="002F6FB7">
            <w:pPr>
              <w:rPr>
                <w:rFonts w:ascii="Arial" w:hAnsi="Arial" w:cs="Arial"/>
                <w:sz w:val="16"/>
                <w:szCs w:val="16"/>
              </w:rPr>
            </w:pPr>
          </w:p>
        </w:tc>
        <w:tc>
          <w:tcPr>
            <w:tcW w:w="992" w:type="dxa"/>
            <w:tcBorders>
              <w:bottom w:val="single" w:sz="4" w:space="0" w:color="auto"/>
            </w:tcBorders>
            <w:shd w:val="clear" w:color="auto" w:fill="auto"/>
            <w:tcMar>
              <w:top w:w="80" w:type="dxa"/>
              <w:left w:w="80" w:type="dxa"/>
              <w:bottom w:w="80" w:type="dxa"/>
              <w:right w:w="80" w:type="dxa"/>
            </w:tcMar>
          </w:tcPr>
          <w:p w14:paraId="5B4104EA" w14:textId="180B44ED" w:rsidR="002F6FB7" w:rsidRPr="002F6FB7" w:rsidRDefault="00B73C57" w:rsidP="002F6FB7">
            <w:pPr>
              <w:pStyle w:val="Default"/>
              <w:spacing w:before="0" w:line="240" w:lineRule="auto"/>
              <w:rPr>
                <w:rFonts w:ascii="Arial" w:hAnsi="Arial" w:cs="Arial"/>
                <w:sz w:val="16"/>
                <w:szCs w:val="16"/>
              </w:rPr>
            </w:pPr>
            <w:r w:rsidRPr="00B73C57">
              <w:rPr>
                <w:rFonts w:ascii="Arial" w:hAnsi="Arial" w:cs="Arial"/>
                <w:sz w:val="16"/>
                <w:szCs w:val="16"/>
                <w:shd w:val="clear" w:color="auto" w:fill="FFFFFF"/>
                <w14:textFill>
                  <w14:solidFill>
                    <w14:srgbClr w14:val="000000">
                      <w14:alpha w14:val="15293"/>
                    </w14:srgbClr>
                  </w14:solidFill>
                </w14:textFill>
              </w:rPr>
              <w:t>AAACC</w:t>
            </w:r>
          </w:p>
        </w:tc>
        <w:tc>
          <w:tcPr>
            <w:tcW w:w="992" w:type="dxa"/>
            <w:tcBorders>
              <w:bottom w:val="single" w:sz="4" w:space="0" w:color="auto"/>
            </w:tcBorders>
            <w:shd w:val="clear" w:color="auto" w:fill="auto"/>
            <w:tcMar>
              <w:top w:w="80" w:type="dxa"/>
              <w:left w:w="80" w:type="dxa"/>
              <w:bottom w:w="80" w:type="dxa"/>
              <w:right w:w="80" w:type="dxa"/>
            </w:tcMar>
          </w:tcPr>
          <w:p w14:paraId="68666118" w14:textId="77777777" w:rsidR="002F6FB7" w:rsidRPr="002F6FB7" w:rsidRDefault="002F6FB7" w:rsidP="002F6FB7">
            <w:pPr>
              <w:tabs>
                <w:tab w:val="left" w:pos="432"/>
              </w:tabs>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CCGTG*</w:t>
            </w:r>
          </w:p>
        </w:tc>
        <w:tc>
          <w:tcPr>
            <w:tcW w:w="993" w:type="dxa"/>
            <w:tcBorders>
              <w:bottom w:val="single" w:sz="4" w:space="0" w:color="auto"/>
            </w:tcBorders>
            <w:shd w:val="clear" w:color="auto" w:fill="auto"/>
            <w:tcMar>
              <w:top w:w="80" w:type="dxa"/>
              <w:left w:w="80" w:type="dxa"/>
              <w:bottom w:w="80" w:type="dxa"/>
              <w:right w:w="80" w:type="dxa"/>
            </w:tcMar>
          </w:tcPr>
          <w:p w14:paraId="3AA7B8A0" w14:textId="77777777" w:rsidR="002F6FB7" w:rsidRPr="002F6FB7" w:rsidRDefault="002F6FB7" w:rsidP="002F6FB7">
            <w:pPr>
              <w:rPr>
                <w:rFonts w:ascii="Arial" w:hAnsi="Arial" w:cs="Arial"/>
                <w:sz w:val="16"/>
                <w:szCs w:val="16"/>
              </w:rPr>
            </w:pPr>
            <w:r w:rsidRPr="002F6FB7">
              <w:rPr>
                <w:rFonts w:ascii="Arial" w:hAnsi="Arial" w:cs="Arial"/>
                <w:sz w:val="16"/>
                <w:szCs w:val="16"/>
              </w:rPr>
              <w:t>TTGAC*</w:t>
            </w:r>
          </w:p>
        </w:tc>
        <w:tc>
          <w:tcPr>
            <w:tcW w:w="1134" w:type="dxa"/>
            <w:tcBorders>
              <w:bottom w:val="single" w:sz="4" w:space="0" w:color="auto"/>
            </w:tcBorders>
            <w:shd w:val="clear" w:color="auto" w:fill="auto"/>
            <w:tcMar>
              <w:top w:w="80" w:type="dxa"/>
              <w:left w:w="80" w:type="dxa"/>
              <w:bottom w:w="80" w:type="dxa"/>
              <w:right w:w="80" w:type="dxa"/>
            </w:tcMar>
          </w:tcPr>
          <w:p w14:paraId="4F62A2F9"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CCCTG*</w:t>
            </w:r>
          </w:p>
        </w:tc>
        <w:tc>
          <w:tcPr>
            <w:tcW w:w="992" w:type="dxa"/>
            <w:tcBorders>
              <w:bottom w:val="single" w:sz="4" w:space="0" w:color="auto"/>
            </w:tcBorders>
            <w:shd w:val="clear" w:color="auto" w:fill="auto"/>
            <w:tcMar>
              <w:top w:w="80" w:type="dxa"/>
              <w:left w:w="80" w:type="dxa"/>
              <w:bottom w:w="80" w:type="dxa"/>
              <w:right w:w="80" w:type="dxa"/>
            </w:tcMar>
          </w:tcPr>
          <w:p w14:paraId="161303ED"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GGGG</w:t>
            </w:r>
            <w:r w:rsidRPr="002F6FB7">
              <w:rPr>
                <w:rFonts w:ascii="Arial" w:hAnsi="Arial" w:cs="Arial"/>
                <w:color w:val="000000"/>
                <w:sz w:val="16"/>
                <w:szCs w:val="16"/>
                <w:shd w:val="clear" w:color="auto" w:fill="FFFFFF"/>
                <w:lang w:val="pt-PT"/>
                <w14:textFill>
                  <w14:solidFill>
                    <w14:srgbClr w14:val="000000">
                      <w14:alpha w14:val="15293"/>
                    </w14:srgbClr>
                  </w14:solidFill>
                </w14:textFill>
              </w:rPr>
              <w:t>C</w:t>
            </w:r>
          </w:p>
        </w:tc>
      </w:tr>
      <w:tr w:rsidR="002F6FB7" w:rsidRPr="002F6FB7" w14:paraId="02828520" w14:textId="77777777" w:rsidTr="00873A20">
        <w:trPr>
          <w:trHeight w:val="211"/>
        </w:trPr>
        <w:tc>
          <w:tcPr>
            <w:tcW w:w="743" w:type="dxa"/>
            <w:tcBorders>
              <w:top w:val="single" w:sz="4" w:space="0" w:color="auto"/>
            </w:tcBorders>
            <w:shd w:val="clear" w:color="auto" w:fill="auto"/>
            <w:tcMar>
              <w:top w:w="80" w:type="dxa"/>
              <w:left w:w="80" w:type="dxa"/>
              <w:bottom w:w="80" w:type="dxa"/>
              <w:right w:w="80" w:type="dxa"/>
            </w:tcMar>
          </w:tcPr>
          <w:p w14:paraId="3E42F718" w14:textId="77777777" w:rsidR="002F6FB7" w:rsidRPr="002F6FB7" w:rsidRDefault="002F6FB7" w:rsidP="002F6FB7">
            <w:pPr>
              <w:pStyle w:val="TableStyle1"/>
              <w:rPr>
                <w:rFonts w:ascii="Arial" w:hAnsi="Arial" w:cs="Arial"/>
                <w:sz w:val="16"/>
                <w:szCs w:val="16"/>
              </w:rPr>
            </w:pPr>
            <w:r w:rsidRPr="002F6FB7">
              <w:rPr>
                <w:rFonts w:ascii="Arial" w:eastAsia="Arial Unicode MS" w:hAnsi="Arial" w:cs="Arial"/>
                <w:sz w:val="16"/>
                <w:szCs w:val="16"/>
              </w:rPr>
              <w:t>6-nt</w:t>
            </w:r>
          </w:p>
        </w:tc>
        <w:tc>
          <w:tcPr>
            <w:tcW w:w="992" w:type="dxa"/>
            <w:tcBorders>
              <w:top w:val="single" w:sz="4" w:space="0" w:color="auto"/>
            </w:tcBorders>
            <w:shd w:val="clear" w:color="auto" w:fill="auto"/>
            <w:tcMar>
              <w:top w:w="80" w:type="dxa"/>
              <w:left w:w="80" w:type="dxa"/>
              <w:bottom w:w="80" w:type="dxa"/>
              <w:right w:w="80" w:type="dxa"/>
            </w:tcMar>
          </w:tcPr>
          <w:p w14:paraId="2A0E2013" w14:textId="74337C44" w:rsidR="002F6FB7" w:rsidRPr="002F6FB7" w:rsidRDefault="00B73C57" w:rsidP="002F6FB7">
            <w:pPr>
              <w:pStyle w:val="Default"/>
              <w:spacing w:before="0" w:line="240" w:lineRule="auto"/>
              <w:rPr>
                <w:rFonts w:ascii="Arial" w:hAnsi="Arial" w:cs="Arial"/>
                <w:sz w:val="16"/>
                <w:szCs w:val="16"/>
              </w:rPr>
            </w:pPr>
            <w:r w:rsidRPr="00B73C57">
              <w:rPr>
                <w:rFonts w:ascii="Arial" w:hAnsi="Arial" w:cs="Arial"/>
                <w:sz w:val="16"/>
                <w:szCs w:val="16"/>
                <w:shd w:val="clear" w:color="auto" w:fill="FFFFFF"/>
                <w14:textFill>
                  <w14:solidFill>
                    <w14:srgbClr w14:val="000000">
                      <w14:alpha w14:val="15293"/>
                    </w14:srgbClr>
                  </w14:solidFill>
                </w14:textFill>
              </w:rPr>
              <w:t>TTCAGG</w:t>
            </w:r>
          </w:p>
        </w:tc>
        <w:tc>
          <w:tcPr>
            <w:tcW w:w="992" w:type="dxa"/>
            <w:tcBorders>
              <w:top w:val="single" w:sz="4" w:space="0" w:color="auto"/>
            </w:tcBorders>
            <w:shd w:val="clear" w:color="auto" w:fill="auto"/>
            <w:tcMar>
              <w:top w:w="80" w:type="dxa"/>
              <w:left w:w="80" w:type="dxa"/>
              <w:bottom w:w="80" w:type="dxa"/>
              <w:right w:w="80" w:type="dxa"/>
            </w:tcMar>
          </w:tcPr>
          <w:p w14:paraId="7AF12FE5" w14:textId="77777777" w:rsidR="002F6FB7" w:rsidRPr="002F6FB7" w:rsidRDefault="002F6FB7" w:rsidP="002F6FB7">
            <w:pPr>
              <w:pStyle w:val="TableStyle2"/>
              <w:rPr>
                <w:rFonts w:ascii="Arial" w:hAnsi="Arial" w:cs="Arial"/>
                <w:sz w:val="16"/>
                <w:szCs w:val="16"/>
              </w:rPr>
            </w:pPr>
            <w:r w:rsidRPr="002F6FB7">
              <w:rPr>
                <w:rFonts w:ascii="Arial" w:eastAsia="Arial Unicode MS" w:hAnsi="Arial" w:cs="Arial"/>
                <w:sz w:val="16"/>
                <w:szCs w:val="16"/>
              </w:rPr>
              <w:t>AGTTCC</w:t>
            </w:r>
          </w:p>
        </w:tc>
        <w:tc>
          <w:tcPr>
            <w:tcW w:w="993" w:type="dxa"/>
            <w:tcBorders>
              <w:top w:val="single" w:sz="4" w:space="0" w:color="auto"/>
            </w:tcBorders>
            <w:shd w:val="clear" w:color="auto" w:fill="auto"/>
            <w:tcMar>
              <w:top w:w="80" w:type="dxa"/>
              <w:left w:w="80" w:type="dxa"/>
              <w:bottom w:w="80" w:type="dxa"/>
              <w:right w:w="80" w:type="dxa"/>
            </w:tcMar>
          </w:tcPr>
          <w:p w14:paraId="11C770D6" w14:textId="7FD9A906"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ACAAAA</w:t>
            </w:r>
          </w:p>
        </w:tc>
        <w:tc>
          <w:tcPr>
            <w:tcW w:w="1134" w:type="dxa"/>
            <w:tcBorders>
              <w:top w:val="single" w:sz="4" w:space="0" w:color="auto"/>
            </w:tcBorders>
            <w:shd w:val="clear" w:color="auto" w:fill="auto"/>
            <w:tcMar>
              <w:top w:w="80" w:type="dxa"/>
              <w:left w:w="80" w:type="dxa"/>
              <w:bottom w:w="80" w:type="dxa"/>
              <w:right w:w="80" w:type="dxa"/>
            </w:tcMar>
          </w:tcPr>
          <w:p w14:paraId="2B4072F9"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CAGAGG</w:t>
            </w:r>
          </w:p>
        </w:tc>
        <w:tc>
          <w:tcPr>
            <w:tcW w:w="992" w:type="dxa"/>
            <w:tcBorders>
              <w:top w:val="single" w:sz="4" w:space="0" w:color="auto"/>
            </w:tcBorders>
            <w:shd w:val="clear" w:color="auto" w:fill="auto"/>
            <w:tcMar>
              <w:top w:w="80" w:type="dxa"/>
              <w:left w:w="80" w:type="dxa"/>
              <w:bottom w:w="80" w:type="dxa"/>
              <w:right w:w="80" w:type="dxa"/>
            </w:tcMar>
          </w:tcPr>
          <w:p w14:paraId="62877AE5"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ACGCAG</w:t>
            </w:r>
          </w:p>
        </w:tc>
      </w:tr>
      <w:tr w:rsidR="002F6FB7" w:rsidRPr="002F6FB7" w14:paraId="3CB9210A" w14:textId="77777777" w:rsidTr="00873A20">
        <w:trPr>
          <w:trHeight w:val="255"/>
        </w:trPr>
        <w:tc>
          <w:tcPr>
            <w:tcW w:w="743" w:type="dxa"/>
            <w:shd w:val="clear" w:color="auto" w:fill="auto"/>
            <w:tcMar>
              <w:top w:w="80" w:type="dxa"/>
              <w:left w:w="80" w:type="dxa"/>
              <w:bottom w:w="80" w:type="dxa"/>
              <w:right w:w="80" w:type="dxa"/>
            </w:tcMar>
          </w:tcPr>
          <w:p w14:paraId="6439DF9C" w14:textId="77777777" w:rsidR="002F6FB7" w:rsidRPr="002F6FB7" w:rsidRDefault="002F6FB7" w:rsidP="002F6FB7">
            <w:pPr>
              <w:rPr>
                <w:rFonts w:ascii="Arial" w:hAnsi="Arial" w:cs="Arial"/>
                <w:sz w:val="16"/>
                <w:szCs w:val="16"/>
              </w:rPr>
            </w:pPr>
          </w:p>
        </w:tc>
        <w:tc>
          <w:tcPr>
            <w:tcW w:w="992" w:type="dxa"/>
            <w:shd w:val="clear" w:color="auto" w:fill="auto"/>
            <w:tcMar>
              <w:top w:w="80" w:type="dxa"/>
              <w:left w:w="80" w:type="dxa"/>
              <w:bottom w:w="80" w:type="dxa"/>
              <w:right w:w="80" w:type="dxa"/>
            </w:tcMar>
          </w:tcPr>
          <w:p w14:paraId="1B444C5A" w14:textId="2E2AF3A5" w:rsidR="002F6FB7" w:rsidRPr="002F6FB7" w:rsidRDefault="00B73C57" w:rsidP="002F6FB7">
            <w:pPr>
              <w:pStyle w:val="Default"/>
              <w:spacing w:before="0" w:line="240" w:lineRule="auto"/>
              <w:rPr>
                <w:rFonts w:ascii="Arial" w:hAnsi="Arial" w:cs="Arial"/>
                <w:sz w:val="16"/>
                <w:szCs w:val="16"/>
              </w:rPr>
            </w:pPr>
            <w:r w:rsidRPr="00B73C57">
              <w:rPr>
                <w:rFonts w:ascii="Arial" w:hAnsi="Arial" w:cs="Arial"/>
                <w:sz w:val="16"/>
                <w:szCs w:val="16"/>
                <w:shd w:val="clear" w:color="auto" w:fill="FFFFFF"/>
                <w14:textFill>
                  <w14:solidFill>
                    <w14:srgbClr w14:val="000000">
                      <w14:alpha w14:val="15293"/>
                    </w14:srgbClr>
                  </w14:solidFill>
                </w14:textFill>
              </w:rPr>
              <w:t>CGGGGA</w:t>
            </w:r>
          </w:p>
        </w:tc>
        <w:tc>
          <w:tcPr>
            <w:tcW w:w="992" w:type="dxa"/>
            <w:shd w:val="clear" w:color="auto" w:fill="auto"/>
            <w:tcMar>
              <w:top w:w="80" w:type="dxa"/>
              <w:left w:w="80" w:type="dxa"/>
              <w:bottom w:w="80" w:type="dxa"/>
              <w:right w:w="80" w:type="dxa"/>
            </w:tcMar>
          </w:tcPr>
          <w:p w14:paraId="2631D9A9"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GTGAAC*</w:t>
            </w:r>
          </w:p>
        </w:tc>
        <w:tc>
          <w:tcPr>
            <w:tcW w:w="993" w:type="dxa"/>
            <w:shd w:val="clear" w:color="auto" w:fill="auto"/>
            <w:tcMar>
              <w:top w:w="80" w:type="dxa"/>
              <w:left w:w="80" w:type="dxa"/>
              <w:bottom w:w="80" w:type="dxa"/>
              <w:right w:w="80" w:type="dxa"/>
            </w:tcMar>
          </w:tcPr>
          <w:p w14:paraId="6177EE60"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GGCTCA</w:t>
            </w:r>
          </w:p>
        </w:tc>
        <w:tc>
          <w:tcPr>
            <w:tcW w:w="1134" w:type="dxa"/>
            <w:shd w:val="clear" w:color="auto" w:fill="auto"/>
            <w:tcMar>
              <w:top w:w="80" w:type="dxa"/>
              <w:left w:w="80" w:type="dxa"/>
              <w:bottom w:w="80" w:type="dxa"/>
              <w:right w:w="80" w:type="dxa"/>
            </w:tcMar>
          </w:tcPr>
          <w:p w14:paraId="5100CBBD"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GTGGAC*</w:t>
            </w:r>
          </w:p>
        </w:tc>
        <w:tc>
          <w:tcPr>
            <w:tcW w:w="992" w:type="dxa"/>
            <w:shd w:val="clear" w:color="auto" w:fill="auto"/>
            <w:tcMar>
              <w:top w:w="80" w:type="dxa"/>
              <w:left w:w="80" w:type="dxa"/>
              <w:bottom w:w="80" w:type="dxa"/>
              <w:right w:w="80" w:type="dxa"/>
            </w:tcMar>
          </w:tcPr>
          <w:p w14:paraId="2694FCF6"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GTAGAT</w:t>
            </w:r>
          </w:p>
        </w:tc>
      </w:tr>
      <w:tr w:rsidR="002F6FB7" w:rsidRPr="002F6FB7" w14:paraId="647406D1" w14:textId="77777777" w:rsidTr="00873A20">
        <w:trPr>
          <w:trHeight w:val="295"/>
        </w:trPr>
        <w:tc>
          <w:tcPr>
            <w:tcW w:w="743" w:type="dxa"/>
            <w:tcBorders>
              <w:bottom w:val="single" w:sz="4" w:space="0" w:color="auto"/>
            </w:tcBorders>
            <w:shd w:val="clear" w:color="auto" w:fill="auto"/>
            <w:tcMar>
              <w:top w:w="80" w:type="dxa"/>
              <w:left w:w="80" w:type="dxa"/>
              <w:bottom w:w="80" w:type="dxa"/>
              <w:right w:w="80" w:type="dxa"/>
            </w:tcMar>
          </w:tcPr>
          <w:p w14:paraId="253554E6" w14:textId="77777777" w:rsidR="002F6FB7" w:rsidRPr="002F6FB7" w:rsidRDefault="002F6FB7" w:rsidP="002F6FB7">
            <w:pPr>
              <w:rPr>
                <w:rFonts w:ascii="Arial" w:hAnsi="Arial" w:cs="Arial"/>
                <w:sz w:val="16"/>
                <w:szCs w:val="16"/>
              </w:rPr>
            </w:pPr>
          </w:p>
        </w:tc>
        <w:tc>
          <w:tcPr>
            <w:tcW w:w="992" w:type="dxa"/>
            <w:tcBorders>
              <w:bottom w:val="single" w:sz="4" w:space="0" w:color="auto"/>
            </w:tcBorders>
            <w:shd w:val="clear" w:color="auto" w:fill="auto"/>
            <w:tcMar>
              <w:top w:w="80" w:type="dxa"/>
              <w:left w:w="80" w:type="dxa"/>
              <w:bottom w:w="80" w:type="dxa"/>
              <w:right w:w="80" w:type="dxa"/>
            </w:tcMar>
          </w:tcPr>
          <w:p w14:paraId="0A06D459" w14:textId="55F77FC0" w:rsidR="002F6FB7" w:rsidRPr="002F6FB7" w:rsidRDefault="00B73C57" w:rsidP="002F6FB7">
            <w:pPr>
              <w:tabs>
                <w:tab w:val="left" w:pos="456"/>
              </w:tabs>
              <w:rPr>
                <w:rFonts w:ascii="Arial" w:hAnsi="Arial" w:cs="Arial"/>
                <w:sz w:val="16"/>
                <w:szCs w:val="16"/>
              </w:rPr>
            </w:pPr>
            <w:r w:rsidRPr="00B73C57">
              <w:rPr>
                <w:rFonts w:ascii="Arial" w:hAnsi="Arial" w:cs="Arial"/>
                <w:color w:val="000000"/>
                <w:sz w:val="16"/>
                <w:szCs w:val="16"/>
                <w:shd w:val="clear" w:color="auto" w:fill="FFFFFF"/>
                <w14:textFill>
                  <w14:solidFill>
                    <w14:srgbClr w14:val="000000">
                      <w14:alpha w14:val="15293"/>
                    </w14:srgbClr>
                  </w14:solidFill>
                </w14:textFill>
              </w:rPr>
              <w:t>CGGCTT</w:t>
            </w:r>
            <w:r w:rsidR="007F0B83">
              <w:rPr>
                <w:rFonts w:ascii="Arial" w:hAnsi="Arial" w:cs="Arial"/>
                <w:color w:val="000000"/>
                <w:sz w:val="16"/>
                <w:szCs w:val="16"/>
                <w:shd w:val="clear" w:color="auto" w:fill="FFFFFF"/>
                <w14:textFill>
                  <w14:solidFill>
                    <w14:srgbClr w14:val="000000">
                      <w14:alpha w14:val="15293"/>
                    </w14:srgbClr>
                  </w14:solidFill>
                </w14:textFill>
              </w:rPr>
              <w:t>*</w:t>
            </w:r>
          </w:p>
        </w:tc>
        <w:tc>
          <w:tcPr>
            <w:tcW w:w="992" w:type="dxa"/>
            <w:tcBorders>
              <w:bottom w:val="single" w:sz="4" w:space="0" w:color="auto"/>
            </w:tcBorders>
            <w:shd w:val="clear" w:color="auto" w:fill="auto"/>
            <w:tcMar>
              <w:top w:w="80" w:type="dxa"/>
              <w:left w:w="80" w:type="dxa"/>
              <w:bottom w:w="80" w:type="dxa"/>
              <w:right w:w="80" w:type="dxa"/>
            </w:tcMar>
          </w:tcPr>
          <w:p w14:paraId="430D172D" w14:textId="77777777" w:rsidR="002F6FB7" w:rsidRPr="002F6FB7" w:rsidRDefault="002F6FB7" w:rsidP="002F6FB7">
            <w:pPr>
              <w:tabs>
                <w:tab w:val="left" w:pos="456"/>
              </w:tabs>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CCGTGA*</w:t>
            </w:r>
          </w:p>
        </w:tc>
        <w:tc>
          <w:tcPr>
            <w:tcW w:w="993" w:type="dxa"/>
            <w:tcBorders>
              <w:bottom w:val="single" w:sz="4" w:space="0" w:color="auto"/>
            </w:tcBorders>
            <w:shd w:val="clear" w:color="auto" w:fill="auto"/>
            <w:tcMar>
              <w:top w:w="80" w:type="dxa"/>
              <w:left w:w="80" w:type="dxa"/>
              <w:bottom w:w="80" w:type="dxa"/>
              <w:right w:w="80" w:type="dxa"/>
            </w:tcMar>
          </w:tcPr>
          <w:p w14:paraId="683EDFB4" w14:textId="77777777" w:rsidR="002F6FB7" w:rsidRPr="002F6FB7" w:rsidRDefault="002F6FB7" w:rsidP="002F6FB7">
            <w:pPr>
              <w:rPr>
                <w:rFonts w:ascii="Arial" w:hAnsi="Arial" w:cs="Arial"/>
                <w:sz w:val="16"/>
                <w:szCs w:val="16"/>
              </w:rPr>
            </w:pPr>
            <w:r w:rsidRPr="002F6FB7">
              <w:rPr>
                <w:rFonts w:ascii="Arial" w:hAnsi="Arial" w:cs="Arial"/>
                <w:sz w:val="16"/>
                <w:szCs w:val="16"/>
              </w:rPr>
              <w:t>CACCGA*</w:t>
            </w:r>
          </w:p>
        </w:tc>
        <w:tc>
          <w:tcPr>
            <w:tcW w:w="1134" w:type="dxa"/>
            <w:tcBorders>
              <w:bottom w:val="single" w:sz="4" w:space="0" w:color="auto"/>
            </w:tcBorders>
            <w:shd w:val="clear" w:color="auto" w:fill="auto"/>
            <w:tcMar>
              <w:top w:w="80" w:type="dxa"/>
              <w:left w:w="80" w:type="dxa"/>
              <w:bottom w:w="80" w:type="dxa"/>
              <w:right w:w="80" w:type="dxa"/>
            </w:tcMar>
          </w:tcPr>
          <w:p w14:paraId="4F18EBBC"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CCGCGA*</w:t>
            </w:r>
          </w:p>
        </w:tc>
        <w:tc>
          <w:tcPr>
            <w:tcW w:w="992" w:type="dxa"/>
            <w:tcBorders>
              <w:bottom w:val="single" w:sz="4" w:space="0" w:color="auto"/>
            </w:tcBorders>
            <w:shd w:val="clear" w:color="auto" w:fill="auto"/>
            <w:tcMar>
              <w:top w:w="80" w:type="dxa"/>
              <w:left w:w="80" w:type="dxa"/>
              <w:bottom w:w="80" w:type="dxa"/>
              <w:right w:w="80" w:type="dxa"/>
            </w:tcMar>
          </w:tcPr>
          <w:p w14:paraId="0A1861FE"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CGG</w:t>
            </w:r>
            <w:r w:rsidRPr="002F6FB7">
              <w:rPr>
                <w:rFonts w:ascii="Arial" w:hAnsi="Arial" w:cs="Arial"/>
                <w:color w:val="000000"/>
                <w:sz w:val="16"/>
                <w:szCs w:val="16"/>
                <w:shd w:val="clear" w:color="auto" w:fill="FFFFFF"/>
                <w:lang w:val="de-DE"/>
                <w14:textFill>
                  <w14:solidFill>
                    <w14:srgbClr w14:val="000000">
                      <w14:alpha w14:val="15293"/>
                    </w14:srgbClr>
                  </w14:solidFill>
                </w14:textFill>
              </w:rPr>
              <w:t>A</w:t>
            </w:r>
            <w:r w:rsidRPr="002F6FB7">
              <w:rPr>
                <w:rFonts w:ascii="Arial" w:hAnsi="Arial" w:cs="Arial"/>
                <w:color w:val="000000"/>
                <w:sz w:val="16"/>
                <w:szCs w:val="16"/>
                <w:shd w:val="clear" w:color="auto" w:fill="FFFFFF"/>
                <w14:textFill>
                  <w14:solidFill>
                    <w14:srgbClr w14:val="000000">
                      <w14:alpha w14:val="15293"/>
                    </w14:srgbClr>
                  </w14:solidFill>
                </w14:textFill>
              </w:rPr>
              <w:t>AA</w:t>
            </w:r>
          </w:p>
        </w:tc>
      </w:tr>
    </w:tbl>
    <w:p w14:paraId="7733232F" w14:textId="77777777" w:rsidR="002F6FB7" w:rsidRDefault="002F6FB7" w:rsidP="00873A20">
      <w:pPr>
        <w:widowControl w:val="0"/>
        <w:autoSpaceDE w:val="0"/>
        <w:autoSpaceDN w:val="0"/>
        <w:adjustRightInd w:val="0"/>
        <w:spacing w:line="360" w:lineRule="auto"/>
        <w:rPr>
          <w:rFonts w:ascii="Arial" w:hAnsi="Arial" w:cs="Arial"/>
          <w:color w:val="000000" w:themeColor="text1"/>
        </w:rPr>
      </w:pPr>
    </w:p>
    <w:p w14:paraId="0370AB9D" w14:textId="3A9E68FE" w:rsidR="005E00D7" w:rsidRDefault="002F6FB7" w:rsidP="005B4357">
      <w:pPr>
        <w:widowControl w:val="0"/>
        <w:autoSpaceDE w:val="0"/>
        <w:autoSpaceDN w:val="0"/>
        <w:adjustRightInd w:val="0"/>
        <w:spacing w:line="360" w:lineRule="auto"/>
        <w:ind w:left="640" w:hanging="640"/>
        <w:rPr>
          <w:rFonts w:ascii="Arial" w:hAnsi="Arial" w:cs="Arial"/>
          <w:color w:val="000000" w:themeColor="text1"/>
        </w:rPr>
      </w:pPr>
      <w:r>
        <w:rPr>
          <w:rFonts w:ascii="Arial" w:hAnsi="Arial" w:cs="Arial"/>
          <w:color w:val="000000" w:themeColor="text1"/>
        </w:rPr>
        <w:t>*sRNA</w:t>
      </w:r>
      <w:r w:rsidR="00E375AE">
        <w:rPr>
          <w:rFonts w:ascii="Arial" w:hAnsi="Arial" w:cs="Arial"/>
          <w:color w:val="000000" w:themeColor="text1"/>
        </w:rPr>
        <w:t>s</w:t>
      </w:r>
      <w:r>
        <w:rPr>
          <w:rFonts w:ascii="Arial" w:hAnsi="Arial" w:cs="Arial"/>
          <w:color w:val="000000" w:themeColor="text1"/>
        </w:rPr>
        <w:t xml:space="preserve"> derived between nucleotide position</w:t>
      </w:r>
      <w:r w:rsidR="001F7A6F">
        <w:rPr>
          <w:rFonts w:ascii="Arial" w:hAnsi="Arial" w:cs="Arial"/>
          <w:color w:val="000000" w:themeColor="text1"/>
        </w:rPr>
        <w:t>s</w:t>
      </w:r>
      <w:r>
        <w:rPr>
          <w:rFonts w:ascii="Arial" w:hAnsi="Arial" w:cs="Arial"/>
          <w:color w:val="000000" w:themeColor="text1"/>
        </w:rPr>
        <w:t xml:space="preserve"> 28 and 5</w:t>
      </w:r>
      <w:r w:rsidR="00873A20">
        <w:rPr>
          <w:rFonts w:ascii="Arial" w:hAnsi="Arial" w:cs="Arial"/>
          <w:color w:val="000000" w:themeColor="text1"/>
        </w:rPr>
        <w:t xml:space="preserve">, representing the sRNA of </w:t>
      </w:r>
      <w:r w:rsidR="00E375AE">
        <w:rPr>
          <w:rFonts w:ascii="Arial" w:hAnsi="Arial" w:cs="Arial"/>
          <w:color w:val="000000" w:themeColor="text1"/>
        </w:rPr>
        <w:t xml:space="preserve">a </w:t>
      </w:r>
      <w:r w:rsidR="00873A20">
        <w:rPr>
          <w:rFonts w:ascii="Arial" w:hAnsi="Arial" w:cs="Arial"/>
          <w:color w:val="000000" w:themeColor="text1"/>
        </w:rPr>
        <w:t>circular genome</w:t>
      </w:r>
      <w:r>
        <w:rPr>
          <w:rFonts w:ascii="Arial" w:hAnsi="Arial" w:cs="Arial"/>
          <w:color w:val="000000" w:themeColor="text1"/>
        </w:rPr>
        <w:t>.</w:t>
      </w:r>
    </w:p>
    <w:p w14:paraId="56D5F8A5" w14:textId="496E73F5" w:rsidR="002F6FB7" w:rsidRDefault="002F6FB7" w:rsidP="005B4357">
      <w:pPr>
        <w:widowControl w:val="0"/>
        <w:autoSpaceDE w:val="0"/>
        <w:autoSpaceDN w:val="0"/>
        <w:adjustRightInd w:val="0"/>
        <w:spacing w:line="360" w:lineRule="auto"/>
        <w:ind w:left="640" w:hanging="640"/>
        <w:rPr>
          <w:rFonts w:ascii="Arial" w:hAnsi="Arial" w:cs="Arial"/>
          <w:color w:val="000000" w:themeColor="text1"/>
        </w:rPr>
      </w:pPr>
    </w:p>
    <w:p w14:paraId="2D636BA0" w14:textId="5A24A8FF" w:rsidR="001F7A6F" w:rsidRDefault="001F7A6F" w:rsidP="005B4357">
      <w:pPr>
        <w:widowControl w:val="0"/>
        <w:autoSpaceDE w:val="0"/>
        <w:autoSpaceDN w:val="0"/>
        <w:adjustRightInd w:val="0"/>
        <w:spacing w:line="360" w:lineRule="auto"/>
        <w:ind w:left="640" w:hanging="640"/>
        <w:rPr>
          <w:rFonts w:ascii="Arial" w:hAnsi="Arial" w:cs="Arial"/>
          <w:color w:val="000000" w:themeColor="text1"/>
        </w:rPr>
      </w:pPr>
    </w:p>
    <w:p w14:paraId="4B74309A" w14:textId="43796859" w:rsidR="001F7A6F" w:rsidRDefault="001F7A6F" w:rsidP="005B4357">
      <w:pPr>
        <w:widowControl w:val="0"/>
        <w:autoSpaceDE w:val="0"/>
        <w:autoSpaceDN w:val="0"/>
        <w:adjustRightInd w:val="0"/>
        <w:spacing w:line="360" w:lineRule="auto"/>
        <w:ind w:left="640" w:hanging="640"/>
        <w:rPr>
          <w:rFonts w:ascii="Arial" w:hAnsi="Arial" w:cs="Arial"/>
          <w:color w:val="000000" w:themeColor="text1"/>
        </w:rPr>
      </w:pPr>
    </w:p>
    <w:p w14:paraId="23A50775" w14:textId="77777777" w:rsidR="001F7A6F" w:rsidRDefault="001F7A6F" w:rsidP="005B4357">
      <w:pPr>
        <w:widowControl w:val="0"/>
        <w:autoSpaceDE w:val="0"/>
        <w:autoSpaceDN w:val="0"/>
        <w:adjustRightInd w:val="0"/>
        <w:spacing w:line="360" w:lineRule="auto"/>
        <w:ind w:left="640" w:hanging="640"/>
        <w:rPr>
          <w:rFonts w:ascii="Arial" w:hAnsi="Arial" w:cs="Arial"/>
          <w:color w:val="000000" w:themeColor="text1"/>
        </w:rPr>
      </w:pPr>
    </w:p>
    <w:p w14:paraId="4E476C03" w14:textId="18D07E1C" w:rsidR="005E00D7" w:rsidRPr="00AD31DE" w:rsidRDefault="007117D1" w:rsidP="001F7A6F">
      <w:pPr>
        <w:widowControl w:val="0"/>
        <w:autoSpaceDE w:val="0"/>
        <w:autoSpaceDN w:val="0"/>
        <w:adjustRightInd w:val="0"/>
        <w:spacing w:line="360" w:lineRule="auto"/>
        <w:ind w:left="640" w:hanging="640"/>
        <w:rPr>
          <w:rFonts w:ascii="Arial" w:hAnsi="Arial" w:cs="Arial"/>
          <w:b/>
          <w:color w:val="000000" w:themeColor="text1"/>
        </w:rPr>
      </w:pPr>
      <w:r w:rsidRPr="001F7A6F">
        <w:rPr>
          <w:rFonts w:ascii="Arial" w:hAnsi="Arial" w:cs="Arial"/>
          <w:b/>
          <w:bCs/>
          <w:color w:val="000000" w:themeColor="text1"/>
        </w:rPr>
        <w:t>Table 2</w:t>
      </w:r>
      <w:r w:rsidRPr="00AD31DE">
        <w:rPr>
          <w:rFonts w:ascii="Arial" w:hAnsi="Arial" w:cs="Arial"/>
          <w:b/>
          <w:color w:val="000000" w:themeColor="text1"/>
        </w:rPr>
        <w:t xml:space="preserve">. </w:t>
      </w:r>
      <w:r w:rsidR="00E2250F" w:rsidRPr="00AD31DE">
        <w:rPr>
          <w:rFonts w:ascii="Arial" w:hAnsi="Arial" w:cs="Arial"/>
          <w:b/>
          <w:lang w:val="en-US"/>
        </w:rPr>
        <w:t xml:space="preserve">Summary of </w:t>
      </w:r>
      <w:r w:rsidR="00E375AE">
        <w:rPr>
          <w:rFonts w:ascii="Arial" w:hAnsi="Arial" w:cs="Arial"/>
          <w:b/>
          <w:lang w:val="en-US"/>
        </w:rPr>
        <w:t xml:space="preserve">the </w:t>
      </w:r>
      <w:r w:rsidR="00E2250F" w:rsidRPr="00AD31DE">
        <w:rPr>
          <w:rFonts w:ascii="Arial" w:hAnsi="Arial" w:cs="Arial"/>
          <w:b/>
          <w:lang w:val="en-US"/>
        </w:rPr>
        <w:t xml:space="preserve">sRNAs </w:t>
      </w:r>
      <w:r w:rsidR="00E375AE">
        <w:rPr>
          <w:rFonts w:ascii="Arial" w:hAnsi="Arial" w:cs="Arial"/>
          <w:b/>
          <w:lang w:val="en-US"/>
        </w:rPr>
        <w:t>i</w:t>
      </w:r>
      <w:r w:rsidR="00E375AE" w:rsidRPr="00AD31DE">
        <w:rPr>
          <w:rFonts w:ascii="Arial" w:hAnsi="Arial" w:cs="Arial"/>
          <w:b/>
          <w:lang w:val="en-US"/>
        </w:rPr>
        <w:t xml:space="preserve">dentified </w:t>
      </w:r>
      <w:r w:rsidR="00E2250F" w:rsidRPr="00AD31DE">
        <w:rPr>
          <w:rFonts w:ascii="Arial" w:hAnsi="Arial" w:cs="Arial"/>
          <w:b/>
          <w:lang w:val="en-US"/>
        </w:rPr>
        <w:t xml:space="preserve">by </w:t>
      </w:r>
      <w:r w:rsidR="001F7A6F" w:rsidRPr="00AD31DE">
        <w:rPr>
          <w:rFonts w:ascii="Arial" w:hAnsi="Arial" w:cs="Arial"/>
          <w:b/>
          <w:lang w:val="en-US"/>
        </w:rPr>
        <w:t>NGS</w:t>
      </w:r>
      <w:r w:rsidR="00E2250F" w:rsidRPr="00AD31DE">
        <w:rPr>
          <w:rFonts w:ascii="Arial" w:hAnsi="Arial" w:cs="Arial"/>
          <w:b/>
          <w:lang w:val="en-US"/>
        </w:rPr>
        <w:t xml:space="preserve"> </w:t>
      </w:r>
      <w:r w:rsidR="00E375AE">
        <w:rPr>
          <w:rFonts w:ascii="Arial" w:hAnsi="Arial" w:cs="Arial"/>
          <w:b/>
          <w:lang w:val="en-US"/>
        </w:rPr>
        <w:t>from</w:t>
      </w:r>
      <w:r w:rsidR="00E375AE" w:rsidRPr="00AD31DE">
        <w:rPr>
          <w:rFonts w:ascii="Arial" w:hAnsi="Arial" w:cs="Arial"/>
          <w:b/>
          <w:lang w:val="en-US"/>
        </w:rPr>
        <w:t xml:space="preserve"> </w:t>
      </w:r>
      <w:r w:rsidR="00E2250F" w:rsidRPr="00AD31DE">
        <w:rPr>
          <w:rFonts w:ascii="Arial" w:hAnsi="Arial" w:cs="Arial"/>
          <w:b/>
          <w:lang w:val="en-US"/>
        </w:rPr>
        <w:t>PSTVd-I inoculated tomato plants cv. Rutgers at 0 mismatch with the PSTVd-I genome.</w:t>
      </w:r>
    </w:p>
    <w:tbl>
      <w:tblPr>
        <w:tblW w:w="10643" w:type="dxa"/>
        <w:tblInd w:w="-725" w:type="dxa"/>
        <w:tblLook w:val="04A0" w:firstRow="1" w:lastRow="0" w:firstColumn="1" w:lastColumn="0" w:noHBand="0" w:noVBand="1"/>
      </w:tblPr>
      <w:tblGrid>
        <w:gridCol w:w="756"/>
        <w:gridCol w:w="940"/>
        <w:gridCol w:w="795"/>
        <w:gridCol w:w="795"/>
        <w:gridCol w:w="966"/>
        <w:gridCol w:w="928"/>
        <w:gridCol w:w="927"/>
        <w:gridCol w:w="709"/>
        <w:gridCol w:w="850"/>
        <w:gridCol w:w="709"/>
        <w:gridCol w:w="743"/>
        <w:gridCol w:w="533"/>
        <w:gridCol w:w="992"/>
      </w:tblGrid>
      <w:tr w:rsidR="007117D1" w:rsidRPr="007117D1" w14:paraId="51F34A03" w14:textId="77777777" w:rsidTr="00873A20">
        <w:trPr>
          <w:trHeight w:val="400"/>
        </w:trPr>
        <w:tc>
          <w:tcPr>
            <w:tcW w:w="756"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78B23E4A"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sRNA length</w:t>
            </w:r>
          </w:p>
        </w:tc>
        <w:tc>
          <w:tcPr>
            <w:tcW w:w="940" w:type="dxa"/>
            <w:vMerge w:val="restart"/>
            <w:tcBorders>
              <w:top w:val="single" w:sz="4" w:space="0" w:color="auto"/>
              <w:left w:val="single" w:sz="4" w:space="0" w:color="auto"/>
              <w:bottom w:val="single" w:sz="4" w:space="0" w:color="000000"/>
              <w:right w:val="nil"/>
            </w:tcBorders>
            <w:shd w:val="clear" w:color="000000" w:fill="D9D9D9"/>
            <w:vAlign w:val="center"/>
            <w:hideMark/>
          </w:tcPr>
          <w:p w14:paraId="690C9909"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Total sRNA in the pool</w:t>
            </w:r>
          </w:p>
        </w:tc>
        <w:tc>
          <w:tcPr>
            <w:tcW w:w="2556" w:type="dxa"/>
            <w:gridSpan w:val="3"/>
            <w:tcBorders>
              <w:top w:val="single" w:sz="4" w:space="0" w:color="auto"/>
              <w:left w:val="nil"/>
              <w:bottom w:val="single" w:sz="4" w:space="0" w:color="auto"/>
              <w:right w:val="nil"/>
            </w:tcBorders>
            <w:shd w:val="clear" w:color="000000" w:fill="D9D9D9"/>
            <w:vAlign w:val="center"/>
            <w:hideMark/>
          </w:tcPr>
          <w:p w14:paraId="2357EDBA" w14:textId="3516E354" w:rsidR="007117D1" w:rsidRPr="007117D1" w:rsidRDefault="00FC6451" w:rsidP="00194910">
            <w:pPr>
              <w:jc w:val="center"/>
              <w:rPr>
                <w:rFonts w:ascii="Calibri" w:hAnsi="Calibri" w:cs="Calibri"/>
                <w:b/>
                <w:bCs/>
                <w:color w:val="000000"/>
                <w:sz w:val="18"/>
                <w:szCs w:val="18"/>
              </w:rPr>
            </w:pPr>
            <w:r w:rsidRPr="007117D1">
              <w:rPr>
                <w:rFonts w:ascii="Calibri" w:hAnsi="Calibri" w:cs="Calibri"/>
                <w:b/>
                <w:bCs/>
                <w:color w:val="000000"/>
                <w:sz w:val="18"/>
                <w:szCs w:val="18"/>
              </w:rPr>
              <w:t>T</w:t>
            </w:r>
            <w:r w:rsidR="007117D1" w:rsidRPr="007117D1">
              <w:rPr>
                <w:rFonts w:ascii="Calibri" w:hAnsi="Calibri" w:cs="Calibri"/>
                <w:b/>
                <w:bCs/>
                <w:color w:val="000000"/>
                <w:sz w:val="18"/>
                <w:szCs w:val="18"/>
              </w:rPr>
              <w:t>olerance</w:t>
            </w:r>
            <w:r>
              <w:rPr>
                <w:rFonts w:ascii="Calibri" w:hAnsi="Calibri" w:cs="Calibri"/>
                <w:b/>
                <w:bCs/>
                <w:color w:val="000000"/>
                <w:sz w:val="18"/>
                <w:szCs w:val="18"/>
              </w:rPr>
              <w:t>: 0</w:t>
            </w:r>
          </w:p>
        </w:tc>
        <w:tc>
          <w:tcPr>
            <w:tcW w:w="5399" w:type="dxa"/>
            <w:gridSpan w:val="7"/>
            <w:tcBorders>
              <w:top w:val="single" w:sz="4" w:space="0" w:color="auto"/>
              <w:left w:val="single" w:sz="4" w:space="0" w:color="auto"/>
              <w:bottom w:val="single" w:sz="4" w:space="0" w:color="auto"/>
              <w:right w:val="nil"/>
            </w:tcBorders>
            <w:shd w:val="clear" w:color="000000" w:fill="D9D9D9"/>
            <w:vAlign w:val="center"/>
            <w:hideMark/>
          </w:tcPr>
          <w:p w14:paraId="7F47AAEB" w14:textId="121296C7" w:rsidR="007117D1" w:rsidRPr="007117D1" w:rsidRDefault="007117D1" w:rsidP="00194910">
            <w:pPr>
              <w:jc w:val="center"/>
              <w:rPr>
                <w:rFonts w:ascii="Calibri" w:hAnsi="Calibri" w:cs="Calibri"/>
                <w:b/>
                <w:bCs/>
                <w:color w:val="000000"/>
                <w:sz w:val="18"/>
                <w:szCs w:val="18"/>
              </w:rPr>
            </w:pPr>
            <w:r w:rsidRPr="007117D1">
              <w:rPr>
                <w:rFonts w:ascii="Calibri" w:hAnsi="Calibri" w:cs="Calibri"/>
                <w:b/>
                <w:bCs/>
                <w:color w:val="000000"/>
                <w:sz w:val="18"/>
                <w:szCs w:val="18"/>
              </w:rPr>
              <w:t>Normalized reads (per million reads)</w:t>
            </w:r>
          </w:p>
        </w:tc>
        <w:tc>
          <w:tcPr>
            <w:tcW w:w="992"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7B74FBF8" w14:textId="5F2E6762" w:rsidR="007117D1" w:rsidRPr="007117D1" w:rsidRDefault="007117D1" w:rsidP="00873A20">
            <w:pPr>
              <w:jc w:val="center"/>
              <w:rPr>
                <w:rFonts w:ascii="Arial" w:hAnsi="Arial" w:cs="Arial"/>
                <w:b/>
                <w:bCs/>
                <w:color w:val="000000"/>
                <w:sz w:val="18"/>
                <w:szCs w:val="18"/>
              </w:rPr>
            </w:pPr>
            <w:r w:rsidRPr="007117D1">
              <w:rPr>
                <w:rFonts w:ascii="Arial" w:hAnsi="Arial" w:cs="Arial"/>
                <w:b/>
                <w:bCs/>
                <w:color w:val="000000"/>
                <w:sz w:val="18"/>
                <w:szCs w:val="18"/>
              </w:rPr>
              <w:t>(</w:t>
            </w:r>
            <w:proofErr w:type="gramStart"/>
            <w:r w:rsidRPr="007117D1">
              <w:rPr>
                <w:rFonts w:ascii="Arial" w:hAnsi="Arial" w:cs="Arial"/>
                <w:b/>
                <w:bCs/>
                <w:color w:val="000000"/>
                <w:sz w:val="18"/>
                <w:szCs w:val="18"/>
              </w:rPr>
              <w:t>+):(</w:t>
            </w:r>
            <w:proofErr w:type="gramEnd"/>
            <w:r w:rsidRPr="007117D1">
              <w:rPr>
                <w:rFonts w:ascii="Arial" w:hAnsi="Arial" w:cs="Arial"/>
                <w:b/>
                <w:bCs/>
                <w:color w:val="000000"/>
                <w:sz w:val="18"/>
                <w:szCs w:val="18"/>
              </w:rPr>
              <w:t>-)</w:t>
            </w:r>
            <w:r w:rsidR="00873A20">
              <w:rPr>
                <w:rFonts w:ascii="Arial" w:hAnsi="Arial" w:cs="Arial"/>
                <w:b/>
                <w:bCs/>
                <w:color w:val="000000"/>
                <w:sz w:val="18"/>
                <w:szCs w:val="18"/>
              </w:rPr>
              <w:t xml:space="preserve"> </w:t>
            </w:r>
            <w:proofErr w:type="spellStart"/>
            <w:r w:rsidR="00873A20">
              <w:rPr>
                <w:rFonts w:ascii="Arial" w:hAnsi="Arial" w:cs="Arial"/>
                <w:b/>
                <w:bCs/>
                <w:color w:val="000000"/>
                <w:sz w:val="18"/>
                <w:szCs w:val="18"/>
              </w:rPr>
              <w:t>v</w:t>
            </w:r>
            <w:r w:rsidRPr="007117D1">
              <w:rPr>
                <w:rFonts w:ascii="Arial" w:hAnsi="Arial" w:cs="Arial"/>
                <w:b/>
                <w:bCs/>
                <w:color w:val="000000"/>
                <w:sz w:val="18"/>
                <w:szCs w:val="18"/>
              </w:rPr>
              <w:t>d</w:t>
            </w:r>
            <w:proofErr w:type="spellEnd"/>
            <w:r w:rsidRPr="007117D1">
              <w:rPr>
                <w:rFonts w:ascii="Arial" w:hAnsi="Arial" w:cs="Arial"/>
                <w:b/>
                <w:bCs/>
                <w:color w:val="000000"/>
                <w:sz w:val="18"/>
                <w:szCs w:val="18"/>
              </w:rPr>
              <w:t>-sRNA</w:t>
            </w:r>
          </w:p>
        </w:tc>
      </w:tr>
      <w:tr w:rsidR="00873A20" w:rsidRPr="007117D1" w14:paraId="67EAD715" w14:textId="77777777" w:rsidTr="00873A20">
        <w:trPr>
          <w:trHeight w:val="400"/>
        </w:trPr>
        <w:tc>
          <w:tcPr>
            <w:tcW w:w="756" w:type="dxa"/>
            <w:vMerge/>
            <w:tcBorders>
              <w:top w:val="single" w:sz="4" w:space="0" w:color="auto"/>
              <w:left w:val="single" w:sz="4" w:space="0" w:color="auto"/>
              <w:bottom w:val="single" w:sz="4" w:space="0" w:color="000000"/>
              <w:right w:val="single" w:sz="4" w:space="0" w:color="auto"/>
            </w:tcBorders>
            <w:vAlign w:val="center"/>
            <w:hideMark/>
          </w:tcPr>
          <w:p w14:paraId="7D6B24BC" w14:textId="77777777" w:rsidR="007117D1" w:rsidRPr="007117D1" w:rsidRDefault="007117D1" w:rsidP="00194910">
            <w:pPr>
              <w:rPr>
                <w:rFonts w:ascii="Arial" w:hAnsi="Arial" w:cs="Arial"/>
                <w:b/>
                <w:bCs/>
                <w:color w:val="000000"/>
                <w:sz w:val="18"/>
                <w:szCs w:val="18"/>
              </w:rPr>
            </w:pPr>
          </w:p>
        </w:tc>
        <w:tc>
          <w:tcPr>
            <w:tcW w:w="940" w:type="dxa"/>
            <w:vMerge/>
            <w:tcBorders>
              <w:top w:val="single" w:sz="4" w:space="0" w:color="auto"/>
              <w:left w:val="single" w:sz="4" w:space="0" w:color="auto"/>
              <w:bottom w:val="single" w:sz="4" w:space="0" w:color="000000"/>
              <w:right w:val="nil"/>
            </w:tcBorders>
            <w:vAlign w:val="center"/>
            <w:hideMark/>
          </w:tcPr>
          <w:p w14:paraId="126D43B9" w14:textId="77777777" w:rsidR="007117D1" w:rsidRPr="007117D1" w:rsidRDefault="007117D1" w:rsidP="00194910">
            <w:pPr>
              <w:rPr>
                <w:rFonts w:ascii="Arial" w:hAnsi="Arial" w:cs="Arial"/>
                <w:b/>
                <w:bCs/>
                <w:color w:val="000000"/>
                <w:sz w:val="18"/>
                <w:szCs w:val="18"/>
              </w:rPr>
            </w:pPr>
          </w:p>
        </w:tc>
        <w:tc>
          <w:tcPr>
            <w:tcW w:w="795" w:type="dxa"/>
            <w:vMerge w:val="restart"/>
            <w:tcBorders>
              <w:top w:val="nil"/>
              <w:left w:val="nil"/>
              <w:bottom w:val="single" w:sz="4" w:space="0" w:color="000000"/>
              <w:right w:val="nil"/>
            </w:tcBorders>
            <w:shd w:val="clear" w:color="000000" w:fill="D9D9D9"/>
            <w:vAlign w:val="center"/>
            <w:hideMark/>
          </w:tcPr>
          <w:p w14:paraId="04CBDAC4"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795" w:type="dxa"/>
            <w:vMerge w:val="restart"/>
            <w:tcBorders>
              <w:top w:val="nil"/>
              <w:left w:val="nil"/>
              <w:bottom w:val="single" w:sz="4" w:space="0" w:color="000000"/>
              <w:right w:val="nil"/>
            </w:tcBorders>
            <w:shd w:val="clear" w:color="000000" w:fill="D9D9D9"/>
            <w:vAlign w:val="center"/>
            <w:hideMark/>
          </w:tcPr>
          <w:p w14:paraId="1B943A6B"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66" w:type="dxa"/>
            <w:vMerge w:val="restart"/>
            <w:tcBorders>
              <w:top w:val="nil"/>
              <w:left w:val="nil"/>
              <w:bottom w:val="single" w:sz="4" w:space="0" w:color="000000"/>
              <w:right w:val="single" w:sz="4" w:space="0" w:color="auto"/>
            </w:tcBorders>
            <w:shd w:val="clear" w:color="000000" w:fill="D9D9D9"/>
            <w:vAlign w:val="center"/>
            <w:hideMark/>
          </w:tcPr>
          <w:p w14:paraId="2091CA9A"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28" w:type="dxa"/>
            <w:vMerge w:val="restart"/>
            <w:tcBorders>
              <w:top w:val="nil"/>
              <w:left w:val="single" w:sz="4" w:space="0" w:color="auto"/>
              <w:bottom w:val="single" w:sz="4" w:space="0" w:color="000000"/>
              <w:right w:val="nil"/>
            </w:tcBorders>
            <w:shd w:val="clear" w:color="000000" w:fill="D9D9D9"/>
            <w:vAlign w:val="center"/>
            <w:hideMark/>
          </w:tcPr>
          <w:p w14:paraId="14164479" w14:textId="77777777" w:rsidR="007117D1" w:rsidRPr="007117D1" w:rsidRDefault="007117D1" w:rsidP="00194910">
            <w:pPr>
              <w:jc w:val="center"/>
              <w:rPr>
                <w:rFonts w:ascii="Calibri" w:hAnsi="Calibri" w:cs="Calibri"/>
                <w:b/>
                <w:bCs/>
                <w:color w:val="000000"/>
                <w:sz w:val="18"/>
                <w:szCs w:val="18"/>
              </w:rPr>
            </w:pPr>
            <w:r w:rsidRPr="007117D1">
              <w:rPr>
                <w:rFonts w:ascii="Calibri" w:hAnsi="Calibri" w:cs="Calibri"/>
                <w:b/>
                <w:bCs/>
                <w:color w:val="000000"/>
                <w:sz w:val="18"/>
                <w:szCs w:val="18"/>
              </w:rPr>
              <w:t>total sRNA</w:t>
            </w:r>
          </w:p>
        </w:tc>
        <w:tc>
          <w:tcPr>
            <w:tcW w:w="1636" w:type="dxa"/>
            <w:gridSpan w:val="2"/>
            <w:tcBorders>
              <w:top w:val="single" w:sz="4" w:space="0" w:color="auto"/>
              <w:left w:val="nil"/>
              <w:bottom w:val="nil"/>
              <w:right w:val="nil"/>
            </w:tcBorders>
            <w:shd w:val="clear" w:color="000000" w:fill="D9D9D9"/>
            <w:vAlign w:val="center"/>
            <w:hideMark/>
          </w:tcPr>
          <w:p w14:paraId="354D9738"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559" w:type="dxa"/>
            <w:gridSpan w:val="2"/>
            <w:tcBorders>
              <w:top w:val="single" w:sz="4" w:space="0" w:color="auto"/>
              <w:left w:val="nil"/>
              <w:bottom w:val="nil"/>
              <w:right w:val="nil"/>
            </w:tcBorders>
            <w:shd w:val="clear" w:color="000000" w:fill="D9D9D9"/>
            <w:vAlign w:val="center"/>
            <w:hideMark/>
          </w:tcPr>
          <w:p w14:paraId="7CAF2132"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276" w:type="dxa"/>
            <w:gridSpan w:val="2"/>
            <w:tcBorders>
              <w:top w:val="single" w:sz="4" w:space="0" w:color="auto"/>
              <w:left w:val="nil"/>
              <w:bottom w:val="nil"/>
              <w:right w:val="nil"/>
            </w:tcBorders>
            <w:shd w:val="clear" w:color="000000" w:fill="D9D9D9"/>
            <w:vAlign w:val="center"/>
            <w:hideMark/>
          </w:tcPr>
          <w:p w14:paraId="659983E8"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 xml:space="preserve">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4D664827" w14:textId="77777777" w:rsidR="007117D1" w:rsidRPr="007117D1" w:rsidRDefault="007117D1" w:rsidP="00194910">
            <w:pPr>
              <w:rPr>
                <w:rFonts w:ascii="Arial" w:hAnsi="Arial" w:cs="Arial"/>
                <w:b/>
                <w:bCs/>
                <w:color w:val="000000"/>
                <w:sz w:val="18"/>
                <w:szCs w:val="18"/>
              </w:rPr>
            </w:pPr>
          </w:p>
        </w:tc>
      </w:tr>
      <w:tr w:rsidR="00873A20" w:rsidRPr="007117D1" w14:paraId="4E9CBF38" w14:textId="77777777" w:rsidTr="00873A20">
        <w:trPr>
          <w:trHeight w:val="480"/>
        </w:trPr>
        <w:tc>
          <w:tcPr>
            <w:tcW w:w="756" w:type="dxa"/>
            <w:vMerge/>
            <w:tcBorders>
              <w:top w:val="single" w:sz="4" w:space="0" w:color="auto"/>
              <w:left w:val="single" w:sz="4" w:space="0" w:color="auto"/>
              <w:bottom w:val="single" w:sz="4" w:space="0" w:color="000000"/>
              <w:right w:val="single" w:sz="4" w:space="0" w:color="auto"/>
            </w:tcBorders>
            <w:vAlign w:val="center"/>
            <w:hideMark/>
          </w:tcPr>
          <w:p w14:paraId="374A3571" w14:textId="77777777" w:rsidR="007117D1" w:rsidRPr="007117D1" w:rsidRDefault="007117D1" w:rsidP="00194910">
            <w:pPr>
              <w:rPr>
                <w:rFonts w:ascii="Arial" w:hAnsi="Arial" w:cs="Arial"/>
                <w:b/>
                <w:bCs/>
                <w:color w:val="000000"/>
                <w:sz w:val="18"/>
                <w:szCs w:val="18"/>
              </w:rPr>
            </w:pPr>
          </w:p>
        </w:tc>
        <w:tc>
          <w:tcPr>
            <w:tcW w:w="940" w:type="dxa"/>
            <w:vMerge/>
            <w:tcBorders>
              <w:top w:val="single" w:sz="4" w:space="0" w:color="auto"/>
              <w:left w:val="single" w:sz="4" w:space="0" w:color="auto"/>
              <w:bottom w:val="single" w:sz="4" w:space="0" w:color="000000"/>
              <w:right w:val="nil"/>
            </w:tcBorders>
            <w:vAlign w:val="center"/>
            <w:hideMark/>
          </w:tcPr>
          <w:p w14:paraId="34F110B6" w14:textId="77777777" w:rsidR="007117D1" w:rsidRPr="007117D1" w:rsidRDefault="007117D1" w:rsidP="00194910">
            <w:pPr>
              <w:rPr>
                <w:rFonts w:ascii="Arial" w:hAnsi="Arial" w:cs="Arial"/>
                <w:b/>
                <w:bCs/>
                <w:color w:val="000000"/>
                <w:sz w:val="18"/>
                <w:szCs w:val="18"/>
              </w:rPr>
            </w:pPr>
          </w:p>
        </w:tc>
        <w:tc>
          <w:tcPr>
            <w:tcW w:w="795" w:type="dxa"/>
            <w:vMerge/>
            <w:tcBorders>
              <w:top w:val="nil"/>
              <w:left w:val="nil"/>
              <w:bottom w:val="single" w:sz="4" w:space="0" w:color="000000"/>
              <w:right w:val="nil"/>
            </w:tcBorders>
            <w:vAlign w:val="center"/>
            <w:hideMark/>
          </w:tcPr>
          <w:p w14:paraId="1F1AD5BC" w14:textId="77777777" w:rsidR="007117D1" w:rsidRPr="007117D1" w:rsidRDefault="007117D1" w:rsidP="00194910">
            <w:pPr>
              <w:rPr>
                <w:rFonts w:ascii="Arial" w:hAnsi="Arial" w:cs="Arial"/>
                <w:b/>
                <w:bCs/>
                <w:color w:val="000000"/>
                <w:sz w:val="18"/>
                <w:szCs w:val="18"/>
              </w:rPr>
            </w:pPr>
          </w:p>
        </w:tc>
        <w:tc>
          <w:tcPr>
            <w:tcW w:w="795" w:type="dxa"/>
            <w:vMerge/>
            <w:tcBorders>
              <w:top w:val="nil"/>
              <w:left w:val="nil"/>
              <w:bottom w:val="single" w:sz="4" w:space="0" w:color="000000"/>
              <w:right w:val="nil"/>
            </w:tcBorders>
            <w:vAlign w:val="center"/>
            <w:hideMark/>
          </w:tcPr>
          <w:p w14:paraId="638648F0" w14:textId="77777777" w:rsidR="007117D1" w:rsidRPr="007117D1" w:rsidRDefault="007117D1" w:rsidP="00194910">
            <w:pPr>
              <w:rPr>
                <w:rFonts w:ascii="Arial" w:hAnsi="Arial" w:cs="Arial"/>
                <w:b/>
                <w:bCs/>
                <w:color w:val="000000"/>
                <w:sz w:val="18"/>
                <w:szCs w:val="18"/>
              </w:rPr>
            </w:pPr>
          </w:p>
        </w:tc>
        <w:tc>
          <w:tcPr>
            <w:tcW w:w="966" w:type="dxa"/>
            <w:vMerge/>
            <w:tcBorders>
              <w:top w:val="nil"/>
              <w:left w:val="nil"/>
              <w:bottom w:val="single" w:sz="4" w:space="0" w:color="000000"/>
              <w:right w:val="single" w:sz="4" w:space="0" w:color="auto"/>
            </w:tcBorders>
            <w:vAlign w:val="center"/>
            <w:hideMark/>
          </w:tcPr>
          <w:p w14:paraId="31A90F82" w14:textId="77777777" w:rsidR="007117D1" w:rsidRPr="007117D1" w:rsidRDefault="007117D1" w:rsidP="00194910">
            <w:pPr>
              <w:rPr>
                <w:rFonts w:ascii="Arial" w:hAnsi="Arial" w:cs="Arial"/>
                <w:b/>
                <w:bCs/>
                <w:color w:val="000000"/>
                <w:sz w:val="18"/>
                <w:szCs w:val="18"/>
              </w:rPr>
            </w:pPr>
          </w:p>
        </w:tc>
        <w:tc>
          <w:tcPr>
            <w:tcW w:w="928" w:type="dxa"/>
            <w:vMerge/>
            <w:tcBorders>
              <w:top w:val="nil"/>
              <w:left w:val="single" w:sz="4" w:space="0" w:color="auto"/>
              <w:bottom w:val="single" w:sz="4" w:space="0" w:color="000000"/>
              <w:right w:val="nil"/>
            </w:tcBorders>
            <w:vAlign w:val="center"/>
            <w:hideMark/>
          </w:tcPr>
          <w:p w14:paraId="3DC4AC6B" w14:textId="77777777" w:rsidR="007117D1" w:rsidRPr="007117D1" w:rsidRDefault="007117D1" w:rsidP="00194910">
            <w:pPr>
              <w:rPr>
                <w:rFonts w:ascii="Calibri" w:hAnsi="Calibri" w:cs="Calibri"/>
                <w:b/>
                <w:bCs/>
                <w:color w:val="000000"/>
                <w:sz w:val="18"/>
                <w:szCs w:val="18"/>
              </w:rPr>
            </w:pPr>
          </w:p>
        </w:tc>
        <w:tc>
          <w:tcPr>
            <w:tcW w:w="927" w:type="dxa"/>
            <w:tcBorders>
              <w:top w:val="nil"/>
              <w:left w:val="nil"/>
              <w:bottom w:val="single" w:sz="4" w:space="0" w:color="auto"/>
              <w:right w:val="nil"/>
            </w:tcBorders>
            <w:shd w:val="clear" w:color="000000" w:fill="D9D9D9"/>
            <w:vAlign w:val="center"/>
            <w:hideMark/>
          </w:tcPr>
          <w:p w14:paraId="3D175592"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709" w:type="dxa"/>
            <w:tcBorders>
              <w:top w:val="nil"/>
              <w:left w:val="nil"/>
              <w:bottom w:val="single" w:sz="4" w:space="0" w:color="auto"/>
              <w:right w:val="nil"/>
            </w:tcBorders>
            <w:shd w:val="clear" w:color="000000" w:fill="D9D9D9"/>
            <w:vAlign w:val="center"/>
            <w:hideMark/>
          </w:tcPr>
          <w:p w14:paraId="433A8D91"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50" w:type="dxa"/>
            <w:tcBorders>
              <w:top w:val="nil"/>
              <w:left w:val="nil"/>
              <w:bottom w:val="single" w:sz="4" w:space="0" w:color="auto"/>
              <w:right w:val="nil"/>
            </w:tcBorders>
            <w:shd w:val="clear" w:color="000000" w:fill="D9D9D9"/>
            <w:vAlign w:val="center"/>
            <w:hideMark/>
          </w:tcPr>
          <w:p w14:paraId="3855D11D"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709" w:type="dxa"/>
            <w:tcBorders>
              <w:top w:val="nil"/>
              <w:left w:val="nil"/>
              <w:bottom w:val="single" w:sz="4" w:space="0" w:color="auto"/>
              <w:right w:val="nil"/>
            </w:tcBorders>
            <w:shd w:val="clear" w:color="000000" w:fill="D9D9D9"/>
            <w:vAlign w:val="center"/>
            <w:hideMark/>
          </w:tcPr>
          <w:p w14:paraId="4F440C6B"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743" w:type="dxa"/>
            <w:tcBorders>
              <w:top w:val="nil"/>
              <w:left w:val="nil"/>
              <w:bottom w:val="single" w:sz="4" w:space="0" w:color="auto"/>
              <w:right w:val="nil"/>
            </w:tcBorders>
            <w:shd w:val="clear" w:color="000000" w:fill="D9D9D9"/>
            <w:vAlign w:val="center"/>
            <w:hideMark/>
          </w:tcPr>
          <w:p w14:paraId="009D3845"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533" w:type="dxa"/>
            <w:tcBorders>
              <w:top w:val="nil"/>
              <w:left w:val="nil"/>
              <w:bottom w:val="single" w:sz="4" w:space="0" w:color="auto"/>
              <w:right w:val="nil"/>
            </w:tcBorders>
            <w:shd w:val="clear" w:color="000000" w:fill="D9D9D9"/>
            <w:vAlign w:val="center"/>
            <w:hideMark/>
          </w:tcPr>
          <w:p w14:paraId="2A8468EA"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34B9952D" w14:textId="77777777" w:rsidR="007117D1" w:rsidRPr="007117D1" w:rsidRDefault="007117D1" w:rsidP="00194910">
            <w:pPr>
              <w:rPr>
                <w:rFonts w:ascii="Arial" w:hAnsi="Arial" w:cs="Arial"/>
                <w:b/>
                <w:bCs/>
                <w:color w:val="000000"/>
                <w:sz w:val="18"/>
                <w:szCs w:val="18"/>
              </w:rPr>
            </w:pPr>
          </w:p>
        </w:tc>
      </w:tr>
      <w:tr w:rsidR="00873A20" w:rsidRPr="007117D1" w14:paraId="3D0AEA1E" w14:textId="77777777" w:rsidTr="00873A20">
        <w:trPr>
          <w:trHeight w:val="400"/>
        </w:trPr>
        <w:tc>
          <w:tcPr>
            <w:tcW w:w="756" w:type="dxa"/>
            <w:tcBorders>
              <w:top w:val="nil"/>
              <w:left w:val="single" w:sz="4" w:space="0" w:color="auto"/>
              <w:bottom w:val="nil"/>
              <w:right w:val="single" w:sz="4" w:space="0" w:color="auto"/>
            </w:tcBorders>
            <w:shd w:val="clear" w:color="000000" w:fill="D9D9D9"/>
            <w:noWrap/>
            <w:vAlign w:val="center"/>
            <w:hideMark/>
          </w:tcPr>
          <w:p w14:paraId="6E609DB2"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21-nt</w:t>
            </w:r>
          </w:p>
        </w:tc>
        <w:tc>
          <w:tcPr>
            <w:tcW w:w="940" w:type="dxa"/>
            <w:tcBorders>
              <w:top w:val="nil"/>
              <w:left w:val="nil"/>
              <w:bottom w:val="nil"/>
              <w:right w:val="nil"/>
            </w:tcBorders>
            <w:shd w:val="clear" w:color="auto" w:fill="auto"/>
            <w:noWrap/>
            <w:vAlign w:val="center"/>
            <w:hideMark/>
          </w:tcPr>
          <w:p w14:paraId="0B8EAFCD"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700,131</w:t>
            </w:r>
          </w:p>
        </w:tc>
        <w:tc>
          <w:tcPr>
            <w:tcW w:w="795" w:type="dxa"/>
            <w:tcBorders>
              <w:top w:val="nil"/>
              <w:left w:val="nil"/>
              <w:bottom w:val="nil"/>
              <w:right w:val="nil"/>
            </w:tcBorders>
            <w:shd w:val="clear" w:color="auto" w:fill="auto"/>
            <w:noWrap/>
            <w:vAlign w:val="center"/>
            <w:hideMark/>
          </w:tcPr>
          <w:p w14:paraId="7BFB01F1"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105,294</w:t>
            </w:r>
          </w:p>
        </w:tc>
        <w:tc>
          <w:tcPr>
            <w:tcW w:w="795" w:type="dxa"/>
            <w:tcBorders>
              <w:top w:val="nil"/>
              <w:left w:val="nil"/>
              <w:bottom w:val="nil"/>
              <w:right w:val="nil"/>
            </w:tcBorders>
            <w:shd w:val="clear" w:color="auto" w:fill="auto"/>
            <w:noWrap/>
            <w:vAlign w:val="center"/>
            <w:hideMark/>
          </w:tcPr>
          <w:p w14:paraId="67867CC6"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55,304</w:t>
            </w:r>
          </w:p>
        </w:tc>
        <w:tc>
          <w:tcPr>
            <w:tcW w:w="966" w:type="dxa"/>
            <w:tcBorders>
              <w:top w:val="nil"/>
              <w:left w:val="nil"/>
              <w:bottom w:val="nil"/>
              <w:right w:val="nil"/>
            </w:tcBorders>
            <w:shd w:val="clear" w:color="auto" w:fill="auto"/>
            <w:noWrap/>
            <w:vAlign w:val="center"/>
            <w:hideMark/>
          </w:tcPr>
          <w:p w14:paraId="2D6DAC72"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160,598</w:t>
            </w:r>
          </w:p>
        </w:tc>
        <w:tc>
          <w:tcPr>
            <w:tcW w:w="928" w:type="dxa"/>
            <w:tcBorders>
              <w:top w:val="nil"/>
              <w:left w:val="single" w:sz="4" w:space="0" w:color="auto"/>
              <w:bottom w:val="nil"/>
              <w:right w:val="nil"/>
            </w:tcBorders>
            <w:shd w:val="clear" w:color="auto" w:fill="auto"/>
            <w:noWrap/>
            <w:vAlign w:val="center"/>
            <w:hideMark/>
          </w:tcPr>
          <w:p w14:paraId="637D5632"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162,197</w:t>
            </w:r>
          </w:p>
        </w:tc>
        <w:tc>
          <w:tcPr>
            <w:tcW w:w="927" w:type="dxa"/>
            <w:tcBorders>
              <w:top w:val="nil"/>
              <w:left w:val="nil"/>
              <w:bottom w:val="nil"/>
              <w:right w:val="nil"/>
            </w:tcBorders>
            <w:shd w:val="clear" w:color="auto" w:fill="auto"/>
            <w:noWrap/>
            <w:vAlign w:val="center"/>
            <w:hideMark/>
          </w:tcPr>
          <w:p w14:paraId="5A60B2A0"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24,393</w:t>
            </w:r>
          </w:p>
        </w:tc>
        <w:tc>
          <w:tcPr>
            <w:tcW w:w="709" w:type="dxa"/>
            <w:tcBorders>
              <w:top w:val="nil"/>
              <w:left w:val="nil"/>
              <w:bottom w:val="nil"/>
              <w:right w:val="nil"/>
            </w:tcBorders>
            <w:shd w:val="clear" w:color="auto" w:fill="auto"/>
            <w:noWrap/>
            <w:vAlign w:val="center"/>
            <w:hideMark/>
          </w:tcPr>
          <w:p w14:paraId="4AB184A2"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15.0</w:t>
            </w:r>
          </w:p>
        </w:tc>
        <w:tc>
          <w:tcPr>
            <w:tcW w:w="850" w:type="dxa"/>
            <w:tcBorders>
              <w:top w:val="nil"/>
              <w:left w:val="nil"/>
              <w:bottom w:val="nil"/>
              <w:right w:val="nil"/>
            </w:tcBorders>
            <w:shd w:val="clear" w:color="auto" w:fill="auto"/>
            <w:noWrap/>
            <w:vAlign w:val="center"/>
            <w:hideMark/>
          </w:tcPr>
          <w:p w14:paraId="173A12E5"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12,812</w:t>
            </w:r>
          </w:p>
        </w:tc>
        <w:tc>
          <w:tcPr>
            <w:tcW w:w="709" w:type="dxa"/>
            <w:tcBorders>
              <w:top w:val="nil"/>
              <w:left w:val="nil"/>
              <w:bottom w:val="nil"/>
              <w:right w:val="nil"/>
            </w:tcBorders>
            <w:shd w:val="clear" w:color="auto" w:fill="auto"/>
            <w:noWrap/>
            <w:vAlign w:val="center"/>
            <w:hideMark/>
          </w:tcPr>
          <w:p w14:paraId="29F39F14"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7.9</w:t>
            </w:r>
          </w:p>
        </w:tc>
        <w:tc>
          <w:tcPr>
            <w:tcW w:w="743" w:type="dxa"/>
            <w:tcBorders>
              <w:top w:val="nil"/>
              <w:left w:val="nil"/>
              <w:bottom w:val="nil"/>
              <w:right w:val="nil"/>
            </w:tcBorders>
            <w:shd w:val="clear" w:color="auto" w:fill="auto"/>
            <w:noWrap/>
            <w:vAlign w:val="center"/>
            <w:hideMark/>
          </w:tcPr>
          <w:p w14:paraId="022A8B7A"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37,205</w:t>
            </w:r>
          </w:p>
        </w:tc>
        <w:tc>
          <w:tcPr>
            <w:tcW w:w="533" w:type="dxa"/>
            <w:tcBorders>
              <w:top w:val="nil"/>
              <w:left w:val="nil"/>
              <w:bottom w:val="nil"/>
              <w:right w:val="nil"/>
            </w:tcBorders>
            <w:shd w:val="clear" w:color="auto" w:fill="auto"/>
            <w:noWrap/>
            <w:vAlign w:val="center"/>
            <w:hideMark/>
          </w:tcPr>
          <w:p w14:paraId="35356631"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22.9</w:t>
            </w:r>
          </w:p>
        </w:tc>
        <w:tc>
          <w:tcPr>
            <w:tcW w:w="992" w:type="dxa"/>
            <w:tcBorders>
              <w:top w:val="nil"/>
              <w:left w:val="single" w:sz="4" w:space="0" w:color="auto"/>
              <w:bottom w:val="nil"/>
              <w:right w:val="single" w:sz="4" w:space="0" w:color="auto"/>
            </w:tcBorders>
            <w:shd w:val="clear" w:color="auto" w:fill="auto"/>
            <w:noWrap/>
            <w:vAlign w:val="center"/>
            <w:hideMark/>
          </w:tcPr>
          <w:p w14:paraId="5C9E3959"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1.9</w:t>
            </w:r>
          </w:p>
        </w:tc>
      </w:tr>
      <w:tr w:rsidR="00873A20" w:rsidRPr="007117D1" w14:paraId="60D84BD2" w14:textId="77777777" w:rsidTr="00873A20">
        <w:trPr>
          <w:trHeight w:val="400"/>
        </w:trPr>
        <w:tc>
          <w:tcPr>
            <w:tcW w:w="756" w:type="dxa"/>
            <w:tcBorders>
              <w:top w:val="nil"/>
              <w:left w:val="single" w:sz="4" w:space="0" w:color="auto"/>
              <w:bottom w:val="nil"/>
              <w:right w:val="single" w:sz="4" w:space="0" w:color="auto"/>
            </w:tcBorders>
            <w:shd w:val="clear" w:color="000000" w:fill="D9D9D9"/>
            <w:noWrap/>
            <w:vAlign w:val="center"/>
            <w:hideMark/>
          </w:tcPr>
          <w:p w14:paraId="66C4521E"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22-nt</w:t>
            </w:r>
          </w:p>
        </w:tc>
        <w:tc>
          <w:tcPr>
            <w:tcW w:w="940" w:type="dxa"/>
            <w:tcBorders>
              <w:top w:val="nil"/>
              <w:left w:val="nil"/>
              <w:bottom w:val="nil"/>
              <w:right w:val="nil"/>
            </w:tcBorders>
            <w:shd w:val="clear" w:color="auto" w:fill="auto"/>
            <w:noWrap/>
            <w:vAlign w:val="center"/>
            <w:hideMark/>
          </w:tcPr>
          <w:p w14:paraId="148F4535"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839,033</w:t>
            </w:r>
          </w:p>
        </w:tc>
        <w:tc>
          <w:tcPr>
            <w:tcW w:w="795" w:type="dxa"/>
            <w:tcBorders>
              <w:top w:val="nil"/>
              <w:left w:val="nil"/>
              <w:bottom w:val="nil"/>
              <w:right w:val="nil"/>
            </w:tcBorders>
            <w:shd w:val="clear" w:color="auto" w:fill="auto"/>
            <w:noWrap/>
            <w:vAlign w:val="center"/>
            <w:hideMark/>
          </w:tcPr>
          <w:p w14:paraId="575EC2D7"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245,515</w:t>
            </w:r>
          </w:p>
        </w:tc>
        <w:tc>
          <w:tcPr>
            <w:tcW w:w="795" w:type="dxa"/>
            <w:tcBorders>
              <w:top w:val="nil"/>
              <w:left w:val="nil"/>
              <w:bottom w:val="nil"/>
              <w:right w:val="nil"/>
            </w:tcBorders>
            <w:shd w:val="clear" w:color="auto" w:fill="auto"/>
            <w:noWrap/>
            <w:vAlign w:val="center"/>
            <w:hideMark/>
          </w:tcPr>
          <w:p w14:paraId="6965A1F9"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42,665</w:t>
            </w:r>
          </w:p>
        </w:tc>
        <w:tc>
          <w:tcPr>
            <w:tcW w:w="966" w:type="dxa"/>
            <w:tcBorders>
              <w:top w:val="nil"/>
              <w:left w:val="nil"/>
              <w:bottom w:val="nil"/>
              <w:right w:val="nil"/>
            </w:tcBorders>
            <w:shd w:val="clear" w:color="auto" w:fill="auto"/>
            <w:noWrap/>
            <w:vAlign w:val="center"/>
            <w:hideMark/>
          </w:tcPr>
          <w:p w14:paraId="7B03AE90"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288,180</w:t>
            </w:r>
          </w:p>
        </w:tc>
        <w:tc>
          <w:tcPr>
            <w:tcW w:w="928" w:type="dxa"/>
            <w:tcBorders>
              <w:top w:val="nil"/>
              <w:left w:val="single" w:sz="4" w:space="0" w:color="auto"/>
              <w:bottom w:val="nil"/>
              <w:right w:val="nil"/>
            </w:tcBorders>
            <w:shd w:val="clear" w:color="auto" w:fill="auto"/>
            <w:noWrap/>
            <w:vAlign w:val="center"/>
            <w:hideMark/>
          </w:tcPr>
          <w:p w14:paraId="574CB3BC"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194,376</w:t>
            </w:r>
          </w:p>
        </w:tc>
        <w:tc>
          <w:tcPr>
            <w:tcW w:w="927" w:type="dxa"/>
            <w:tcBorders>
              <w:top w:val="nil"/>
              <w:left w:val="nil"/>
              <w:bottom w:val="nil"/>
              <w:right w:val="nil"/>
            </w:tcBorders>
            <w:shd w:val="clear" w:color="auto" w:fill="auto"/>
            <w:noWrap/>
            <w:vAlign w:val="center"/>
            <w:hideMark/>
          </w:tcPr>
          <w:p w14:paraId="34982304"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56,878</w:t>
            </w:r>
          </w:p>
        </w:tc>
        <w:tc>
          <w:tcPr>
            <w:tcW w:w="709" w:type="dxa"/>
            <w:tcBorders>
              <w:top w:val="nil"/>
              <w:left w:val="nil"/>
              <w:bottom w:val="nil"/>
              <w:right w:val="nil"/>
            </w:tcBorders>
            <w:shd w:val="clear" w:color="auto" w:fill="auto"/>
            <w:noWrap/>
            <w:vAlign w:val="center"/>
            <w:hideMark/>
          </w:tcPr>
          <w:p w14:paraId="4B8423A0"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29.3</w:t>
            </w:r>
          </w:p>
        </w:tc>
        <w:tc>
          <w:tcPr>
            <w:tcW w:w="850" w:type="dxa"/>
            <w:tcBorders>
              <w:top w:val="nil"/>
              <w:left w:val="nil"/>
              <w:bottom w:val="nil"/>
              <w:right w:val="nil"/>
            </w:tcBorders>
            <w:shd w:val="clear" w:color="auto" w:fill="auto"/>
            <w:noWrap/>
            <w:vAlign w:val="center"/>
            <w:hideMark/>
          </w:tcPr>
          <w:p w14:paraId="27577C6E"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9,884</w:t>
            </w:r>
          </w:p>
        </w:tc>
        <w:tc>
          <w:tcPr>
            <w:tcW w:w="709" w:type="dxa"/>
            <w:tcBorders>
              <w:top w:val="nil"/>
              <w:left w:val="nil"/>
              <w:bottom w:val="nil"/>
              <w:right w:val="nil"/>
            </w:tcBorders>
            <w:shd w:val="clear" w:color="auto" w:fill="auto"/>
            <w:noWrap/>
            <w:vAlign w:val="center"/>
            <w:hideMark/>
          </w:tcPr>
          <w:p w14:paraId="624D507D"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5.1</w:t>
            </w:r>
          </w:p>
        </w:tc>
        <w:tc>
          <w:tcPr>
            <w:tcW w:w="743" w:type="dxa"/>
            <w:tcBorders>
              <w:top w:val="nil"/>
              <w:left w:val="nil"/>
              <w:bottom w:val="nil"/>
              <w:right w:val="nil"/>
            </w:tcBorders>
            <w:shd w:val="clear" w:color="auto" w:fill="auto"/>
            <w:noWrap/>
            <w:vAlign w:val="center"/>
            <w:hideMark/>
          </w:tcPr>
          <w:p w14:paraId="4B15C505"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66,762</w:t>
            </w:r>
          </w:p>
        </w:tc>
        <w:tc>
          <w:tcPr>
            <w:tcW w:w="533" w:type="dxa"/>
            <w:tcBorders>
              <w:top w:val="nil"/>
              <w:left w:val="nil"/>
              <w:bottom w:val="nil"/>
              <w:right w:val="nil"/>
            </w:tcBorders>
            <w:shd w:val="clear" w:color="auto" w:fill="auto"/>
            <w:noWrap/>
            <w:vAlign w:val="center"/>
            <w:hideMark/>
          </w:tcPr>
          <w:p w14:paraId="1D342317"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34.3</w:t>
            </w:r>
          </w:p>
        </w:tc>
        <w:tc>
          <w:tcPr>
            <w:tcW w:w="992" w:type="dxa"/>
            <w:tcBorders>
              <w:top w:val="nil"/>
              <w:left w:val="single" w:sz="4" w:space="0" w:color="auto"/>
              <w:bottom w:val="nil"/>
              <w:right w:val="single" w:sz="4" w:space="0" w:color="auto"/>
            </w:tcBorders>
            <w:shd w:val="clear" w:color="auto" w:fill="auto"/>
            <w:noWrap/>
            <w:vAlign w:val="center"/>
            <w:hideMark/>
          </w:tcPr>
          <w:p w14:paraId="7432EDC3"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5.8</w:t>
            </w:r>
          </w:p>
        </w:tc>
      </w:tr>
      <w:tr w:rsidR="00873A20" w:rsidRPr="007117D1" w14:paraId="340C26E5" w14:textId="77777777" w:rsidTr="00873A20">
        <w:trPr>
          <w:trHeight w:val="400"/>
        </w:trPr>
        <w:tc>
          <w:tcPr>
            <w:tcW w:w="756" w:type="dxa"/>
            <w:tcBorders>
              <w:top w:val="nil"/>
              <w:left w:val="single" w:sz="4" w:space="0" w:color="auto"/>
              <w:bottom w:val="nil"/>
              <w:right w:val="single" w:sz="4" w:space="0" w:color="auto"/>
            </w:tcBorders>
            <w:shd w:val="clear" w:color="000000" w:fill="D9D9D9"/>
            <w:noWrap/>
            <w:vAlign w:val="center"/>
            <w:hideMark/>
          </w:tcPr>
          <w:p w14:paraId="64E1AC66"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23-nt</w:t>
            </w:r>
          </w:p>
        </w:tc>
        <w:tc>
          <w:tcPr>
            <w:tcW w:w="940" w:type="dxa"/>
            <w:tcBorders>
              <w:top w:val="nil"/>
              <w:left w:val="nil"/>
              <w:bottom w:val="nil"/>
              <w:right w:val="nil"/>
            </w:tcBorders>
            <w:shd w:val="clear" w:color="auto" w:fill="auto"/>
            <w:noWrap/>
            <w:vAlign w:val="center"/>
            <w:hideMark/>
          </w:tcPr>
          <w:p w14:paraId="409FC196"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622,373</w:t>
            </w:r>
          </w:p>
        </w:tc>
        <w:tc>
          <w:tcPr>
            <w:tcW w:w="795" w:type="dxa"/>
            <w:tcBorders>
              <w:top w:val="nil"/>
              <w:left w:val="nil"/>
              <w:bottom w:val="nil"/>
              <w:right w:val="nil"/>
            </w:tcBorders>
            <w:shd w:val="clear" w:color="auto" w:fill="auto"/>
            <w:noWrap/>
            <w:vAlign w:val="center"/>
            <w:hideMark/>
          </w:tcPr>
          <w:p w14:paraId="4BD26CFC"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10,064</w:t>
            </w:r>
          </w:p>
        </w:tc>
        <w:tc>
          <w:tcPr>
            <w:tcW w:w="795" w:type="dxa"/>
            <w:tcBorders>
              <w:top w:val="nil"/>
              <w:left w:val="nil"/>
              <w:bottom w:val="nil"/>
              <w:right w:val="nil"/>
            </w:tcBorders>
            <w:shd w:val="clear" w:color="auto" w:fill="auto"/>
            <w:noWrap/>
            <w:vAlign w:val="center"/>
            <w:hideMark/>
          </w:tcPr>
          <w:p w14:paraId="62ABE30D"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3,154</w:t>
            </w:r>
          </w:p>
        </w:tc>
        <w:tc>
          <w:tcPr>
            <w:tcW w:w="966" w:type="dxa"/>
            <w:tcBorders>
              <w:top w:val="nil"/>
              <w:left w:val="nil"/>
              <w:bottom w:val="nil"/>
              <w:right w:val="nil"/>
            </w:tcBorders>
            <w:shd w:val="clear" w:color="auto" w:fill="auto"/>
            <w:noWrap/>
            <w:vAlign w:val="center"/>
            <w:hideMark/>
          </w:tcPr>
          <w:p w14:paraId="77324BF3"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13,218</w:t>
            </w:r>
          </w:p>
        </w:tc>
        <w:tc>
          <w:tcPr>
            <w:tcW w:w="928" w:type="dxa"/>
            <w:tcBorders>
              <w:top w:val="nil"/>
              <w:left w:val="single" w:sz="4" w:space="0" w:color="auto"/>
              <w:bottom w:val="nil"/>
              <w:right w:val="nil"/>
            </w:tcBorders>
            <w:shd w:val="clear" w:color="auto" w:fill="auto"/>
            <w:noWrap/>
            <w:vAlign w:val="center"/>
            <w:hideMark/>
          </w:tcPr>
          <w:p w14:paraId="5F98AE80"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144,183</w:t>
            </w:r>
          </w:p>
        </w:tc>
        <w:tc>
          <w:tcPr>
            <w:tcW w:w="927" w:type="dxa"/>
            <w:tcBorders>
              <w:top w:val="nil"/>
              <w:left w:val="nil"/>
              <w:bottom w:val="nil"/>
              <w:right w:val="nil"/>
            </w:tcBorders>
            <w:shd w:val="clear" w:color="auto" w:fill="auto"/>
            <w:noWrap/>
            <w:vAlign w:val="center"/>
            <w:hideMark/>
          </w:tcPr>
          <w:p w14:paraId="7F6B3CD6"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2,331</w:t>
            </w:r>
          </w:p>
        </w:tc>
        <w:tc>
          <w:tcPr>
            <w:tcW w:w="709" w:type="dxa"/>
            <w:tcBorders>
              <w:top w:val="nil"/>
              <w:left w:val="nil"/>
              <w:bottom w:val="nil"/>
              <w:right w:val="nil"/>
            </w:tcBorders>
            <w:shd w:val="clear" w:color="auto" w:fill="auto"/>
            <w:noWrap/>
            <w:vAlign w:val="center"/>
            <w:hideMark/>
          </w:tcPr>
          <w:p w14:paraId="5009E3DD"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1.6</w:t>
            </w:r>
          </w:p>
        </w:tc>
        <w:tc>
          <w:tcPr>
            <w:tcW w:w="850" w:type="dxa"/>
            <w:tcBorders>
              <w:top w:val="nil"/>
              <w:left w:val="nil"/>
              <w:bottom w:val="nil"/>
              <w:right w:val="nil"/>
            </w:tcBorders>
            <w:shd w:val="clear" w:color="auto" w:fill="auto"/>
            <w:noWrap/>
            <w:vAlign w:val="center"/>
            <w:hideMark/>
          </w:tcPr>
          <w:p w14:paraId="26777485"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731</w:t>
            </w:r>
          </w:p>
        </w:tc>
        <w:tc>
          <w:tcPr>
            <w:tcW w:w="709" w:type="dxa"/>
            <w:tcBorders>
              <w:top w:val="nil"/>
              <w:left w:val="nil"/>
              <w:bottom w:val="nil"/>
              <w:right w:val="nil"/>
            </w:tcBorders>
            <w:shd w:val="clear" w:color="auto" w:fill="auto"/>
            <w:noWrap/>
            <w:vAlign w:val="center"/>
            <w:hideMark/>
          </w:tcPr>
          <w:p w14:paraId="4FBDE6FC"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0.5</w:t>
            </w:r>
          </w:p>
        </w:tc>
        <w:tc>
          <w:tcPr>
            <w:tcW w:w="743" w:type="dxa"/>
            <w:tcBorders>
              <w:top w:val="nil"/>
              <w:left w:val="nil"/>
              <w:bottom w:val="nil"/>
              <w:right w:val="nil"/>
            </w:tcBorders>
            <w:shd w:val="clear" w:color="auto" w:fill="auto"/>
            <w:noWrap/>
            <w:vAlign w:val="center"/>
            <w:hideMark/>
          </w:tcPr>
          <w:p w14:paraId="43533520"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3,062</w:t>
            </w:r>
          </w:p>
        </w:tc>
        <w:tc>
          <w:tcPr>
            <w:tcW w:w="533" w:type="dxa"/>
            <w:tcBorders>
              <w:top w:val="nil"/>
              <w:left w:val="nil"/>
              <w:bottom w:val="nil"/>
              <w:right w:val="nil"/>
            </w:tcBorders>
            <w:shd w:val="clear" w:color="auto" w:fill="auto"/>
            <w:noWrap/>
            <w:vAlign w:val="center"/>
            <w:hideMark/>
          </w:tcPr>
          <w:p w14:paraId="6A29F5D2"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2.1</w:t>
            </w:r>
          </w:p>
        </w:tc>
        <w:tc>
          <w:tcPr>
            <w:tcW w:w="992" w:type="dxa"/>
            <w:tcBorders>
              <w:top w:val="nil"/>
              <w:left w:val="single" w:sz="4" w:space="0" w:color="auto"/>
              <w:bottom w:val="nil"/>
              <w:right w:val="single" w:sz="4" w:space="0" w:color="auto"/>
            </w:tcBorders>
            <w:shd w:val="clear" w:color="auto" w:fill="auto"/>
            <w:noWrap/>
            <w:vAlign w:val="center"/>
            <w:hideMark/>
          </w:tcPr>
          <w:p w14:paraId="66C87A63"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3.2</w:t>
            </w:r>
          </w:p>
        </w:tc>
      </w:tr>
      <w:tr w:rsidR="00873A20" w:rsidRPr="007117D1" w14:paraId="418C82B5" w14:textId="77777777" w:rsidTr="00873A20">
        <w:trPr>
          <w:trHeight w:val="400"/>
        </w:trPr>
        <w:tc>
          <w:tcPr>
            <w:tcW w:w="756" w:type="dxa"/>
            <w:tcBorders>
              <w:top w:val="nil"/>
              <w:left w:val="single" w:sz="4" w:space="0" w:color="auto"/>
              <w:bottom w:val="nil"/>
              <w:right w:val="single" w:sz="4" w:space="0" w:color="auto"/>
            </w:tcBorders>
            <w:shd w:val="clear" w:color="000000" w:fill="D9D9D9"/>
            <w:noWrap/>
            <w:vAlign w:val="center"/>
            <w:hideMark/>
          </w:tcPr>
          <w:p w14:paraId="513CED7E"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24-nt</w:t>
            </w:r>
          </w:p>
        </w:tc>
        <w:tc>
          <w:tcPr>
            <w:tcW w:w="940" w:type="dxa"/>
            <w:tcBorders>
              <w:top w:val="nil"/>
              <w:left w:val="nil"/>
              <w:bottom w:val="nil"/>
              <w:right w:val="nil"/>
            </w:tcBorders>
            <w:shd w:val="clear" w:color="auto" w:fill="auto"/>
            <w:noWrap/>
            <w:vAlign w:val="center"/>
            <w:hideMark/>
          </w:tcPr>
          <w:p w14:paraId="296FCD7F"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2,155,006</w:t>
            </w:r>
          </w:p>
        </w:tc>
        <w:tc>
          <w:tcPr>
            <w:tcW w:w="795" w:type="dxa"/>
            <w:tcBorders>
              <w:top w:val="nil"/>
              <w:left w:val="nil"/>
              <w:bottom w:val="nil"/>
              <w:right w:val="nil"/>
            </w:tcBorders>
            <w:shd w:val="clear" w:color="auto" w:fill="auto"/>
            <w:noWrap/>
            <w:vAlign w:val="center"/>
            <w:hideMark/>
          </w:tcPr>
          <w:p w14:paraId="412B48FE"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19,858</w:t>
            </w:r>
          </w:p>
        </w:tc>
        <w:tc>
          <w:tcPr>
            <w:tcW w:w="795" w:type="dxa"/>
            <w:tcBorders>
              <w:top w:val="nil"/>
              <w:left w:val="nil"/>
              <w:bottom w:val="nil"/>
              <w:right w:val="nil"/>
            </w:tcBorders>
            <w:shd w:val="clear" w:color="auto" w:fill="auto"/>
            <w:noWrap/>
            <w:vAlign w:val="center"/>
            <w:hideMark/>
          </w:tcPr>
          <w:p w14:paraId="349C1988"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6,322</w:t>
            </w:r>
          </w:p>
        </w:tc>
        <w:tc>
          <w:tcPr>
            <w:tcW w:w="966" w:type="dxa"/>
            <w:tcBorders>
              <w:top w:val="nil"/>
              <w:left w:val="nil"/>
              <w:bottom w:val="nil"/>
              <w:right w:val="nil"/>
            </w:tcBorders>
            <w:shd w:val="clear" w:color="auto" w:fill="auto"/>
            <w:noWrap/>
            <w:vAlign w:val="center"/>
            <w:hideMark/>
          </w:tcPr>
          <w:p w14:paraId="638C4767"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26,180</w:t>
            </w:r>
          </w:p>
        </w:tc>
        <w:tc>
          <w:tcPr>
            <w:tcW w:w="928" w:type="dxa"/>
            <w:tcBorders>
              <w:top w:val="nil"/>
              <w:left w:val="single" w:sz="4" w:space="0" w:color="auto"/>
              <w:bottom w:val="nil"/>
              <w:right w:val="nil"/>
            </w:tcBorders>
            <w:shd w:val="clear" w:color="auto" w:fill="auto"/>
            <w:noWrap/>
            <w:vAlign w:val="center"/>
            <w:hideMark/>
          </w:tcPr>
          <w:p w14:paraId="179C21D2"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499,243</w:t>
            </w:r>
          </w:p>
        </w:tc>
        <w:tc>
          <w:tcPr>
            <w:tcW w:w="927" w:type="dxa"/>
            <w:tcBorders>
              <w:top w:val="nil"/>
              <w:left w:val="nil"/>
              <w:bottom w:val="nil"/>
              <w:right w:val="nil"/>
            </w:tcBorders>
            <w:shd w:val="clear" w:color="auto" w:fill="auto"/>
            <w:noWrap/>
            <w:vAlign w:val="center"/>
            <w:hideMark/>
          </w:tcPr>
          <w:p w14:paraId="5BCA423D"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4,600</w:t>
            </w:r>
          </w:p>
        </w:tc>
        <w:tc>
          <w:tcPr>
            <w:tcW w:w="709" w:type="dxa"/>
            <w:tcBorders>
              <w:top w:val="nil"/>
              <w:left w:val="nil"/>
              <w:bottom w:val="nil"/>
              <w:right w:val="nil"/>
            </w:tcBorders>
            <w:shd w:val="clear" w:color="auto" w:fill="auto"/>
            <w:noWrap/>
            <w:vAlign w:val="center"/>
            <w:hideMark/>
          </w:tcPr>
          <w:p w14:paraId="795C0CE7"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0.9</w:t>
            </w:r>
          </w:p>
        </w:tc>
        <w:tc>
          <w:tcPr>
            <w:tcW w:w="850" w:type="dxa"/>
            <w:tcBorders>
              <w:top w:val="nil"/>
              <w:left w:val="nil"/>
              <w:bottom w:val="nil"/>
              <w:right w:val="nil"/>
            </w:tcBorders>
            <w:shd w:val="clear" w:color="auto" w:fill="auto"/>
            <w:noWrap/>
            <w:vAlign w:val="center"/>
            <w:hideMark/>
          </w:tcPr>
          <w:p w14:paraId="5B67E597"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1,465</w:t>
            </w:r>
          </w:p>
        </w:tc>
        <w:tc>
          <w:tcPr>
            <w:tcW w:w="709" w:type="dxa"/>
            <w:tcBorders>
              <w:top w:val="nil"/>
              <w:left w:val="nil"/>
              <w:bottom w:val="nil"/>
              <w:right w:val="nil"/>
            </w:tcBorders>
            <w:shd w:val="clear" w:color="auto" w:fill="auto"/>
            <w:noWrap/>
            <w:vAlign w:val="center"/>
            <w:hideMark/>
          </w:tcPr>
          <w:p w14:paraId="3BDFAC72"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0.3</w:t>
            </w:r>
          </w:p>
        </w:tc>
        <w:tc>
          <w:tcPr>
            <w:tcW w:w="743" w:type="dxa"/>
            <w:tcBorders>
              <w:top w:val="nil"/>
              <w:left w:val="nil"/>
              <w:bottom w:val="nil"/>
              <w:right w:val="nil"/>
            </w:tcBorders>
            <w:shd w:val="clear" w:color="auto" w:fill="auto"/>
            <w:noWrap/>
            <w:vAlign w:val="center"/>
            <w:hideMark/>
          </w:tcPr>
          <w:p w14:paraId="0EE75C0C"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6,065</w:t>
            </w:r>
          </w:p>
        </w:tc>
        <w:tc>
          <w:tcPr>
            <w:tcW w:w="533" w:type="dxa"/>
            <w:tcBorders>
              <w:top w:val="nil"/>
              <w:left w:val="nil"/>
              <w:bottom w:val="nil"/>
              <w:right w:val="nil"/>
            </w:tcBorders>
            <w:shd w:val="clear" w:color="auto" w:fill="auto"/>
            <w:noWrap/>
            <w:vAlign w:val="center"/>
            <w:hideMark/>
          </w:tcPr>
          <w:p w14:paraId="5CC2E889"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1.2</w:t>
            </w:r>
          </w:p>
        </w:tc>
        <w:tc>
          <w:tcPr>
            <w:tcW w:w="992" w:type="dxa"/>
            <w:tcBorders>
              <w:top w:val="nil"/>
              <w:left w:val="single" w:sz="4" w:space="0" w:color="auto"/>
              <w:bottom w:val="nil"/>
              <w:right w:val="single" w:sz="4" w:space="0" w:color="auto"/>
            </w:tcBorders>
            <w:shd w:val="clear" w:color="auto" w:fill="auto"/>
            <w:noWrap/>
            <w:vAlign w:val="center"/>
            <w:hideMark/>
          </w:tcPr>
          <w:p w14:paraId="3C5FC81B"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3.1</w:t>
            </w:r>
          </w:p>
        </w:tc>
      </w:tr>
      <w:tr w:rsidR="00873A20" w:rsidRPr="007117D1" w14:paraId="664FCE56" w14:textId="77777777" w:rsidTr="00873A20">
        <w:trPr>
          <w:trHeight w:val="400"/>
        </w:trPr>
        <w:tc>
          <w:tcPr>
            <w:tcW w:w="756" w:type="dxa"/>
            <w:tcBorders>
              <w:top w:val="nil"/>
              <w:left w:val="single" w:sz="4" w:space="0" w:color="auto"/>
              <w:bottom w:val="single" w:sz="4" w:space="0" w:color="auto"/>
              <w:right w:val="single" w:sz="4" w:space="0" w:color="auto"/>
            </w:tcBorders>
            <w:shd w:val="clear" w:color="000000" w:fill="D9D9D9"/>
            <w:noWrap/>
            <w:vAlign w:val="center"/>
            <w:hideMark/>
          </w:tcPr>
          <w:p w14:paraId="467F3DDC"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21-24-nt</w:t>
            </w:r>
          </w:p>
        </w:tc>
        <w:tc>
          <w:tcPr>
            <w:tcW w:w="940" w:type="dxa"/>
            <w:tcBorders>
              <w:top w:val="nil"/>
              <w:left w:val="nil"/>
              <w:bottom w:val="single" w:sz="4" w:space="0" w:color="auto"/>
              <w:right w:val="nil"/>
            </w:tcBorders>
            <w:shd w:val="clear" w:color="auto" w:fill="auto"/>
            <w:noWrap/>
            <w:vAlign w:val="center"/>
            <w:hideMark/>
          </w:tcPr>
          <w:p w14:paraId="1A74EE2D"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4,316,543</w:t>
            </w:r>
          </w:p>
        </w:tc>
        <w:tc>
          <w:tcPr>
            <w:tcW w:w="795" w:type="dxa"/>
            <w:tcBorders>
              <w:top w:val="nil"/>
              <w:left w:val="nil"/>
              <w:bottom w:val="single" w:sz="4" w:space="0" w:color="auto"/>
              <w:right w:val="nil"/>
            </w:tcBorders>
            <w:shd w:val="clear" w:color="auto" w:fill="auto"/>
            <w:noWrap/>
            <w:vAlign w:val="center"/>
            <w:hideMark/>
          </w:tcPr>
          <w:p w14:paraId="12E1F23E"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380,731</w:t>
            </w:r>
          </w:p>
        </w:tc>
        <w:tc>
          <w:tcPr>
            <w:tcW w:w="795" w:type="dxa"/>
            <w:tcBorders>
              <w:top w:val="nil"/>
              <w:left w:val="nil"/>
              <w:bottom w:val="single" w:sz="4" w:space="0" w:color="auto"/>
              <w:right w:val="nil"/>
            </w:tcBorders>
            <w:shd w:val="clear" w:color="auto" w:fill="auto"/>
            <w:noWrap/>
            <w:vAlign w:val="center"/>
            <w:hideMark/>
          </w:tcPr>
          <w:p w14:paraId="0116E95A"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107,445</w:t>
            </w:r>
          </w:p>
        </w:tc>
        <w:tc>
          <w:tcPr>
            <w:tcW w:w="966" w:type="dxa"/>
            <w:tcBorders>
              <w:top w:val="nil"/>
              <w:left w:val="nil"/>
              <w:bottom w:val="single" w:sz="4" w:space="0" w:color="auto"/>
              <w:right w:val="nil"/>
            </w:tcBorders>
            <w:shd w:val="clear" w:color="auto" w:fill="auto"/>
            <w:noWrap/>
            <w:vAlign w:val="center"/>
            <w:hideMark/>
          </w:tcPr>
          <w:p w14:paraId="6702D758"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488,176</w:t>
            </w:r>
          </w:p>
        </w:tc>
        <w:tc>
          <w:tcPr>
            <w:tcW w:w="928" w:type="dxa"/>
            <w:tcBorders>
              <w:top w:val="nil"/>
              <w:left w:val="single" w:sz="4" w:space="0" w:color="auto"/>
              <w:bottom w:val="single" w:sz="4" w:space="0" w:color="auto"/>
              <w:right w:val="nil"/>
            </w:tcBorders>
            <w:shd w:val="clear" w:color="auto" w:fill="auto"/>
            <w:noWrap/>
            <w:vAlign w:val="center"/>
            <w:hideMark/>
          </w:tcPr>
          <w:p w14:paraId="730C26E7"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1,000,000</w:t>
            </w:r>
          </w:p>
        </w:tc>
        <w:tc>
          <w:tcPr>
            <w:tcW w:w="927" w:type="dxa"/>
            <w:tcBorders>
              <w:top w:val="nil"/>
              <w:left w:val="nil"/>
              <w:bottom w:val="single" w:sz="4" w:space="0" w:color="auto"/>
              <w:right w:val="nil"/>
            </w:tcBorders>
            <w:shd w:val="clear" w:color="auto" w:fill="auto"/>
            <w:noWrap/>
            <w:vAlign w:val="center"/>
            <w:hideMark/>
          </w:tcPr>
          <w:p w14:paraId="343D72B7"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88,203</w:t>
            </w:r>
          </w:p>
        </w:tc>
        <w:tc>
          <w:tcPr>
            <w:tcW w:w="709" w:type="dxa"/>
            <w:tcBorders>
              <w:top w:val="nil"/>
              <w:left w:val="nil"/>
              <w:bottom w:val="single" w:sz="4" w:space="0" w:color="auto"/>
              <w:right w:val="nil"/>
            </w:tcBorders>
            <w:shd w:val="clear" w:color="auto" w:fill="auto"/>
            <w:noWrap/>
            <w:vAlign w:val="center"/>
            <w:hideMark/>
          </w:tcPr>
          <w:p w14:paraId="3466A7A1"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8.8</w:t>
            </w:r>
          </w:p>
        </w:tc>
        <w:tc>
          <w:tcPr>
            <w:tcW w:w="850" w:type="dxa"/>
            <w:tcBorders>
              <w:top w:val="nil"/>
              <w:left w:val="nil"/>
              <w:bottom w:val="single" w:sz="4" w:space="0" w:color="auto"/>
              <w:right w:val="nil"/>
            </w:tcBorders>
            <w:shd w:val="clear" w:color="auto" w:fill="auto"/>
            <w:noWrap/>
            <w:vAlign w:val="center"/>
            <w:hideMark/>
          </w:tcPr>
          <w:p w14:paraId="61399A76"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24,891</w:t>
            </w:r>
          </w:p>
        </w:tc>
        <w:tc>
          <w:tcPr>
            <w:tcW w:w="709" w:type="dxa"/>
            <w:tcBorders>
              <w:top w:val="nil"/>
              <w:left w:val="nil"/>
              <w:bottom w:val="single" w:sz="4" w:space="0" w:color="auto"/>
              <w:right w:val="nil"/>
            </w:tcBorders>
            <w:shd w:val="clear" w:color="auto" w:fill="auto"/>
            <w:noWrap/>
            <w:vAlign w:val="center"/>
            <w:hideMark/>
          </w:tcPr>
          <w:p w14:paraId="79E78BF0"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2.5</w:t>
            </w:r>
          </w:p>
        </w:tc>
        <w:tc>
          <w:tcPr>
            <w:tcW w:w="743" w:type="dxa"/>
            <w:tcBorders>
              <w:top w:val="nil"/>
              <w:left w:val="nil"/>
              <w:bottom w:val="single" w:sz="4" w:space="0" w:color="auto"/>
              <w:right w:val="nil"/>
            </w:tcBorders>
            <w:shd w:val="clear" w:color="auto" w:fill="auto"/>
            <w:noWrap/>
            <w:vAlign w:val="center"/>
            <w:hideMark/>
          </w:tcPr>
          <w:p w14:paraId="42F065AE"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113,094</w:t>
            </w:r>
          </w:p>
        </w:tc>
        <w:tc>
          <w:tcPr>
            <w:tcW w:w="533" w:type="dxa"/>
            <w:tcBorders>
              <w:top w:val="nil"/>
              <w:left w:val="nil"/>
              <w:bottom w:val="single" w:sz="4" w:space="0" w:color="auto"/>
              <w:right w:val="single" w:sz="4" w:space="0" w:color="auto"/>
            </w:tcBorders>
            <w:shd w:val="clear" w:color="auto" w:fill="auto"/>
            <w:noWrap/>
            <w:vAlign w:val="center"/>
            <w:hideMark/>
          </w:tcPr>
          <w:p w14:paraId="1B79A8D8"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11.3</w:t>
            </w:r>
          </w:p>
        </w:tc>
        <w:tc>
          <w:tcPr>
            <w:tcW w:w="992" w:type="dxa"/>
            <w:tcBorders>
              <w:top w:val="nil"/>
              <w:left w:val="nil"/>
              <w:bottom w:val="single" w:sz="4" w:space="0" w:color="auto"/>
              <w:right w:val="single" w:sz="4" w:space="0" w:color="auto"/>
            </w:tcBorders>
            <w:shd w:val="clear" w:color="auto" w:fill="auto"/>
            <w:noWrap/>
            <w:vAlign w:val="center"/>
            <w:hideMark/>
          </w:tcPr>
          <w:p w14:paraId="254F17C6"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3.5</w:t>
            </w:r>
          </w:p>
        </w:tc>
      </w:tr>
    </w:tbl>
    <w:p w14:paraId="4F8ADEA9" w14:textId="1D8CD8A1"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4F6664D1" w14:textId="70C6E013" w:rsidR="007117D1" w:rsidRDefault="007117D1" w:rsidP="007117D1">
      <w:pPr>
        <w:widowControl w:val="0"/>
        <w:autoSpaceDE w:val="0"/>
        <w:autoSpaceDN w:val="0"/>
        <w:adjustRightInd w:val="0"/>
        <w:spacing w:line="360" w:lineRule="auto"/>
        <w:rPr>
          <w:rFonts w:ascii="Arial" w:hAnsi="Arial" w:cs="Arial"/>
          <w:color w:val="000000" w:themeColor="text1"/>
        </w:rPr>
      </w:pPr>
    </w:p>
    <w:p w14:paraId="188F233A" w14:textId="46473852" w:rsidR="00873A20" w:rsidRDefault="00873A20" w:rsidP="007117D1">
      <w:pPr>
        <w:widowControl w:val="0"/>
        <w:autoSpaceDE w:val="0"/>
        <w:autoSpaceDN w:val="0"/>
        <w:adjustRightInd w:val="0"/>
        <w:spacing w:line="360" w:lineRule="auto"/>
        <w:rPr>
          <w:rFonts w:ascii="Arial" w:hAnsi="Arial" w:cs="Arial"/>
          <w:color w:val="000000" w:themeColor="text1"/>
        </w:rPr>
      </w:pPr>
    </w:p>
    <w:p w14:paraId="354869DF" w14:textId="36125FD0" w:rsidR="00873A20" w:rsidRDefault="00873A20" w:rsidP="007117D1">
      <w:pPr>
        <w:widowControl w:val="0"/>
        <w:autoSpaceDE w:val="0"/>
        <w:autoSpaceDN w:val="0"/>
        <w:adjustRightInd w:val="0"/>
        <w:spacing w:line="360" w:lineRule="auto"/>
        <w:rPr>
          <w:rFonts w:ascii="Arial" w:hAnsi="Arial" w:cs="Arial"/>
          <w:color w:val="000000" w:themeColor="text1"/>
        </w:rPr>
      </w:pPr>
    </w:p>
    <w:p w14:paraId="67AEBA9D" w14:textId="40ACCFD2" w:rsidR="00E2250F" w:rsidRPr="00AD31DE" w:rsidRDefault="00E2250F" w:rsidP="00E2250F">
      <w:pPr>
        <w:widowControl w:val="0"/>
        <w:autoSpaceDE w:val="0"/>
        <w:autoSpaceDN w:val="0"/>
        <w:adjustRightInd w:val="0"/>
        <w:spacing w:line="360" w:lineRule="auto"/>
        <w:ind w:left="640" w:hanging="640"/>
        <w:rPr>
          <w:rFonts w:ascii="Arial" w:hAnsi="Arial" w:cs="Arial"/>
          <w:b/>
          <w:color w:val="000000" w:themeColor="text1"/>
        </w:rPr>
      </w:pPr>
      <w:r w:rsidRPr="001F7A6F">
        <w:rPr>
          <w:rFonts w:ascii="Arial" w:hAnsi="Arial" w:cs="Arial"/>
          <w:b/>
          <w:bCs/>
          <w:color w:val="000000" w:themeColor="text1"/>
        </w:rPr>
        <w:lastRenderedPageBreak/>
        <w:t>Table 3</w:t>
      </w:r>
      <w:r w:rsidRPr="00AD31DE">
        <w:rPr>
          <w:rFonts w:ascii="Arial" w:hAnsi="Arial" w:cs="Arial"/>
          <w:b/>
          <w:color w:val="000000" w:themeColor="text1"/>
        </w:rPr>
        <w:t xml:space="preserve">. </w:t>
      </w:r>
      <w:r w:rsidRPr="00AD31DE">
        <w:rPr>
          <w:rFonts w:ascii="Arial" w:hAnsi="Arial" w:cs="Arial"/>
          <w:b/>
          <w:lang w:val="en-US"/>
        </w:rPr>
        <w:t xml:space="preserve">Summary of </w:t>
      </w:r>
      <w:r w:rsidR="00E375AE">
        <w:rPr>
          <w:rFonts w:ascii="Arial" w:hAnsi="Arial" w:cs="Arial"/>
          <w:b/>
          <w:lang w:val="en-US"/>
        </w:rPr>
        <w:t xml:space="preserve">the </w:t>
      </w:r>
      <w:r w:rsidRPr="00AD31DE">
        <w:rPr>
          <w:rFonts w:ascii="Arial" w:hAnsi="Arial" w:cs="Arial"/>
          <w:b/>
          <w:lang w:val="en-US"/>
        </w:rPr>
        <w:t xml:space="preserve">sRNAs </w:t>
      </w:r>
      <w:r w:rsidR="00E375AE">
        <w:rPr>
          <w:rFonts w:ascii="Arial" w:hAnsi="Arial" w:cs="Arial"/>
          <w:b/>
          <w:lang w:val="en-US"/>
        </w:rPr>
        <w:t>i</w:t>
      </w:r>
      <w:r w:rsidR="00E375AE" w:rsidRPr="00AD31DE">
        <w:rPr>
          <w:rFonts w:ascii="Arial" w:hAnsi="Arial" w:cs="Arial"/>
          <w:b/>
          <w:lang w:val="en-US"/>
        </w:rPr>
        <w:t xml:space="preserve">dentified </w:t>
      </w:r>
      <w:r w:rsidRPr="00AD31DE">
        <w:rPr>
          <w:rFonts w:ascii="Arial" w:hAnsi="Arial" w:cs="Arial"/>
          <w:b/>
          <w:lang w:val="en-US"/>
        </w:rPr>
        <w:t xml:space="preserve">by </w:t>
      </w:r>
      <w:r w:rsidR="001F7A6F" w:rsidRPr="00AD31DE">
        <w:rPr>
          <w:rFonts w:ascii="Arial" w:hAnsi="Arial" w:cs="Arial"/>
          <w:b/>
          <w:lang w:val="en-US"/>
        </w:rPr>
        <w:t>NGS</w:t>
      </w:r>
      <w:r w:rsidRPr="00AD31DE">
        <w:rPr>
          <w:rFonts w:ascii="Arial" w:hAnsi="Arial" w:cs="Arial"/>
          <w:b/>
          <w:lang w:val="en-US"/>
        </w:rPr>
        <w:t xml:space="preserve"> </w:t>
      </w:r>
      <w:r w:rsidR="00E375AE">
        <w:rPr>
          <w:rFonts w:ascii="Arial" w:hAnsi="Arial" w:cs="Arial"/>
          <w:b/>
          <w:lang w:val="en-US"/>
        </w:rPr>
        <w:t>from</w:t>
      </w:r>
      <w:r w:rsidR="00E375AE" w:rsidRPr="00AD31DE">
        <w:rPr>
          <w:rFonts w:ascii="Arial" w:hAnsi="Arial" w:cs="Arial"/>
          <w:b/>
          <w:lang w:val="en-US"/>
        </w:rPr>
        <w:t xml:space="preserve"> </w:t>
      </w:r>
      <w:r w:rsidRPr="00AD31DE">
        <w:rPr>
          <w:rFonts w:ascii="Arial" w:hAnsi="Arial" w:cs="Arial"/>
          <w:b/>
          <w:lang w:val="en-US"/>
        </w:rPr>
        <w:t xml:space="preserve">PSTVd-I inoculated tomato plants cv. Rutgers at 1 mismatch </w:t>
      </w:r>
      <w:r w:rsidR="00E375AE">
        <w:rPr>
          <w:rFonts w:ascii="Arial" w:hAnsi="Arial" w:cs="Arial"/>
          <w:b/>
          <w:lang w:val="en-US"/>
        </w:rPr>
        <w:t>with</w:t>
      </w:r>
      <w:r w:rsidR="00E375AE" w:rsidRPr="00AD31DE">
        <w:rPr>
          <w:rFonts w:ascii="Arial" w:hAnsi="Arial" w:cs="Arial"/>
          <w:b/>
          <w:lang w:val="en-US"/>
        </w:rPr>
        <w:t xml:space="preserve"> </w:t>
      </w:r>
      <w:r w:rsidRPr="00AD31DE">
        <w:rPr>
          <w:rFonts w:ascii="Arial" w:hAnsi="Arial" w:cs="Arial"/>
          <w:b/>
          <w:lang w:val="en-US"/>
        </w:rPr>
        <w:t>the PSTVd-I genome.</w:t>
      </w:r>
    </w:p>
    <w:tbl>
      <w:tblPr>
        <w:tblW w:w="11282" w:type="dxa"/>
        <w:tblInd w:w="-939" w:type="dxa"/>
        <w:tblLook w:val="04A0" w:firstRow="1" w:lastRow="0" w:firstColumn="1" w:lastColumn="0" w:noHBand="0" w:noVBand="1"/>
      </w:tblPr>
      <w:tblGrid>
        <w:gridCol w:w="857"/>
        <w:gridCol w:w="928"/>
        <w:gridCol w:w="817"/>
        <w:gridCol w:w="817"/>
        <w:gridCol w:w="966"/>
        <w:gridCol w:w="928"/>
        <w:gridCol w:w="796"/>
        <w:gridCol w:w="814"/>
        <w:gridCol w:w="816"/>
        <w:gridCol w:w="813"/>
        <w:gridCol w:w="817"/>
        <w:gridCol w:w="814"/>
        <w:gridCol w:w="1099"/>
      </w:tblGrid>
      <w:tr w:rsidR="00873A20" w:rsidRPr="007117D1" w14:paraId="5E82831D" w14:textId="77777777" w:rsidTr="00873A20">
        <w:trPr>
          <w:trHeight w:val="400"/>
        </w:trPr>
        <w:tc>
          <w:tcPr>
            <w:tcW w:w="85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6ADD185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sRNA length</w:t>
            </w:r>
          </w:p>
        </w:tc>
        <w:tc>
          <w:tcPr>
            <w:tcW w:w="928" w:type="dxa"/>
            <w:vMerge w:val="restart"/>
            <w:tcBorders>
              <w:top w:val="single" w:sz="4" w:space="0" w:color="auto"/>
              <w:left w:val="nil"/>
              <w:bottom w:val="single" w:sz="4" w:space="0" w:color="000000"/>
              <w:right w:val="nil"/>
            </w:tcBorders>
            <w:shd w:val="clear" w:color="000000" w:fill="D9D9D9"/>
            <w:vAlign w:val="center"/>
            <w:hideMark/>
          </w:tcPr>
          <w:p w14:paraId="3EFBBBF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sRNA in the pool</w:t>
            </w:r>
          </w:p>
        </w:tc>
        <w:tc>
          <w:tcPr>
            <w:tcW w:w="2600" w:type="dxa"/>
            <w:gridSpan w:val="3"/>
            <w:tcBorders>
              <w:top w:val="single" w:sz="4" w:space="0" w:color="auto"/>
              <w:left w:val="nil"/>
              <w:bottom w:val="single" w:sz="4" w:space="0" w:color="auto"/>
              <w:right w:val="nil"/>
            </w:tcBorders>
            <w:shd w:val="clear" w:color="000000" w:fill="D9D9D9"/>
            <w:vAlign w:val="center"/>
            <w:hideMark/>
          </w:tcPr>
          <w:p w14:paraId="5A66BE08" w14:textId="3188EF79" w:rsidR="007117D1" w:rsidRPr="007117D1" w:rsidRDefault="00FC645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Tolerance</w:t>
            </w:r>
            <w:r>
              <w:rPr>
                <w:rFonts w:ascii="Calibri" w:hAnsi="Calibri" w:cs="Calibri"/>
                <w:b/>
                <w:bCs/>
                <w:color w:val="000000"/>
                <w:sz w:val="18"/>
                <w:szCs w:val="18"/>
              </w:rPr>
              <w:t>: 1</w:t>
            </w:r>
          </w:p>
        </w:tc>
        <w:tc>
          <w:tcPr>
            <w:tcW w:w="5798" w:type="dxa"/>
            <w:gridSpan w:val="7"/>
            <w:tcBorders>
              <w:top w:val="single" w:sz="4" w:space="0" w:color="auto"/>
              <w:left w:val="single" w:sz="4" w:space="0" w:color="auto"/>
              <w:bottom w:val="single" w:sz="4" w:space="0" w:color="auto"/>
              <w:right w:val="nil"/>
            </w:tcBorders>
            <w:shd w:val="clear" w:color="000000" w:fill="D9D9D9"/>
            <w:vAlign w:val="center"/>
            <w:hideMark/>
          </w:tcPr>
          <w:p w14:paraId="329527CD" w14:textId="339E748B"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Normalized reads (per million reads)</w:t>
            </w:r>
          </w:p>
        </w:tc>
        <w:tc>
          <w:tcPr>
            <w:tcW w:w="1099"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1E7C7635" w14:textId="77777777" w:rsidR="00873A20"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
          <w:p w14:paraId="1F24B6B8" w14:textId="5F7ECC9C" w:rsidR="007117D1" w:rsidRPr="007117D1" w:rsidRDefault="007117D1" w:rsidP="007117D1">
            <w:pPr>
              <w:jc w:val="center"/>
              <w:rPr>
                <w:rFonts w:ascii="Arial" w:hAnsi="Arial" w:cs="Arial"/>
                <w:b/>
                <w:bCs/>
                <w:color w:val="000000"/>
                <w:sz w:val="18"/>
                <w:szCs w:val="18"/>
              </w:rPr>
            </w:pP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r>
      <w:tr w:rsidR="007117D1" w:rsidRPr="007117D1" w14:paraId="343C969A" w14:textId="77777777" w:rsidTr="00873A20">
        <w:trPr>
          <w:trHeight w:val="400"/>
        </w:trPr>
        <w:tc>
          <w:tcPr>
            <w:tcW w:w="857" w:type="dxa"/>
            <w:vMerge/>
            <w:tcBorders>
              <w:top w:val="single" w:sz="4" w:space="0" w:color="auto"/>
              <w:left w:val="single" w:sz="4" w:space="0" w:color="auto"/>
              <w:bottom w:val="single" w:sz="4" w:space="0" w:color="000000"/>
              <w:right w:val="single" w:sz="4" w:space="0" w:color="auto"/>
            </w:tcBorders>
            <w:vAlign w:val="center"/>
            <w:hideMark/>
          </w:tcPr>
          <w:p w14:paraId="4FECDA4F" w14:textId="77777777" w:rsidR="007117D1" w:rsidRPr="007117D1" w:rsidRDefault="007117D1" w:rsidP="007117D1">
            <w:pPr>
              <w:rPr>
                <w:rFonts w:ascii="Arial" w:hAnsi="Arial" w:cs="Arial"/>
                <w:b/>
                <w:bCs/>
                <w:color w:val="000000"/>
                <w:sz w:val="18"/>
                <w:szCs w:val="18"/>
              </w:rPr>
            </w:pPr>
          </w:p>
        </w:tc>
        <w:tc>
          <w:tcPr>
            <w:tcW w:w="928" w:type="dxa"/>
            <w:vMerge/>
            <w:tcBorders>
              <w:top w:val="single" w:sz="4" w:space="0" w:color="auto"/>
              <w:left w:val="nil"/>
              <w:bottom w:val="single" w:sz="4" w:space="0" w:color="000000"/>
              <w:right w:val="nil"/>
            </w:tcBorders>
            <w:vAlign w:val="center"/>
            <w:hideMark/>
          </w:tcPr>
          <w:p w14:paraId="4C7FDC52" w14:textId="77777777" w:rsidR="007117D1" w:rsidRPr="007117D1" w:rsidRDefault="007117D1" w:rsidP="007117D1">
            <w:pPr>
              <w:rPr>
                <w:rFonts w:ascii="Arial" w:hAnsi="Arial" w:cs="Arial"/>
                <w:b/>
                <w:bCs/>
                <w:color w:val="000000"/>
                <w:sz w:val="18"/>
                <w:szCs w:val="18"/>
              </w:rPr>
            </w:pPr>
          </w:p>
        </w:tc>
        <w:tc>
          <w:tcPr>
            <w:tcW w:w="817" w:type="dxa"/>
            <w:vMerge w:val="restart"/>
            <w:tcBorders>
              <w:top w:val="nil"/>
              <w:left w:val="nil"/>
              <w:bottom w:val="single" w:sz="4" w:space="0" w:color="000000"/>
              <w:right w:val="nil"/>
            </w:tcBorders>
            <w:shd w:val="clear" w:color="000000" w:fill="D9D9D9"/>
            <w:vAlign w:val="center"/>
            <w:hideMark/>
          </w:tcPr>
          <w:p w14:paraId="60340489"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817" w:type="dxa"/>
            <w:vMerge w:val="restart"/>
            <w:tcBorders>
              <w:top w:val="nil"/>
              <w:left w:val="nil"/>
              <w:bottom w:val="single" w:sz="4" w:space="0" w:color="000000"/>
              <w:right w:val="nil"/>
            </w:tcBorders>
            <w:shd w:val="clear" w:color="000000" w:fill="D9D9D9"/>
            <w:vAlign w:val="center"/>
            <w:hideMark/>
          </w:tcPr>
          <w:p w14:paraId="469EF84D"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66" w:type="dxa"/>
            <w:vMerge w:val="restart"/>
            <w:tcBorders>
              <w:top w:val="nil"/>
              <w:left w:val="nil"/>
              <w:bottom w:val="single" w:sz="4" w:space="0" w:color="000000"/>
              <w:right w:val="single" w:sz="4" w:space="0" w:color="auto"/>
            </w:tcBorders>
            <w:shd w:val="clear" w:color="000000" w:fill="D9D9D9"/>
            <w:vAlign w:val="center"/>
            <w:hideMark/>
          </w:tcPr>
          <w:p w14:paraId="5BA8777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28" w:type="dxa"/>
            <w:vMerge w:val="restart"/>
            <w:tcBorders>
              <w:top w:val="nil"/>
              <w:left w:val="single" w:sz="4" w:space="0" w:color="auto"/>
              <w:bottom w:val="single" w:sz="4" w:space="0" w:color="000000"/>
              <w:right w:val="nil"/>
            </w:tcBorders>
            <w:shd w:val="clear" w:color="000000" w:fill="D9D9D9"/>
            <w:vAlign w:val="center"/>
            <w:hideMark/>
          </w:tcPr>
          <w:p w14:paraId="68FBF3BC" w14:textId="77777777"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total sRNA</w:t>
            </w:r>
          </w:p>
        </w:tc>
        <w:tc>
          <w:tcPr>
            <w:tcW w:w="1610" w:type="dxa"/>
            <w:gridSpan w:val="2"/>
            <w:tcBorders>
              <w:top w:val="single" w:sz="4" w:space="0" w:color="auto"/>
              <w:left w:val="nil"/>
              <w:bottom w:val="nil"/>
              <w:right w:val="nil"/>
            </w:tcBorders>
            <w:shd w:val="clear" w:color="000000" w:fill="D9D9D9"/>
            <w:vAlign w:val="center"/>
            <w:hideMark/>
          </w:tcPr>
          <w:p w14:paraId="24C25588"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29" w:type="dxa"/>
            <w:gridSpan w:val="2"/>
            <w:tcBorders>
              <w:top w:val="single" w:sz="4" w:space="0" w:color="auto"/>
              <w:left w:val="nil"/>
              <w:bottom w:val="nil"/>
              <w:right w:val="nil"/>
            </w:tcBorders>
            <w:shd w:val="clear" w:color="000000" w:fill="D9D9D9"/>
            <w:vAlign w:val="center"/>
            <w:hideMark/>
          </w:tcPr>
          <w:p w14:paraId="4E57FAE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31" w:type="dxa"/>
            <w:gridSpan w:val="2"/>
            <w:tcBorders>
              <w:top w:val="single" w:sz="4" w:space="0" w:color="auto"/>
              <w:left w:val="nil"/>
              <w:bottom w:val="nil"/>
              <w:right w:val="nil"/>
            </w:tcBorders>
            <w:shd w:val="clear" w:color="000000" w:fill="D9D9D9"/>
            <w:vAlign w:val="center"/>
            <w:hideMark/>
          </w:tcPr>
          <w:p w14:paraId="2041481C"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099" w:type="dxa"/>
            <w:vMerge/>
            <w:tcBorders>
              <w:top w:val="single" w:sz="4" w:space="0" w:color="auto"/>
              <w:left w:val="single" w:sz="4" w:space="0" w:color="auto"/>
              <w:bottom w:val="single" w:sz="4" w:space="0" w:color="000000"/>
              <w:right w:val="single" w:sz="4" w:space="0" w:color="auto"/>
            </w:tcBorders>
            <w:vAlign w:val="center"/>
            <w:hideMark/>
          </w:tcPr>
          <w:p w14:paraId="03782BFF" w14:textId="77777777" w:rsidR="007117D1" w:rsidRPr="007117D1" w:rsidRDefault="007117D1" w:rsidP="007117D1">
            <w:pPr>
              <w:rPr>
                <w:rFonts w:ascii="Arial" w:hAnsi="Arial" w:cs="Arial"/>
                <w:b/>
                <w:bCs/>
                <w:color w:val="000000"/>
                <w:sz w:val="18"/>
                <w:szCs w:val="18"/>
              </w:rPr>
            </w:pPr>
          </w:p>
        </w:tc>
      </w:tr>
      <w:tr w:rsidR="007117D1" w:rsidRPr="007117D1" w14:paraId="021B90E2" w14:textId="77777777" w:rsidTr="00873A20">
        <w:trPr>
          <w:trHeight w:val="400"/>
        </w:trPr>
        <w:tc>
          <w:tcPr>
            <w:tcW w:w="857" w:type="dxa"/>
            <w:vMerge/>
            <w:tcBorders>
              <w:top w:val="single" w:sz="4" w:space="0" w:color="auto"/>
              <w:left w:val="single" w:sz="4" w:space="0" w:color="auto"/>
              <w:bottom w:val="single" w:sz="4" w:space="0" w:color="000000"/>
              <w:right w:val="single" w:sz="4" w:space="0" w:color="auto"/>
            </w:tcBorders>
            <w:vAlign w:val="center"/>
            <w:hideMark/>
          </w:tcPr>
          <w:p w14:paraId="136A57EE" w14:textId="77777777" w:rsidR="007117D1" w:rsidRPr="007117D1" w:rsidRDefault="007117D1" w:rsidP="007117D1">
            <w:pPr>
              <w:rPr>
                <w:rFonts w:ascii="Arial" w:hAnsi="Arial" w:cs="Arial"/>
                <w:b/>
                <w:bCs/>
                <w:color w:val="000000"/>
                <w:sz w:val="18"/>
                <w:szCs w:val="18"/>
              </w:rPr>
            </w:pPr>
          </w:p>
        </w:tc>
        <w:tc>
          <w:tcPr>
            <w:tcW w:w="928" w:type="dxa"/>
            <w:vMerge/>
            <w:tcBorders>
              <w:top w:val="single" w:sz="4" w:space="0" w:color="auto"/>
              <w:left w:val="nil"/>
              <w:bottom w:val="single" w:sz="4" w:space="0" w:color="000000"/>
              <w:right w:val="nil"/>
            </w:tcBorders>
            <w:vAlign w:val="center"/>
            <w:hideMark/>
          </w:tcPr>
          <w:p w14:paraId="71BC11F6"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5709F5AA"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342258CB" w14:textId="77777777" w:rsidR="007117D1" w:rsidRPr="007117D1" w:rsidRDefault="007117D1" w:rsidP="007117D1">
            <w:pPr>
              <w:rPr>
                <w:rFonts w:ascii="Arial" w:hAnsi="Arial" w:cs="Arial"/>
                <w:b/>
                <w:bCs/>
                <w:color w:val="000000"/>
                <w:sz w:val="18"/>
                <w:szCs w:val="18"/>
              </w:rPr>
            </w:pPr>
          </w:p>
        </w:tc>
        <w:tc>
          <w:tcPr>
            <w:tcW w:w="966" w:type="dxa"/>
            <w:vMerge/>
            <w:tcBorders>
              <w:top w:val="nil"/>
              <w:left w:val="nil"/>
              <w:bottom w:val="single" w:sz="4" w:space="0" w:color="000000"/>
              <w:right w:val="single" w:sz="4" w:space="0" w:color="auto"/>
            </w:tcBorders>
            <w:vAlign w:val="center"/>
            <w:hideMark/>
          </w:tcPr>
          <w:p w14:paraId="24B53C03" w14:textId="77777777" w:rsidR="007117D1" w:rsidRPr="007117D1" w:rsidRDefault="007117D1" w:rsidP="007117D1">
            <w:pPr>
              <w:rPr>
                <w:rFonts w:ascii="Arial" w:hAnsi="Arial" w:cs="Arial"/>
                <w:b/>
                <w:bCs/>
                <w:color w:val="000000"/>
                <w:sz w:val="18"/>
                <w:szCs w:val="18"/>
              </w:rPr>
            </w:pPr>
          </w:p>
        </w:tc>
        <w:tc>
          <w:tcPr>
            <w:tcW w:w="928" w:type="dxa"/>
            <w:vMerge/>
            <w:tcBorders>
              <w:top w:val="nil"/>
              <w:left w:val="single" w:sz="4" w:space="0" w:color="auto"/>
              <w:bottom w:val="single" w:sz="4" w:space="0" w:color="000000"/>
              <w:right w:val="nil"/>
            </w:tcBorders>
            <w:vAlign w:val="center"/>
            <w:hideMark/>
          </w:tcPr>
          <w:p w14:paraId="57CC17E1" w14:textId="77777777" w:rsidR="007117D1" w:rsidRPr="007117D1" w:rsidRDefault="007117D1" w:rsidP="007117D1">
            <w:pPr>
              <w:rPr>
                <w:rFonts w:ascii="Calibri" w:hAnsi="Calibri" w:cs="Calibri"/>
                <w:b/>
                <w:bCs/>
                <w:color w:val="000000"/>
                <w:sz w:val="18"/>
                <w:szCs w:val="18"/>
              </w:rPr>
            </w:pPr>
          </w:p>
        </w:tc>
        <w:tc>
          <w:tcPr>
            <w:tcW w:w="796" w:type="dxa"/>
            <w:tcBorders>
              <w:top w:val="nil"/>
              <w:left w:val="nil"/>
              <w:bottom w:val="single" w:sz="4" w:space="0" w:color="auto"/>
              <w:right w:val="nil"/>
            </w:tcBorders>
            <w:shd w:val="clear" w:color="000000" w:fill="D9D9D9"/>
            <w:vAlign w:val="center"/>
            <w:hideMark/>
          </w:tcPr>
          <w:p w14:paraId="4BBCF5F1"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2B340B46"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6" w:type="dxa"/>
            <w:tcBorders>
              <w:top w:val="nil"/>
              <w:left w:val="nil"/>
              <w:bottom w:val="single" w:sz="4" w:space="0" w:color="auto"/>
              <w:right w:val="nil"/>
            </w:tcBorders>
            <w:shd w:val="clear" w:color="000000" w:fill="D9D9D9"/>
            <w:vAlign w:val="center"/>
            <w:hideMark/>
          </w:tcPr>
          <w:p w14:paraId="06A1456A"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3" w:type="dxa"/>
            <w:tcBorders>
              <w:top w:val="nil"/>
              <w:left w:val="nil"/>
              <w:bottom w:val="single" w:sz="4" w:space="0" w:color="auto"/>
              <w:right w:val="nil"/>
            </w:tcBorders>
            <w:shd w:val="clear" w:color="000000" w:fill="D9D9D9"/>
            <w:vAlign w:val="center"/>
            <w:hideMark/>
          </w:tcPr>
          <w:p w14:paraId="73F0A3D5"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7" w:type="dxa"/>
            <w:tcBorders>
              <w:top w:val="nil"/>
              <w:left w:val="nil"/>
              <w:bottom w:val="single" w:sz="4" w:space="0" w:color="auto"/>
              <w:right w:val="nil"/>
            </w:tcBorders>
            <w:shd w:val="clear" w:color="000000" w:fill="D9D9D9"/>
            <w:vAlign w:val="center"/>
            <w:hideMark/>
          </w:tcPr>
          <w:p w14:paraId="71CA28A6"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73865553"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1099" w:type="dxa"/>
            <w:vMerge/>
            <w:tcBorders>
              <w:top w:val="single" w:sz="4" w:space="0" w:color="auto"/>
              <w:left w:val="single" w:sz="4" w:space="0" w:color="auto"/>
              <w:bottom w:val="single" w:sz="4" w:space="0" w:color="000000"/>
              <w:right w:val="single" w:sz="4" w:space="0" w:color="auto"/>
            </w:tcBorders>
            <w:vAlign w:val="center"/>
            <w:hideMark/>
          </w:tcPr>
          <w:p w14:paraId="03843616" w14:textId="77777777" w:rsidR="007117D1" w:rsidRPr="007117D1" w:rsidRDefault="007117D1" w:rsidP="007117D1">
            <w:pPr>
              <w:rPr>
                <w:rFonts w:ascii="Arial" w:hAnsi="Arial" w:cs="Arial"/>
                <w:b/>
                <w:bCs/>
                <w:color w:val="000000"/>
                <w:sz w:val="18"/>
                <w:szCs w:val="18"/>
              </w:rPr>
            </w:pPr>
          </w:p>
        </w:tc>
      </w:tr>
      <w:tr w:rsidR="00873A20" w:rsidRPr="007117D1" w14:paraId="5257D944" w14:textId="77777777" w:rsidTr="00873A20">
        <w:trPr>
          <w:trHeight w:val="400"/>
        </w:trPr>
        <w:tc>
          <w:tcPr>
            <w:tcW w:w="857" w:type="dxa"/>
            <w:tcBorders>
              <w:top w:val="nil"/>
              <w:left w:val="single" w:sz="4" w:space="0" w:color="auto"/>
              <w:bottom w:val="nil"/>
              <w:right w:val="single" w:sz="4" w:space="0" w:color="auto"/>
            </w:tcBorders>
            <w:shd w:val="clear" w:color="000000" w:fill="D9D9D9"/>
            <w:noWrap/>
            <w:vAlign w:val="center"/>
            <w:hideMark/>
          </w:tcPr>
          <w:p w14:paraId="7691EBFD"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21-nt</w:t>
            </w:r>
          </w:p>
        </w:tc>
        <w:tc>
          <w:tcPr>
            <w:tcW w:w="928" w:type="dxa"/>
            <w:tcBorders>
              <w:top w:val="nil"/>
              <w:left w:val="nil"/>
              <w:bottom w:val="nil"/>
              <w:right w:val="nil"/>
            </w:tcBorders>
            <w:shd w:val="clear" w:color="auto" w:fill="auto"/>
            <w:noWrap/>
            <w:vAlign w:val="center"/>
            <w:hideMark/>
          </w:tcPr>
          <w:p w14:paraId="57174A7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700,131</w:t>
            </w:r>
          </w:p>
        </w:tc>
        <w:tc>
          <w:tcPr>
            <w:tcW w:w="817" w:type="dxa"/>
            <w:tcBorders>
              <w:top w:val="nil"/>
              <w:left w:val="nil"/>
              <w:bottom w:val="nil"/>
              <w:right w:val="nil"/>
            </w:tcBorders>
            <w:shd w:val="clear" w:color="auto" w:fill="auto"/>
            <w:noWrap/>
            <w:vAlign w:val="center"/>
            <w:hideMark/>
          </w:tcPr>
          <w:p w14:paraId="339083E2"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109,114</w:t>
            </w:r>
          </w:p>
        </w:tc>
        <w:tc>
          <w:tcPr>
            <w:tcW w:w="817" w:type="dxa"/>
            <w:tcBorders>
              <w:top w:val="nil"/>
              <w:left w:val="nil"/>
              <w:bottom w:val="nil"/>
              <w:right w:val="nil"/>
            </w:tcBorders>
            <w:shd w:val="clear" w:color="auto" w:fill="auto"/>
            <w:noWrap/>
            <w:vAlign w:val="center"/>
            <w:hideMark/>
          </w:tcPr>
          <w:p w14:paraId="4A2047F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57,707</w:t>
            </w:r>
          </w:p>
        </w:tc>
        <w:tc>
          <w:tcPr>
            <w:tcW w:w="966" w:type="dxa"/>
            <w:tcBorders>
              <w:top w:val="nil"/>
              <w:left w:val="nil"/>
              <w:bottom w:val="nil"/>
              <w:right w:val="nil"/>
            </w:tcBorders>
            <w:shd w:val="clear" w:color="auto" w:fill="auto"/>
            <w:noWrap/>
            <w:vAlign w:val="center"/>
            <w:hideMark/>
          </w:tcPr>
          <w:p w14:paraId="5375F14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166,821</w:t>
            </w:r>
          </w:p>
        </w:tc>
        <w:tc>
          <w:tcPr>
            <w:tcW w:w="928" w:type="dxa"/>
            <w:tcBorders>
              <w:top w:val="nil"/>
              <w:left w:val="single" w:sz="4" w:space="0" w:color="auto"/>
              <w:bottom w:val="nil"/>
              <w:right w:val="nil"/>
            </w:tcBorders>
            <w:shd w:val="clear" w:color="auto" w:fill="auto"/>
            <w:noWrap/>
            <w:vAlign w:val="center"/>
            <w:hideMark/>
          </w:tcPr>
          <w:p w14:paraId="6EB4FD43"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162,197</w:t>
            </w:r>
          </w:p>
        </w:tc>
        <w:tc>
          <w:tcPr>
            <w:tcW w:w="796" w:type="dxa"/>
            <w:tcBorders>
              <w:top w:val="nil"/>
              <w:left w:val="nil"/>
              <w:bottom w:val="nil"/>
              <w:right w:val="nil"/>
            </w:tcBorders>
            <w:shd w:val="clear" w:color="auto" w:fill="auto"/>
            <w:noWrap/>
            <w:vAlign w:val="center"/>
            <w:hideMark/>
          </w:tcPr>
          <w:p w14:paraId="3064EB7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25,278</w:t>
            </w:r>
          </w:p>
        </w:tc>
        <w:tc>
          <w:tcPr>
            <w:tcW w:w="814" w:type="dxa"/>
            <w:tcBorders>
              <w:top w:val="nil"/>
              <w:left w:val="nil"/>
              <w:bottom w:val="nil"/>
              <w:right w:val="nil"/>
            </w:tcBorders>
            <w:shd w:val="clear" w:color="auto" w:fill="auto"/>
            <w:noWrap/>
            <w:vAlign w:val="center"/>
            <w:hideMark/>
          </w:tcPr>
          <w:p w14:paraId="2AA97B3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15.6</w:t>
            </w:r>
          </w:p>
        </w:tc>
        <w:tc>
          <w:tcPr>
            <w:tcW w:w="816" w:type="dxa"/>
            <w:tcBorders>
              <w:top w:val="nil"/>
              <w:left w:val="nil"/>
              <w:bottom w:val="nil"/>
              <w:right w:val="nil"/>
            </w:tcBorders>
            <w:shd w:val="clear" w:color="auto" w:fill="auto"/>
            <w:noWrap/>
            <w:vAlign w:val="center"/>
            <w:hideMark/>
          </w:tcPr>
          <w:p w14:paraId="42E897B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13,369</w:t>
            </w:r>
          </w:p>
        </w:tc>
        <w:tc>
          <w:tcPr>
            <w:tcW w:w="813" w:type="dxa"/>
            <w:tcBorders>
              <w:top w:val="nil"/>
              <w:left w:val="nil"/>
              <w:bottom w:val="nil"/>
              <w:right w:val="nil"/>
            </w:tcBorders>
            <w:shd w:val="clear" w:color="auto" w:fill="auto"/>
            <w:noWrap/>
            <w:vAlign w:val="center"/>
            <w:hideMark/>
          </w:tcPr>
          <w:p w14:paraId="7010294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8.2</w:t>
            </w:r>
          </w:p>
        </w:tc>
        <w:tc>
          <w:tcPr>
            <w:tcW w:w="817" w:type="dxa"/>
            <w:tcBorders>
              <w:top w:val="nil"/>
              <w:left w:val="nil"/>
              <w:bottom w:val="nil"/>
              <w:right w:val="nil"/>
            </w:tcBorders>
            <w:shd w:val="clear" w:color="auto" w:fill="auto"/>
            <w:noWrap/>
            <w:vAlign w:val="center"/>
            <w:hideMark/>
          </w:tcPr>
          <w:p w14:paraId="370D8488"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38,647</w:t>
            </w:r>
          </w:p>
        </w:tc>
        <w:tc>
          <w:tcPr>
            <w:tcW w:w="814" w:type="dxa"/>
            <w:tcBorders>
              <w:top w:val="nil"/>
              <w:left w:val="nil"/>
              <w:bottom w:val="nil"/>
              <w:right w:val="nil"/>
            </w:tcBorders>
            <w:shd w:val="clear" w:color="auto" w:fill="auto"/>
            <w:noWrap/>
            <w:vAlign w:val="center"/>
            <w:hideMark/>
          </w:tcPr>
          <w:p w14:paraId="1CA21E2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23.8</w:t>
            </w:r>
          </w:p>
        </w:tc>
        <w:tc>
          <w:tcPr>
            <w:tcW w:w="1099" w:type="dxa"/>
            <w:tcBorders>
              <w:top w:val="nil"/>
              <w:left w:val="single" w:sz="4" w:space="0" w:color="auto"/>
              <w:bottom w:val="nil"/>
              <w:right w:val="single" w:sz="4" w:space="0" w:color="auto"/>
            </w:tcBorders>
            <w:shd w:val="clear" w:color="auto" w:fill="auto"/>
            <w:noWrap/>
            <w:vAlign w:val="center"/>
            <w:hideMark/>
          </w:tcPr>
          <w:p w14:paraId="126BF30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1.9</w:t>
            </w:r>
          </w:p>
        </w:tc>
      </w:tr>
      <w:tr w:rsidR="00873A20" w:rsidRPr="007117D1" w14:paraId="4137919B" w14:textId="77777777" w:rsidTr="00873A20">
        <w:trPr>
          <w:trHeight w:val="400"/>
        </w:trPr>
        <w:tc>
          <w:tcPr>
            <w:tcW w:w="857" w:type="dxa"/>
            <w:tcBorders>
              <w:top w:val="nil"/>
              <w:left w:val="single" w:sz="4" w:space="0" w:color="auto"/>
              <w:bottom w:val="nil"/>
              <w:right w:val="single" w:sz="4" w:space="0" w:color="auto"/>
            </w:tcBorders>
            <w:shd w:val="clear" w:color="000000" w:fill="D9D9D9"/>
            <w:noWrap/>
            <w:vAlign w:val="center"/>
            <w:hideMark/>
          </w:tcPr>
          <w:p w14:paraId="0F36F19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22-nt</w:t>
            </w:r>
          </w:p>
        </w:tc>
        <w:tc>
          <w:tcPr>
            <w:tcW w:w="928" w:type="dxa"/>
            <w:tcBorders>
              <w:top w:val="nil"/>
              <w:left w:val="nil"/>
              <w:bottom w:val="nil"/>
              <w:right w:val="nil"/>
            </w:tcBorders>
            <w:shd w:val="clear" w:color="auto" w:fill="auto"/>
            <w:noWrap/>
            <w:vAlign w:val="center"/>
            <w:hideMark/>
          </w:tcPr>
          <w:p w14:paraId="49DF6A0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839,033</w:t>
            </w:r>
          </w:p>
        </w:tc>
        <w:tc>
          <w:tcPr>
            <w:tcW w:w="817" w:type="dxa"/>
            <w:tcBorders>
              <w:top w:val="nil"/>
              <w:left w:val="nil"/>
              <w:bottom w:val="nil"/>
              <w:right w:val="nil"/>
            </w:tcBorders>
            <w:shd w:val="clear" w:color="auto" w:fill="auto"/>
            <w:noWrap/>
            <w:vAlign w:val="center"/>
            <w:hideMark/>
          </w:tcPr>
          <w:p w14:paraId="1AF25FA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251,128</w:t>
            </w:r>
          </w:p>
        </w:tc>
        <w:tc>
          <w:tcPr>
            <w:tcW w:w="817" w:type="dxa"/>
            <w:tcBorders>
              <w:top w:val="nil"/>
              <w:left w:val="nil"/>
              <w:bottom w:val="nil"/>
              <w:right w:val="nil"/>
            </w:tcBorders>
            <w:shd w:val="clear" w:color="auto" w:fill="auto"/>
            <w:noWrap/>
            <w:vAlign w:val="center"/>
            <w:hideMark/>
          </w:tcPr>
          <w:p w14:paraId="5F4CB22E"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45,522</w:t>
            </w:r>
          </w:p>
        </w:tc>
        <w:tc>
          <w:tcPr>
            <w:tcW w:w="966" w:type="dxa"/>
            <w:tcBorders>
              <w:top w:val="nil"/>
              <w:left w:val="nil"/>
              <w:bottom w:val="nil"/>
              <w:right w:val="nil"/>
            </w:tcBorders>
            <w:shd w:val="clear" w:color="auto" w:fill="auto"/>
            <w:noWrap/>
            <w:vAlign w:val="center"/>
            <w:hideMark/>
          </w:tcPr>
          <w:p w14:paraId="1C5C7C1C"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296,650</w:t>
            </w:r>
          </w:p>
        </w:tc>
        <w:tc>
          <w:tcPr>
            <w:tcW w:w="928" w:type="dxa"/>
            <w:tcBorders>
              <w:top w:val="nil"/>
              <w:left w:val="single" w:sz="4" w:space="0" w:color="auto"/>
              <w:bottom w:val="nil"/>
              <w:right w:val="nil"/>
            </w:tcBorders>
            <w:shd w:val="clear" w:color="auto" w:fill="auto"/>
            <w:noWrap/>
            <w:vAlign w:val="center"/>
            <w:hideMark/>
          </w:tcPr>
          <w:p w14:paraId="2311F924"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194,376</w:t>
            </w:r>
          </w:p>
        </w:tc>
        <w:tc>
          <w:tcPr>
            <w:tcW w:w="796" w:type="dxa"/>
            <w:tcBorders>
              <w:top w:val="nil"/>
              <w:left w:val="nil"/>
              <w:bottom w:val="nil"/>
              <w:right w:val="nil"/>
            </w:tcBorders>
            <w:shd w:val="clear" w:color="auto" w:fill="auto"/>
            <w:noWrap/>
            <w:vAlign w:val="center"/>
            <w:hideMark/>
          </w:tcPr>
          <w:p w14:paraId="038FB20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58,178</w:t>
            </w:r>
          </w:p>
        </w:tc>
        <w:tc>
          <w:tcPr>
            <w:tcW w:w="814" w:type="dxa"/>
            <w:tcBorders>
              <w:top w:val="nil"/>
              <w:left w:val="nil"/>
              <w:bottom w:val="nil"/>
              <w:right w:val="nil"/>
            </w:tcBorders>
            <w:shd w:val="clear" w:color="auto" w:fill="auto"/>
            <w:noWrap/>
            <w:vAlign w:val="center"/>
            <w:hideMark/>
          </w:tcPr>
          <w:p w14:paraId="3AAE334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29.9</w:t>
            </w:r>
          </w:p>
        </w:tc>
        <w:tc>
          <w:tcPr>
            <w:tcW w:w="816" w:type="dxa"/>
            <w:tcBorders>
              <w:top w:val="nil"/>
              <w:left w:val="nil"/>
              <w:bottom w:val="nil"/>
              <w:right w:val="nil"/>
            </w:tcBorders>
            <w:shd w:val="clear" w:color="auto" w:fill="auto"/>
            <w:noWrap/>
            <w:vAlign w:val="center"/>
            <w:hideMark/>
          </w:tcPr>
          <w:p w14:paraId="47F1F81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10,546</w:t>
            </w:r>
          </w:p>
        </w:tc>
        <w:tc>
          <w:tcPr>
            <w:tcW w:w="813" w:type="dxa"/>
            <w:tcBorders>
              <w:top w:val="nil"/>
              <w:left w:val="nil"/>
              <w:bottom w:val="nil"/>
              <w:right w:val="nil"/>
            </w:tcBorders>
            <w:shd w:val="clear" w:color="auto" w:fill="auto"/>
            <w:noWrap/>
            <w:vAlign w:val="center"/>
            <w:hideMark/>
          </w:tcPr>
          <w:p w14:paraId="28C8821F"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5.4</w:t>
            </w:r>
          </w:p>
        </w:tc>
        <w:tc>
          <w:tcPr>
            <w:tcW w:w="817" w:type="dxa"/>
            <w:tcBorders>
              <w:top w:val="nil"/>
              <w:left w:val="nil"/>
              <w:bottom w:val="nil"/>
              <w:right w:val="nil"/>
            </w:tcBorders>
            <w:shd w:val="clear" w:color="auto" w:fill="auto"/>
            <w:noWrap/>
            <w:vAlign w:val="center"/>
            <w:hideMark/>
          </w:tcPr>
          <w:p w14:paraId="2F34B65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68,724</w:t>
            </w:r>
          </w:p>
        </w:tc>
        <w:tc>
          <w:tcPr>
            <w:tcW w:w="814" w:type="dxa"/>
            <w:tcBorders>
              <w:top w:val="nil"/>
              <w:left w:val="nil"/>
              <w:bottom w:val="nil"/>
              <w:right w:val="nil"/>
            </w:tcBorders>
            <w:shd w:val="clear" w:color="auto" w:fill="auto"/>
            <w:noWrap/>
            <w:vAlign w:val="center"/>
            <w:hideMark/>
          </w:tcPr>
          <w:p w14:paraId="144390E8"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35.4</w:t>
            </w:r>
          </w:p>
        </w:tc>
        <w:tc>
          <w:tcPr>
            <w:tcW w:w="1099" w:type="dxa"/>
            <w:tcBorders>
              <w:top w:val="nil"/>
              <w:left w:val="single" w:sz="4" w:space="0" w:color="auto"/>
              <w:bottom w:val="nil"/>
              <w:right w:val="single" w:sz="4" w:space="0" w:color="auto"/>
            </w:tcBorders>
            <w:shd w:val="clear" w:color="auto" w:fill="auto"/>
            <w:noWrap/>
            <w:vAlign w:val="center"/>
            <w:hideMark/>
          </w:tcPr>
          <w:p w14:paraId="7F1AC65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5.5</w:t>
            </w:r>
          </w:p>
        </w:tc>
      </w:tr>
      <w:tr w:rsidR="00873A20" w:rsidRPr="007117D1" w14:paraId="4496E61E" w14:textId="77777777" w:rsidTr="00873A20">
        <w:trPr>
          <w:trHeight w:val="400"/>
        </w:trPr>
        <w:tc>
          <w:tcPr>
            <w:tcW w:w="857" w:type="dxa"/>
            <w:tcBorders>
              <w:top w:val="nil"/>
              <w:left w:val="single" w:sz="4" w:space="0" w:color="auto"/>
              <w:bottom w:val="nil"/>
              <w:right w:val="single" w:sz="4" w:space="0" w:color="auto"/>
            </w:tcBorders>
            <w:shd w:val="clear" w:color="000000" w:fill="D9D9D9"/>
            <w:noWrap/>
            <w:vAlign w:val="center"/>
            <w:hideMark/>
          </w:tcPr>
          <w:p w14:paraId="0BD9C25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23-nt</w:t>
            </w:r>
          </w:p>
        </w:tc>
        <w:tc>
          <w:tcPr>
            <w:tcW w:w="928" w:type="dxa"/>
            <w:tcBorders>
              <w:top w:val="nil"/>
              <w:left w:val="nil"/>
              <w:bottom w:val="nil"/>
              <w:right w:val="nil"/>
            </w:tcBorders>
            <w:shd w:val="clear" w:color="auto" w:fill="auto"/>
            <w:noWrap/>
            <w:vAlign w:val="center"/>
            <w:hideMark/>
          </w:tcPr>
          <w:p w14:paraId="3C019E6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622,373</w:t>
            </w:r>
          </w:p>
        </w:tc>
        <w:tc>
          <w:tcPr>
            <w:tcW w:w="817" w:type="dxa"/>
            <w:tcBorders>
              <w:top w:val="nil"/>
              <w:left w:val="nil"/>
              <w:bottom w:val="nil"/>
              <w:right w:val="nil"/>
            </w:tcBorders>
            <w:shd w:val="clear" w:color="auto" w:fill="auto"/>
            <w:noWrap/>
            <w:vAlign w:val="center"/>
            <w:hideMark/>
          </w:tcPr>
          <w:p w14:paraId="2526DFF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10,984</w:t>
            </w:r>
          </w:p>
        </w:tc>
        <w:tc>
          <w:tcPr>
            <w:tcW w:w="817" w:type="dxa"/>
            <w:tcBorders>
              <w:top w:val="nil"/>
              <w:left w:val="nil"/>
              <w:bottom w:val="nil"/>
              <w:right w:val="nil"/>
            </w:tcBorders>
            <w:shd w:val="clear" w:color="auto" w:fill="auto"/>
            <w:noWrap/>
            <w:vAlign w:val="center"/>
            <w:hideMark/>
          </w:tcPr>
          <w:p w14:paraId="5F6AB49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3,511</w:t>
            </w:r>
          </w:p>
        </w:tc>
        <w:tc>
          <w:tcPr>
            <w:tcW w:w="966" w:type="dxa"/>
            <w:tcBorders>
              <w:top w:val="nil"/>
              <w:left w:val="nil"/>
              <w:bottom w:val="nil"/>
              <w:right w:val="nil"/>
            </w:tcBorders>
            <w:shd w:val="clear" w:color="auto" w:fill="auto"/>
            <w:noWrap/>
            <w:vAlign w:val="center"/>
            <w:hideMark/>
          </w:tcPr>
          <w:p w14:paraId="1B9EBEA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14,495</w:t>
            </w:r>
          </w:p>
        </w:tc>
        <w:tc>
          <w:tcPr>
            <w:tcW w:w="928" w:type="dxa"/>
            <w:tcBorders>
              <w:top w:val="nil"/>
              <w:left w:val="single" w:sz="4" w:space="0" w:color="auto"/>
              <w:bottom w:val="nil"/>
              <w:right w:val="nil"/>
            </w:tcBorders>
            <w:shd w:val="clear" w:color="auto" w:fill="auto"/>
            <w:noWrap/>
            <w:vAlign w:val="center"/>
            <w:hideMark/>
          </w:tcPr>
          <w:p w14:paraId="3403DBB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144,183</w:t>
            </w:r>
          </w:p>
        </w:tc>
        <w:tc>
          <w:tcPr>
            <w:tcW w:w="796" w:type="dxa"/>
            <w:tcBorders>
              <w:top w:val="nil"/>
              <w:left w:val="nil"/>
              <w:bottom w:val="nil"/>
              <w:right w:val="nil"/>
            </w:tcBorders>
            <w:shd w:val="clear" w:color="auto" w:fill="auto"/>
            <w:noWrap/>
            <w:vAlign w:val="center"/>
            <w:hideMark/>
          </w:tcPr>
          <w:p w14:paraId="130FC76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2,545</w:t>
            </w:r>
          </w:p>
        </w:tc>
        <w:tc>
          <w:tcPr>
            <w:tcW w:w="814" w:type="dxa"/>
            <w:tcBorders>
              <w:top w:val="nil"/>
              <w:left w:val="nil"/>
              <w:bottom w:val="nil"/>
              <w:right w:val="nil"/>
            </w:tcBorders>
            <w:shd w:val="clear" w:color="auto" w:fill="auto"/>
            <w:noWrap/>
            <w:vAlign w:val="center"/>
            <w:hideMark/>
          </w:tcPr>
          <w:p w14:paraId="5F628E4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1.8</w:t>
            </w:r>
          </w:p>
        </w:tc>
        <w:tc>
          <w:tcPr>
            <w:tcW w:w="816" w:type="dxa"/>
            <w:tcBorders>
              <w:top w:val="nil"/>
              <w:left w:val="nil"/>
              <w:bottom w:val="nil"/>
              <w:right w:val="nil"/>
            </w:tcBorders>
            <w:shd w:val="clear" w:color="auto" w:fill="auto"/>
            <w:noWrap/>
            <w:vAlign w:val="center"/>
            <w:hideMark/>
          </w:tcPr>
          <w:p w14:paraId="62F9AA1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813</w:t>
            </w:r>
          </w:p>
        </w:tc>
        <w:tc>
          <w:tcPr>
            <w:tcW w:w="813" w:type="dxa"/>
            <w:tcBorders>
              <w:top w:val="nil"/>
              <w:left w:val="nil"/>
              <w:bottom w:val="nil"/>
              <w:right w:val="nil"/>
            </w:tcBorders>
            <w:shd w:val="clear" w:color="auto" w:fill="auto"/>
            <w:noWrap/>
            <w:vAlign w:val="center"/>
            <w:hideMark/>
          </w:tcPr>
          <w:p w14:paraId="1EFEFBD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0.6</w:t>
            </w:r>
          </w:p>
        </w:tc>
        <w:tc>
          <w:tcPr>
            <w:tcW w:w="817" w:type="dxa"/>
            <w:tcBorders>
              <w:top w:val="nil"/>
              <w:left w:val="nil"/>
              <w:bottom w:val="nil"/>
              <w:right w:val="nil"/>
            </w:tcBorders>
            <w:shd w:val="clear" w:color="auto" w:fill="auto"/>
            <w:noWrap/>
            <w:vAlign w:val="center"/>
            <w:hideMark/>
          </w:tcPr>
          <w:p w14:paraId="3710258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3,358</w:t>
            </w:r>
          </w:p>
        </w:tc>
        <w:tc>
          <w:tcPr>
            <w:tcW w:w="814" w:type="dxa"/>
            <w:tcBorders>
              <w:top w:val="nil"/>
              <w:left w:val="nil"/>
              <w:bottom w:val="nil"/>
              <w:right w:val="nil"/>
            </w:tcBorders>
            <w:shd w:val="clear" w:color="auto" w:fill="auto"/>
            <w:noWrap/>
            <w:vAlign w:val="center"/>
            <w:hideMark/>
          </w:tcPr>
          <w:p w14:paraId="017C44E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2.3</w:t>
            </w:r>
          </w:p>
        </w:tc>
        <w:tc>
          <w:tcPr>
            <w:tcW w:w="1099" w:type="dxa"/>
            <w:tcBorders>
              <w:top w:val="nil"/>
              <w:left w:val="single" w:sz="4" w:space="0" w:color="auto"/>
              <w:bottom w:val="nil"/>
              <w:right w:val="single" w:sz="4" w:space="0" w:color="auto"/>
            </w:tcBorders>
            <w:shd w:val="clear" w:color="auto" w:fill="auto"/>
            <w:noWrap/>
            <w:vAlign w:val="center"/>
            <w:hideMark/>
          </w:tcPr>
          <w:p w14:paraId="176CD0E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3.1</w:t>
            </w:r>
          </w:p>
        </w:tc>
      </w:tr>
      <w:tr w:rsidR="00873A20" w:rsidRPr="007117D1" w14:paraId="4A7BE332" w14:textId="77777777" w:rsidTr="00873A20">
        <w:trPr>
          <w:trHeight w:val="400"/>
        </w:trPr>
        <w:tc>
          <w:tcPr>
            <w:tcW w:w="857" w:type="dxa"/>
            <w:tcBorders>
              <w:top w:val="nil"/>
              <w:left w:val="single" w:sz="4" w:space="0" w:color="auto"/>
              <w:bottom w:val="nil"/>
              <w:right w:val="single" w:sz="4" w:space="0" w:color="auto"/>
            </w:tcBorders>
            <w:shd w:val="clear" w:color="000000" w:fill="D9D9D9"/>
            <w:noWrap/>
            <w:vAlign w:val="center"/>
            <w:hideMark/>
          </w:tcPr>
          <w:p w14:paraId="6C06D4B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24-nt</w:t>
            </w:r>
          </w:p>
        </w:tc>
        <w:tc>
          <w:tcPr>
            <w:tcW w:w="928" w:type="dxa"/>
            <w:tcBorders>
              <w:top w:val="nil"/>
              <w:left w:val="nil"/>
              <w:bottom w:val="nil"/>
              <w:right w:val="nil"/>
            </w:tcBorders>
            <w:shd w:val="clear" w:color="auto" w:fill="auto"/>
            <w:noWrap/>
            <w:vAlign w:val="center"/>
            <w:hideMark/>
          </w:tcPr>
          <w:p w14:paraId="5D1B617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2,155,006</w:t>
            </w:r>
          </w:p>
        </w:tc>
        <w:tc>
          <w:tcPr>
            <w:tcW w:w="817" w:type="dxa"/>
            <w:tcBorders>
              <w:top w:val="nil"/>
              <w:left w:val="nil"/>
              <w:bottom w:val="nil"/>
              <w:right w:val="nil"/>
            </w:tcBorders>
            <w:shd w:val="clear" w:color="auto" w:fill="auto"/>
            <w:noWrap/>
            <w:vAlign w:val="center"/>
            <w:hideMark/>
          </w:tcPr>
          <w:p w14:paraId="7E77357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20,556</w:t>
            </w:r>
          </w:p>
        </w:tc>
        <w:tc>
          <w:tcPr>
            <w:tcW w:w="817" w:type="dxa"/>
            <w:tcBorders>
              <w:top w:val="nil"/>
              <w:left w:val="nil"/>
              <w:bottom w:val="nil"/>
              <w:right w:val="nil"/>
            </w:tcBorders>
            <w:shd w:val="clear" w:color="auto" w:fill="auto"/>
            <w:noWrap/>
            <w:vAlign w:val="center"/>
            <w:hideMark/>
          </w:tcPr>
          <w:p w14:paraId="3E4C417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6,561</w:t>
            </w:r>
          </w:p>
        </w:tc>
        <w:tc>
          <w:tcPr>
            <w:tcW w:w="966" w:type="dxa"/>
            <w:tcBorders>
              <w:top w:val="nil"/>
              <w:left w:val="nil"/>
              <w:bottom w:val="nil"/>
              <w:right w:val="nil"/>
            </w:tcBorders>
            <w:shd w:val="clear" w:color="auto" w:fill="auto"/>
            <w:noWrap/>
            <w:vAlign w:val="center"/>
            <w:hideMark/>
          </w:tcPr>
          <w:p w14:paraId="0E788E02"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27,117</w:t>
            </w:r>
          </w:p>
        </w:tc>
        <w:tc>
          <w:tcPr>
            <w:tcW w:w="928" w:type="dxa"/>
            <w:tcBorders>
              <w:top w:val="nil"/>
              <w:left w:val="single" w:sz="4" w:space="0" w:color="auto"/>
              <w:bottom w:val="nil"/>
              <w:right w:val="nil"/>
            </w:tcBorders>
            <w:shd w:val="clear" w:color="auto" w:fill="auto"/>
            <w:noWrap/>
            <w:vAlign w:val="center"/>
            <w:hideMark/>
          </w:tcPr>
          <w:p w14:paraId="41ECAE6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499,243</w:t>
            </w:r>
          </w:p>
        </w:tc>
        <w:tc>
          <w:tcPr>
            <w:tcW w:w="796" w:type="dxa"/>
            <w:tcBorders>
              <w:top w:val="nil"/>
              <w:left w:val="nil"/>
              <w:bottom w:val="nil"/>
              <w:right w:val="nil"/>
            </w:tcBorders>
            <w:shd w:val="clear" w:color="auto" w:fill="auto"/>
            <w:noWrap/>
            <w:vAlign w:val="center"/>
            <w:hideMark/>
          </w:tcPr>
          <w:p w14:paraId="2FEB90C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4,762</w:t>
            </w:r>
          </w:p>
        </w:tc>
        <w:tc>
          <w:tcPr>
            <w:tcW w:w="814" w:type="dxa"/>
            <w:tcBorders>
              <w:top w:val="nil"/>
              <w:left w:val="nil"/>
              <w:bottom w:val="nil"/>
              <w:right w:val="nil"/>
            </w:tcBorders>
            <w:shd w:val="clear" w:color="auto" w:fill="auto"/>
            <w:noWrap/>
            <w:vAlign w:val="center"/>
            <w:hideMark/>
          </w:tcPr>
          <w:p w14:paraId="7B1E7A62"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w:t>
            </w:r>
          </w:p>
        </w:tc>
        <w:tc>
          <w:tcPr>
            <w:tcW w:w="816" w:type="dxa"/>
            <w:tcBorders>
              <w:top w:val="nil"/>
              <w:left w:val="nil"/>
              <w:bottom w:val="nil"/>
              <w:right w:val="nil"/>
            </w:tcBorders>
            <w:shd w:val="clear" w:color="auto" w:fill="auto"/>
            <w:noWrap/>
            <w:vAlign w:val="center"/>
            <w:hideMark/>
          </w:tcPr>
          <w:p w14:paraId="5B49FC1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1,520</w:t>
            </w:r>
          </w:p>
        </w:tc>
        <w:tc>
          <w:tcPr>
            <w:tcW w:w="813" w:type="dxa"/>
            <w:tcBorders>
              <w:top w:val="nil"/>
              <w:left w:val="nil"/>
              <w:bottom w:val="nil"/>
              <w:right w:val="nil"/>
            </w:tcBorders>
            <w:shd w:val="clear" w:color="auto" w:fill="auto"/>
            <w:noWrap/>
            <w:vAlign w:val="center"/>
            <w:hideMark/>
          </w:tcPr>
          <w:p w14:paraId="4059976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0.3</w:t>
            </w:r>
          </w:p>
        </w:tc>
        <w:tc>
          <w:tcPr>
            <w:tcW w:w="817" w:type="dxa"/>
            <w:tcBorders>
              <w:top w:val="nil"/>
              <w:left w:val="nil"/>
              <w:bottom w:val="nil"/>
              <w:right w:val="nil"/>
            </w:tcBorders>
            <w:shd w:val="clear" w:color="auto" w:fill="auto"/>
            <w:noWrap/>
            <w:vAlign w:val="center"/>
            <w:hideMark/>
          </w:tcPr>
          <w:p w14:paraId="48127DC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6,282</w:t>
            </w:r>
          </w:p>
        </w:tc>
        <w:tc>
          <w:tcPr>
            <w:tcW w:w="814" w:type="dxa"/>
            <w:tcBorders>
              <w:top w:val="nil"/>
              <w:left w:val="nil"/>
              <w:bottom w:val="nil"/>
              <w:right w:val="nil"/>
            </w:tcBorders>
            <w:shd w:val="clear" w:color="auto" w:fill="auto"/>
            <w:noWrap/>
            <w:vAlign w:val="center"/>
            <w:hideMark/>
          </w:tcPr>
          <w:p w14:paraId="0870CF1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1.3</w:t>
            </w:r>
          </w:p>
        </w:tc>
        <w:tc>
          <w:tcPr>
            <w:tcW w:w="1099" w:type="dxa"/>
            <w:tcBorders>
              <w:top w:val="nil"/>
              <w:left w:val="single" w:sz="4" w:space="0" w:color="auto"/>
              <w:bottom w:val="nil"/>
              <w:right w:val="single" w:sz="4" w:space="0" w:color="auto"/>
            </w:tcBorders>
            <w:shd w:val="clear" w:color="auto" w:fill="auto"/>
            <w:noWrap/>
            <w:vAlign w:val="center"/>
            <w:hideMark/>
          </w:tcPr>
          <w:p w14:paraId="6AC60A0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3.1</w:t>
            </w:r>
          </w:p>
        </w:tc>
      </w:tr>
      <w:tr w:rsidR="00873A20" w:rsidRPr="007117D1" w14:paraId="5730F797" w14:textId="77777777" w:rsidTr="00873A20">
        <w:trPr>
          <w:trHeight w:val="400"/>
        </w:trPr>
        <w:tc>
          <w:tcPr>
            <w:tcW w:w="857" w:type="dxa"/>
            <w:tcBorders>
              <w:top w:val="nil"/>
              <w:left w:val="single" w:sz="4" w:space="0" w:color="auto"/>
              <w:bottom w:val="single" w:sz="4" w:space="0" w:color="auto"/>
              <w:right w:val="single" w:sz="4" w:space="0" w:color="auto"/>
            </w:tcBorders>
            <w:shd w:val="clear" w:color="000000" w:fill="D9D9D9"/>
            <w:noWrap/>
            <w:vAlign w:val="center"/>
            <w:hideMark/>
          </w:tcPr>
          <w:p w14:paraId="0DC7CC9C"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21-24-nt</w:t>
            </w:r>
          </w:p>
        </w:tc>
        <w:tc>
          <w:tcPr>
            <w:tcW w:w="928" w:type="dxa"/>
            <w:tcBorders>
              <w:top w:val="nil"/>
              <w:left w:val="nil"/>
              <w:bottom w:val="single" w:sz="4" w:space="0" w:color="auto"/>
              <w:right w:val="nil"/>
            </w:tcBorders>
            <w:shd w:val="clear" w:color="auto" w:fill="auto"/>
            <w:noWrap/>
            <w:vAlign w:val="center"/>
            <w:hideMark/>
          </w:tcPr>
          <w:p w14:paraId="45012F2C"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4,316,543</w:t>
            </w:r>
          </w:p>
        </w:tc>
        <w:tc>
          <w:tcPr>
            <w:tcW w:w="817" w:type="dxa"/>
            <w:tcBorders>
              <w:top w:val="nil"/>
              <w:left w:val="nil"/>
              <w:bottom w:val="single" w:sz="4" w:space="0" w:color="auto"/>
              <w:right w:val="nil"/>
            </w:tcBorders>
            <w:shd w:val="clear" w:color="auto" w:fill="auto"/>
            <w:noWrap/>
            <w:vAlign w:val="center"/>
            <w:hideMark/>
          </w:tcPr>
          <w:p w14:paraId="597B952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391,782</w:t>
            </w:r>
          </w:p>
        </w:tc>
        <w:tc>
          <w:tcPr>
            <w:tcW w:w="817" w:type="dxa"/>
            <w:tcBorders>
              <w:top w:val="nil"/>
              <w:left w:val="nil"/>
              <w:bottom w:val="single" w:sz="4" w:space="0" w:color="auto"/>
              <w:right w:val="nil"/>
            </w:tcBorders>
            <w:shd w:val="clear" w:color="auto" w:fill="auto"/>
            <w:noWrap/>
            <w:vAlign w:val="center"/>
            <w:hideMark/>
          </w:tcPr>
          <w:p w14:paraId="7516082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113,301</w:t>
            </w:r>
          </w:p>
        </w:tc>
        <w:tc>
          <w:tcPr>
            <w:tcW w:w="966" w:type="dxa"/>
            <w:tcBorders>
              <w:top w:val="nil"/>
              <w:left w:val="nil"/>
              <w:bottom w:val="single" w:sz="4" w:space="0" w:color="auto"/>
              <w:right w:val="nil"/>
            </w:tcBorders>
            <w:shd w:val="clear" w:color="auto" w:fill="auto"/>
            <w:noWrap/>
            <w:vAlign w:val="center"/>
            <w:hideMark/>
          </w:tcPr>
          <w:p w14:paraId="6942C9B4"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505,083</w:t>
            </w:r>
          </w:p>
        </w:tc>
        <w:tc>
          <w:tcPr>
            <w:tcW w:w="928" w:type="dxa"/>
            <w:tcBorders>
              <w:top w:val="nil"/>
              <w:left w:val="single" w:sz="4" w:space="0" w:color="auto"/>
              <w:bottom w:val="single" w:sz="4" w:space="0" w:color="auto"/>
              <w:right w:val="nil"/>
            </w:tcBorders>
            <w:shd w:val="clear" w:color="auto" w:fill="auto"/>
            <w:noWrap/>
            <w:vAlign w:val="center"/>
            <w:hideMark/>
          </w:tcPr>
          <w:p w14:paraId="4240F80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1,000,000</w:t>
            </w:r>
          </w:p>
        </w:tc>
        <w:tc>
          <w:tcPr>
            <w:tcW w:w="796" w:type="dxa"/>
            <w:tcBorders>
              <w:top w:val="nil"/>
              <w:left w:val="nil"/>
              <w:bottom w:val="single" w:sz="4" w:space="0" w:color="auto"/>
              <w:right w:val="nil"/>
            </w:tcBorders>
            <w:shd w:val="clear" w:color="auto" w:fill="auto"/>
            <w:noWrap/>
            <w:vAlign w:val="center"/>
            <w:hideMark/>
          </w:tcPr>
          <w:p w14:paraId="5176EA4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90,763</w:t>
            </w:r>
          </w:p>
        </w:tc>
        <w:tc>
          <w:tcPr>
            <w:tcW w:w="814" w:type="dxa"/>
            <w:tcBorders>
              <w:top w:val="nil"/>
              <w:left w:val="nil"/>
              <w:bottom w:val="single" w:sz="4" w:space="0" w:color="auto"/>
              <w:right w:val="nil"/>
            </w:tcBorders>
            <w:shd w:val="clear" w:color="auto" w:fill="auto"/>
            <w:noWrap/>
            <w:vAlign w:val="center"/>
            <w:hideMark/>
          </w:tcPr>
          <w:p w14:paraId="5A0643D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9.1</w:t>
            </w:r>
          </w:p>
        </w:tc>
        <w:tc>
          <w:tcPr>
            <w:tcW w:w="816" w:type="dxa"/>
            <w:tcBorders>
              <w:top w:val="nil"/>
              <w:left w:val="nil"/>
              <w:bottom w:val="single" w:sz="4" w:space="0" w:color="auto"/>
              <w:right w:val="nil"/>
            </w:tcBorders>
            <w:shd w:val="clear" w:color="auto" w:fill="auto"/>
            <w:noWrap/>
            <w:vAlign w:val="center"/>
            <w:hideMark/>
          </w:tcPr>
          <w:p w14:paraId="3D6562B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26,248</w:t>
            </w:r>
          </w:p>
        </w:tc>
        <w:tc>
          <w:tcPr>
            <w:tcW w:w="813" w:type="dxa"/>
            <w:tcBorders>
              <w:top w:val="nil"/>
              <w:left w:val="nil"/>
              <w:bottom w:val="single" w:sz="4" w:space="0" w:color="auto"/>
              <w:right w:val="nil"/>
            </w:tcBorders>
            <w:shd w:val="clear" w:color="auto" w:fill="auto"/>
            <w:noWrap/>
            <w:vAlign w:val="center"/>
            <w:hideMark/>
          </w:tcPr>
          <w:p w14:paraId="7589485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2.6</w:t>
            </w:r>
          </w:p>
        </w:tc>
        <w:tc>
          <w:tcPr>
            <w:tcW w:w="817" w:type="dxa"/>
            <w:tcBorders>
              <w:top w:val="nil"/>
              <w:left w:val="nil"/>
              <w:bottom w:val="single" w:sz="4" w:space="0" w:color="auto"/>
              <w:right w:val="nil"/>
            </w:tcBorders>
            <w:shd w:val="clear" w:color="auto" w:fill="auto"/>
            <w:noWrap/>
            <w:vAlign w:val="center"/>
            <w:hideMark/>
          </w:tcPr>
          <w:p w14:paraId="2EA847F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117,011</w:t>
            </w:r>
          </w:p>
        </w:tc>
        <w:tc>
          <w:tcPr>
            <w:tcW w:w="814" w:type="dxa"/>
            <w:tcBorders>
              <w:top w:val="nil"/>
              <w:left w:val="nil"/>
              <w:bottom w:val="single" w:sz="4" w:space="0" w:color="auto"/>
              <w:right w:val="single" w:sz="4" w:space="0" w:color="auto"/>
            </w:tcBorders>
            <w:shd w:val="clear" w:color="auto" w:fill="auto"/>
            <w:noWrap/>
            <w:vAlign w:val="center"/>
            <w:hideMark/>
          </w:tcPr>
          <w:p w14:paraId="08DD57A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11.7</w:t>
            </w:r>
          </w:p>
        </w:tc>
        <w:tc>
          <w:tcPr>
            <w:tcW w:w="1099" w:type="dxa"/>
            <w:tcBorders>
              <w:top w:val="nil"/>
              <w:left w:val="nil"/>
              <w:bottom w:val="single" w:sz="4" w:space="0" w:color="auto"/>
              <w:right w:val="single" w:sz="4" w:space="0" w:color="auto"/>
            </w:tcBorders>
            <w:shd w:val="clear" w:color="auto" w:fill="auto"/>
            <w:noWrap/>
            <w:vAlign w:val="center"/>
            <w:hideMark/>
          </w:tcPr>
          <w:p w14:paraId="2E784662"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3.5</w:t>
            </w:r>
          </w:p>
        </w:tc>
      </w:tr>
    </w:tbl>
    <w:p w14:paraId="5C08054E" w14:textId="3AC07B65"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054AA76A" w14:textId="5AB164B4"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627137F0" w14:textId="2C7BD744" w:rsidR="00873A20" w:rsidRDefault="00873A20" w:rsidP="005B4357">
      <w:pPr>
        <w:widowControl w:val="0"/>
        <w:autoSpaceDE w:val="0"/>
        <w:autoSpaceDN w:val="0"/>
        <w:adjustRightInd w:val="0"/>
        <w:spacing w:line="360" w:lineRule="auto"/>
        <w:ind w:left="640" w:hanging="640"/>
        <w:rPr>
          <w:rFonts w:ascii="Arial" w:hAnsi="Arial" w:cs="Arial"/>
          <w:color w:val="000000" w:themeColor="text1"/>
        </w:rPr>
      </w:pPr>
    </w:p>
    <w:p w14:paraId="1A16A004" w14:textId="2C64E1B3" w:rsidR="00E2250F" w:rsidRPr="00AD31DE" w:rsidRDefault="00E2250F" w:rsidP="00E2250F">
      <w:pPr>
        <w:widowControl w:val="0"/>
        <w:autoSpaceDE w:val="0"/>
        <w:autoSpaceDN w:val="0"/>
        <w:adjustRightInd w:val="0"/>
        <w:spacing w:line="360" w:lineRule="auto"/>
        <w:ind w:left="640" w:hanging="640"/>
        <w:rPr>
          <w:rFonts w:ascii="Arial" w:hAnsi="Arial" w:cs="Arial"/>
          <w:b/>
          <w:color w:val="000000" w:themeColor="text1"/>
        </w:rPr>
      </w:pPr>
      <w:r w:rsidRPr="001F7A6F">
        <w:rPr>
          <w:rFonts w:ascii="Arial" w:hAnsi="Arial" w:cs="Arial"/>
          <w:b/>
          <w:bCs/>
          <w:color w:val="000000" w:themeColor="text1"/>
        </w:rPr>
        <w:t>Table 4</w:t>
      </w:r>
      <w:r w:rsidRPr="00AD31DE">
        <w:rPr>
          <w:rFonts w:ascii="Arial" w:hAnsi="Arial" w:cs="Arial"/>
          <w:b/>
          <w:color w:val="000000" w:themeColor="text1"/>
        </w:rPr>
        <w:t xml:space="preserve">. </w:t>
      </w:r>
      <w:r w:rsidRPr="00AD31DE">
        <w:rPr>
          <w:rFonts w:ascii="Arial" w:hAnsi="Arial" w:cs="Arial"/>
          <w:b/>
          <w:lang w:val="en-US"/>
        </w:rPr>
        <w:t xml:space="preserve">Summary of </w:t>
      </w:r>
      <w:r w:rsidR="00E375AE">
        <w:rPr>
          <w:rFonts w:ascii="Arial" w:hAnsi="Arial" w:cs="Arial"/>
          <w:b/>
          <w:lang w:val="en-US"/>
        </w:rPr>
        <w:t xml:space="preserve">the </w:t>
      </w:r>
      <w:r w:rsidRPr="00AD31DE">
        <w:rPr>
          <w:rFonts w:ascii="Arial" w:hAnsi="Arial" w:cs="Arial"/>
          <w:b/>
          <w:lang w:val="en-US"/>
        </w:rPr>
        <w:t xml:space="preserve">sRNAs </w:t>
      </w:r>
      <w:r w:rsidR="00E375AE">
        <w:rPr>
          <w:rFonts w:ascii="Arial" w:hAnsi="Arial" w:cs="Arial"/>
          <w:b/>
          <w:lang w:val="en-US"/>
        </w:rPr>
        <w:t>i</w:t>
      </w:r>
      <w:r w:rsidR="00E375AE" w:rsidRPr="00AD31DE">
        <w:rPr>
          <w:rFonts w:ascii="Arial" w:hAnsi="Arial" w:cs="Arial"/>
          <w:b/>
          <w:lang w:val="en-US"/>
        </w:rPr>
        <w:t xml:space="preserve">dentified </w:t>
      </w:r>
      <w:r w:rsidRPr="00AD31DE">
        <w:rPr>
          <w:rFonts w:ascii="Arial" w:hAnsi="Arial" w:cs="Arial"/>
          <w:b/>
          <w:lang w:val="en-US"/>
        </w:rPr>
        <w:t xml:space="preserve">by </w:t>
      </w:r>
      <w:r w:rsidR="001F7A6F" w:rsidRPr="00AD31DE">
        <w:rPr>
          <w:rFonts w:ascii="Arial" w:hAnsi="Arial" w:cs="Arial"/>
          <w:b/>
          <w:lang w:val="en-US"/>
        </w:rPr>
        <w:t>NGS</w:t>
      </w:r>
      <w:r w:rsidRPr="00AD31DE">
        <w:rPr>
          <w:rFonts w:ascii="Arial" w:hAnsi="Arial" w:cs="Arial"/>
          <w:b/>
          <w:lang w:val="en-US"/>
        </w:rPr>
        <w:t xml:space="preserve"> </w:t>
      </w:r>
      <w:r w:rsidR="00E375AE">
        <w:rPr>
          <w:rFonts w:ascii="Arial" w:hAnsi="Arial" w:cs="Arial"/>
          <w:b/>
          <w:lang w:val="en-US"/>
        </w:rPr>
        <w:t>from</w:t>
      </w:r>
      <w:r w:rsidR="00E375AE" w:rsidRPr="00AD31DE">
        <w:rPr>
          <w:rFonts w:ascii="Arial" w:hAnsi="Arial" w:cs="Arial"/>
          <w:b/>
          <w:lang w:val="en-US"/>
        </w:rPr>
        <w:t xml:space="preserve"> </w:t>
      </w:r>
      <w:r w:rsidRPr="00AD31DE">
        <w:rPr>
          <w:rFonts w:ascii="Arial" w:hAnsi="Arial" w:cs="Arial"/>
          <w:b/>
          <w:lang w:val="en-US"/>
        </w:rPr>
        <w:t xml:space="preserve">PSTVd-RG1 inoculated tomato plants cv. Rutgers at 0 mismatch </w:t>
      </w:r>
      <w:r w:rsidR="00E375AE">
        <w:rPr>
          <w:rFonts w:ascii="Arial" w:hAnsi="Arial" w:cs="Arial"/>
          <w:b/>
          <w:lang w:val="en-US"/>
        </w:rPr>
        <w:t>with</w:t>
      </w:r>
      <w:r w:rsidR="00E375AE" w:rsidRPr="00AD31DE">
        <w:rPr>
          <w:rFonts w:ascii="Arial" w:hAnsi="Arial" w:cs="Arial"/>
          <w:b/>
          <w:lang w:val="en-US"/>
        </w:rPr>
        <w:t xml:space="preserve"> </w:t>
      </w:r>
      <w:r w:rsidRPr="00AD31DE">
        <w:rPr>
          <w:rFonts w:ascii="Arial" w:hAnsi="Arial" w:cs="Arial"/>
          <w:b/>
          <w:lang w:val="en-US"/>
        </w:rPr>
        <w:t>the PSTVd-RG1 genome.</w:t>
      </w:r>
    </w:p>
    <w:tbl>
      <w:tblPr>
        <w:tblW w:w="11120" w:type="dxa"/>
        <w:tblInd w:w="-890" w:type="dxa"/>
        <w:tblLook w:val="04A0" w:firstRow="1" w:lastRow="0" w:firstColumn="1" w:lastColumn="0" w:noHBand="0" w:noVBand="1"/>
      </w:tblPr>
      <w:tblGrid>
        <w:gridCol w:w="856"/>
        <w:gridCol w:w="818"/>
        <w:gridCol w:w="817"/>
        <w:gridCol w:w="817"/>
        <w:gridCol w:w="966"/>
        <w:gridCol w:w="928"/>
        <w:gridCol w:w="797"/>
        <w:gridCol w:w="814"/>
        <w:gridCol w:w="816"/>
        <w:gridCol w:w="813"/>
        <w:gridCol w:w="817"/>
        <w:gridCol w:w="814"/>
        <w:gridCol w:w="1047"/>
      </w:tblGrid>
      <w:tr w:rsidR="007117D1" w:rsidRPr="007117D1" w14:paraId="605E79B4" w14:textId="77777777" w:rsidTr="00873A20">
        <w:trPr>
          <w:trHeight w:val="320"/>
        </w:trPr>
        <w:tc>
          <w:tcPr>
            <w:tcW w:w="856"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6D6FF0BA"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sRNA length</w:t>
            </w:r>
          </w:p>
        </w:tc>
        <w:tc>
          <w:tcPr>
            <w:tcW w:w="818" w:type="dxa"/>
            <w:vMerge w:val="restart"/>
            <w:tcBorders>
              <w:top w:val="single" w:sz="4" w:space="0" w:color="auto"/>
              <w:left w:val="single" w:sz="4" w:space="0" w:color="auto"/>
              <w:bottom w:val="single" w:sz="4" w:space="0" w:color="000000"/>
              <w:right w:val="nil"/>
            </w:tcBorders>
            <w:shd w:val="clear" w:color="000000" w:fill="D9D9D9"/>
            <w:vAlign w:val="center"/>
            <w:hideMark/>
          </w:tcPr>
          <w:p w14:paraId="7A730A4D"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sRNA in the pool</w:t>
            </w:r>
          </w:p>
        </w:tc>
        <w:tc>
          <w:tcPr>
            <w:tcW w:w="2600" w:type="dxa"/>
            <w:gridSpan w:val="3"/>
            <w:tcBorders>
              <w:top w:val="single" w:sz="4" w:space="0" w:color="auto"/>
              <w:left w:val="nil"/>
              <w:bottom w:val="single" w:sz="4" w:space="0" w:color="auto"/>
              <w:right w:val="single" w:sz="4" w:space="0" w:color="000000"/>
            </w:tcBorders>
            <w:shd w:val="clear" w:color="000000" w:fill="D9D9D9"/>
            <w:vAlign w:val="center"/>
            <w:hideMark/>
          </w:tcPr>
          <w:p w14:paraId="2A5F1A32" w14:textId="5D4BF247" w:rsidR="007117D1" w:rsidRPr="007117D1" w:rsidRDefault="00FC645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Tolerance</w:t>
            </w:r>
            <w:r>
              <w:rPr>
                <w:rFonts w:ascii="Calibri" w:hAnsi="Calibri" w:cs="Calibri"/>
                <w:b/>
                <w:bCs/>
                <w:color w:val="000000"/>
                <w:sz w:val="18"/>
                <w:szCs w:val="18"/>
              </w:rPr>
              <w:t>: 0</w:t>
            </w:r>
          </w:p>
        </w:tc>
        <w:tc>
          <w:tcPr>
            <w:tcW w:w="5799" w:type="dxa"/>
            <w:gridSpan w:val="7"/>
            <w:tcBorders>
              <w:top w:val="single" w:sz="4" w:space="0" w:color="auto"/>
              <w:left w:val="nil"/>
              <w:bottom w:val="single" w:sz="4" w:space="0" w:color="auto"/>
              <w:right w:val="nil"/>
            </w:tcBorders>
            <w:shd w:val="clear" w:color="000000" w:fill="D9D9D9"/>
            <w:vAlign w:val="center"/>
            <w:hideMark/>
          </w:tcPr>
          <w:p w14:paraId="1D7CAB23" w14:textId="393C597A"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Normalized reads (per million reads)</w:t>
            </w:r>
          </w:p>
        </w:tc>
        <w:tc>
          <w:tcPr>
            <w:tcW w:w="104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46E4601E" w14:textId="77777777" w:rsidR="00873A20"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p w14:paraId="52BE0F51" w14:textId="7C7F9E2F" w:rsidR="007117D1" w:rsidRPr="007117D1" w:rsidRDefault="007117D1" w:rsidP="007117D1">
            <w:pPr>
              <w:jc w:val="center"/>
              <w:rPr>
                <w:rFonts w:ascii="Arial" w:hAnsi="Arial" w:cs="Arial"/>
                <w:b/>
                <w:bCs/>
                <w:color w:val="000000"/>
                <w:sz w:val="18"/>
                <w:szCs w:val="18"/>
              </w:rPr>
            </w:pP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r>
      <w:tr w:rsidR="007117D1" w:rsidRPr="007117D1" w14:paraId="64C75F27" w14:textId="77777777" w:rsidTr="00873A20">
        <w:trPr>
          <w:trHeight w:val="320"/>
        </w:trPr>
        <w:tc>
          <w:tcPr>
            <w:tcW w:w="856" w:type="dxa"/>
            <w:vMerge/>
            <w:tcBorders>
              <w:top w:val="single" w:sz="4" w:space="0" w:color="auto"/>
              <w:left w:val="single" w:sz="4" w:space="0" w:color="auto"/>
              <w:bottom w:val="single" w:sz="4" w:space="0" w:color="000000"/>
              <w:right w:val="single" w:sz="4" w:space="0" w:color="auto"/>
            </w:tcBorders>
            <w:vAlign w:val="center"/>
            <w:hideMark/>
          </w:tcPr>
          <w:p w14:paraId="236FE215" w14:textId="77777777" w:rsidR="007117D1" w:rsidRPr="007117D1" w:rsidRDefault="007117D1" w:rsidP="007117D1">
            <w:pPr>
              <w:rPr>
                <w:rFonts w:ascii="Arial" w:hAnsi="Arial" w:cs="Arial"/>
                <w:b/>
                <w:bCs/>
                <w:color w:val="000000"/>
                <w:sz w:val="18"/>
                <w:szCs w:val="18"/>
              </w:rPr>
            </w:pPr>
          </w:p>
        </w:tc>
        <w:tc>
          <w:tcPr>
            <w:tcW w:w="818" w:type="dxa"/>
            <w:vMerge/>
            <w:tcBorders>
              <w:top w:val="single" w:sz="4" w:space="0" w:color="auto"/>
              <w:left w:val="single" w:sz="4" w:space="0" w:color="auto"/>
              <w:bottom w:val="single" w:sz="4" w:space="0" w:color="000000"/>
              <w:right w:val="nil"/>
            </w:tcBorders>
            <w:vAlign w:val="center"/>
            <w:hideMark/>
          </w:tcPr>
          <w:p w14:paraId="1641047E" w14:textId="77777777" w:rsidR="007117D1" w:rsidRPr="007117D1" w:rsidRDefault="007117D1" w:rsidP="007117D1">
            <w:pPr>
              <w:rPr>
                <w:rFonts w:ascii="Arial" w:hAnsi="Arial" w:cs="Arial"/>
                <w:b/>
                <w:bCs/>
                <w:color w:val="000000"/>
                <w:sz w:val="18"/>
                <w:szCs w:val="18"/>
              </w:rPr>
            </w:pPr>
          </w:p>
        </w:tc>
        <w:tc>
          <w:tcPr>
            <w:tcW w:w="817" w:type="dxa"/>
            <w:vMerge w:val="restart"/>
            <w:tcBorders>
              <w:top w:val="nil"/>
              <w:left w:val="nil"/>
              <w:bottom w:val="single" w:sz="4" w:space="0" w:color="000000"/>
              <w:right w:val="nil"/>
            </w:tcBorders>
            <w:shd w:val="clear" w:color="000000" w:fill="D9D9D9"/>
            <w:vAlign w:val="center"/>
            <w:hideMark/>
          </w:tcPr>
          <w:p w14:paraId="5756067A"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817" w:type="dxa"/>
            <w:vMerge w:val="restart"/>
            <w:tcBorders>
              <w:top w:val="nil"/>
              <w:left w:val="nil"/>
              <w:bottom w:val="single" w:sz="4" w:space="0" w:color="000000"/>
              <w:right w:val="nil"/>
            </w:tcBorders>
            <w:shd w:val="clear" w:color="000000" w:fill="D9D9D9"/>
            <w:vAlign w:val="center"/>
            <w:hideMark/>
          </w:tcPr>
          <w:p w14:paraId="1A4352B6"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66" w:type="dxa"/>
            <w:vMerge w:val="restart"/>
            <w:tcBorders>
              <w:top w:val="nil"/>
              <w:left w:val="nil"/>
              <w:bottom w:val="single" w:sz="4" w:space="0" w:color="000000"/>
              <w:right w:val="single" w:sz="4" w:space="0" w:color="auto"/>
            </w:tcBorders>
            <w:shd w:val="clear" w:color="000000" w:fill="D9D9D9"/>
            <w:vAlign w:val="center"/>
            <w:hideMark/>
          </w:tcPr>
          <w:p w14:paraId="23C8C22C"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28" w:type="dxa"/>
            <w:vMerge w:val="restart"/>
            <w:tcBorders>
              <w:top w:val="nil"/>
              <w:left w:val="single" w:sz="4" w:space="0" w:color="auto"/>
              <w:bottom w:val="single" w:sz="4" w:space="0" w:color="000000"/>
              <w:right w:val="nil"/>
            </w:tcBorders>
            <w:shd w:val="clear" w:color="000000" w:fill="D9D9D9"/>
            <w:vAlign w:val="center"/>
            <w:hideMark/>
          </w:tcPr>
          <w:p w14:paraId="67CDD258" w14:textId="77777777"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total sRNA</w:t>
            </w:r>
          </w:p>
        </w:tc>
        <w:tc>
          <w:tcPr>
            <w:tcW w:w="1611" w:type="dxa"/>
            <w:gridSpan w:val="2"/>
            <w:tcBorders>
              <w:top w:val="single" w:sz="4" w:space="0" w:color="auto"/>
              <w:left w:val="nil"/>
              <w:bottom w:val="nil"/>
              <w:right w:val="nil"/>
            </w:tcBorders>
            <w:shd w:val="clear" w:color="000000" w:fill="D9D9D9"/>
            <w:vAlign w:val="center"/>
            <w:hideMark/>
          </w:tcPr>
          <w:p w14:paraId="5E0B7B4B"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29" w:type="dxa"/>
            <w:gridSpan w:val="2"/>
            <w:tcBorders>
              <w:top w:val="single" w:sz="4" w:space="0" w:color="auto"/>
              <w:left w:val="nil"/>
              <w:bottom w:val="nil"/>
              <w:right w:val="nil"/>
            </w:tcBorders>
            <w:shd w:val="clear" w:color="000000" w:fill="D9D9D9"/>
            <w:vAlign w:val="center"/>
            <w:hideMark/>
          </w:tcPr>
          <w:p w14:paraId="7985D9B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31" w:type="dxa"/>
            <w:gridSpan w:val="2"/>
            <w:tcBorders>
              <w:top w:val="single" w:sz="4" w:space="0" w:color="auto"/>
              <w:left w:val="nil"/>
              <w:bottom w:val="nil"/>
              <w:right w:val="nil"/>
            </w:tcBorders>
            <w:shd w:val="clear" w:color="000000" w:fill="D9D9D9"/>
            <w:vAlign w:val="center"/>
            <w:hideMark/>
          </w:tcPr>
          <w:p w14:paraId="1EFE29C8"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047" w:type="dxa"/>
            <w:vMerge/>
            <w:tcBorders>
              <w:top w:val="single" w:sz="4" w:space="0" w:color="auto"/>
              <w:left w:val="single" w:sz="4" w:space="0" w:color="auto"/>
              <w:bottom w:val="single" w:sz="4" w:space="0" w:color="000000"/>
              <w:right w:val="single" w:sz="4" w:space="0" w:color="auto"/>
            </w:tcBorders>
            <w:vAlign w:val="center"/>
            <w:hideMark/>
          </w:tcPr>
          <w:p w14:paraId="1795B181" w14:textId="77777777" w:rsidR="007117D1" w:rsidRPr="007117D1" w:rsidRDefault="007117D1" w:rsidP="007117D1">
            <w:pPr>
              <w:rPr>
                <w:rFonts w:ascii="Arial" w:hAnsi="Arial" w:cs="Arial"/>
                <w:b/>
                <w:bCs/>
                <w:color w:val="000000"/>
                <w:sz w:val="18"/>
                <w:szCs w:val="18"/>
              </w:rPr>
            </w:pPr>
          </w:p>
        </w:tc>
      </w:tr>
      <w:tr w:rsidR="007117D1" w:rsidRPr="007117D1" w14:paraId="5D218A88" w14:textId="77777777" w:rsidTr="00873A20">
        <w:trPr>
          <w:trHeight w:val="520"/>
        </w:trPr>
        <w:tc>
          <w:tcPr>
            <w:tcW w:w="856" w:type="dxa"/>
            <w:vMerge/>
            <w:tcBorders>
              <w:top w:val="single" w:sz="4" w:space="0" w:color="auto"/>
              <w:left w:val="single" w:sz="4" w:space="0" w:color="auto"/>
              <w:bottom w:val="single" w:sz="4" w:space="0" w:color="000000"/>
              <w:right w:val="single" w:sz="4" w:space="0" w:color="auto"/>
            </w:tcBorders>
            <w:vAlign w:val="center"/>
            <w:hideMark/>
          </w:tcPr>
          <w:p w14:paraId="4F9A4B56" w14:textId="77777777" w:rsidR="007117D1" w:rsidRPr="007117D1" w:rsidRDefault="007117D1" w:rsidP="007117D1">
            <w:pPr>
              <w:rPr>
                <w:rFonts w:ascii="Arial" w:hAnsi="Arial" w:cs="Arial"/>
                <w:b/>
                <w:bCs/>
                <w:color w:val="000000"/>
                <w:sz w:val="18"/>
                <w:szCs w:val="18"/>
              </w:rPr>
            </w:pPr>
          </w:p>
        </w:tc>
        <w:tc>
          <w:tcPr>
            <w:tcW w:w="818" w:type="dxa"/>
            <w:vMerge/>
            <w:tcBorders>
              <w:top w:val="single" w:sz="4" w:space="0" w:color="auto"/>
              <w:left w:val="single" w:sz="4" w:space="0" w:color="auto"/>
              <w:bottom w:val="single" w:sz="4" w:space="0" w:color="000000"/>
              <w:right w:val="nil"/>
            </w:tcBorders>
            <w:vAlign w:val="center"/>
            <w:hideMark/>
          </w:tcPr>
          <w:p w14:paraId="6D48F8DB"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237FE8DD"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7D153123" w14:textId="77777777" w:rsidR="007117D1" w:rsidRPr="007117D1" w:rsidRDefault="007117D1" w:rsidP="007117D1">
            <w:pPr>
              <w:rPr>
                <w:rFonts w:ascii="Arial" w:hAnsi="Arial" w:cs="Arial"/>
                <w:b/>
                <w:bCs/>
                <w:color w:val="000000"/>
                <w:sz w:val="18"/>
                <w:szCs w:val="18"/>
              </w:rPr>
            </w:pPr>
          </w:p>
        </w:tc>
        <w:tc>
          <w:tcPr>
            <w:tcW w:w="966" w:type="dxa"/>
            <w:vMerge/>
            <w:tcBorders>
              <w:top w:val="nil"/>
              <w:left w:val="nil"/>
              <w:bottom w:val="single" w:sz="4" w:space="0" w:color="000000"/>
              <w:right w:val="single" w:sz="4" w:space="0" w:color="auto"/>
            </w:tcBorders>
            <w:vAlign w:val="center"/>
            <w:hideMark/>
          </w:tcPr>
          <w:p w14:paraId="310AF72A" w14:textId="77777777" w:rsidR="007117D1" w:rsidRPr="007117D1" w:rsidRDefault="007117D1" w:rsidP="007117D1">
            <w:pPr>
              <w:rPr>
                <w:rFonts w:ascii="Arial" w:hAnsi="Arial" w:cs="Arial"/>
                <w:b/>
                <w:bCs/>
                <w:color w:val="000000"/>
                <w:sz w:val="18"/>
                <w:szCs w:val="18"/>
              </w:rPr>
            </w:pPr>
          </w:p>
        </w:tc>
        <w:tc>
          <w:tcPr>
            <w:tcW w:w="928" w:type="dxa"/>
            <w:vMerge/>
            <w:tcBorders>
              <w:top w:val="nil"/>
              <w:left w:val="single" w:sz="4" w:space="0" w:color="auto"/>
              <w:bottom w:val="single" w:sz="4" w:space="0" w:color="000000"/>
              <w:right w:val="nil"/>
            </w:tcBorders>
            <w:vAlign w:val="center"/>
            <w:hideMark/>
          </w:tcPr>
          <w:p w14:paraId="0CB8CC05" w14:textId="77777777" w:rsidR="007117D1" w:rsidRPr="007117D1" w:rsidRDefault="007117D1" w:rsidP="007117D1">
            <w:pPr>
              <w:rPr>
                <w:rFonts w:ascii="Calibri" w:hAnsi="Calibri" w:cs="Calibri"/>
                <w:b/>
                <w:bCs/>
                <w:color w:val="000000"/>
                <w:sz w:val="18"/>
                <w:szCs w:val="18"/>
              </w:rPr>
            </w:pPr>
          </w:p>
        </w:tc>
        <w:tc>
          <w:tcPr>
            <w:tcW w:w="797" w:type="dxa"/>
            <w:tcBorders>
              <w:top w:val="nil"/>
              <w:left w:val="nil"/>
              <w:bottom w:val="single" w:sz="4" w:space="0" w:color="auto"/>
              <w:right w:val="nil"/>
            </w:tcBorders>
            <w:shd w:val="clear" w:color="000000" w:fill="D9D9D9"/>
            <w:vAlign w:val="center"/>
            <w:hideMark/>
          </w:tcPr>
          <w:p w14:paraId="2877936A"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0E5F1ACF"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6" w:type="dxa"/>
            <w:tcBorders>
              <w:top w:val="nil"/>
              <w:left w:val="nil"/>
              <w:bottom w:val="single" w:sz="4" w:space="0" w:color="auto"/>
              <w:right w:val="nil"/>
            </w:tcBorders>
            <w:shd w:val="clear" w:color="000000" w:fill="D9D9D9"/>
            <w:vAlign w:val="center"/>
            <w:hideMark/>
          </w:tcPr>
          <w:p w14:paraId="71942DBF"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3" w:type="dxa"/>
            <w:tcBorders>
              <w:top w:val="nil"/>
              <w:left w:val="nil"/>
              <w:bottom w:val="single" w:sz="4" w:space="0" w:color="auto"/>
              <w:right w:val="nil"/>
            </w:tcBorders>
            <w:shd w:val="clear" w:color="000000" w:fill="D9D9D9"/>
            <w:vAlign w:val="center"/>
            <w:hideMark/>
          </w:tcPr>
          <w:p w14:paraId="5CABDB3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7" w:type="dxa"/>
            <w:tcBorders>
              <w:top w:val="nil"/>
              <w:left w:val="nil"/>
              <w:bottom w:val="single" w:sz="4" w:space="0" w:color="auto"/>
              <w:right w:val="nil"/>
            </w:tcBorders>
            <w:shd w:val="clear" w:color="000000" w:fill="D9D9D9"/>
            <w:vAlign w:val="center"/>
            <w:hideMark/>
          </w:tcPr>
          <w:p w14:paraId="4805BD4C"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1F3BF12A"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1047" w:type="dxa"/>
            <w:vMerge/>
            <w:tcBorders>
              <w:top w:val="single" w:sz="4" w:space="0" w:color="auto"/>
              <w:left w:val="single" w:sz="4" w:space="0" w:color="auto"/>
              <w:bottom w:val="single" w:sz="4" w:space="0" w:color="000000"/>
              <w:right w:val="single" w:sz="4" w:space="0" w:color="auto"/>
            </w:tcBorders>
            <w:vAlign w:val="center"/>
            <w:hideMark/>
          </w:tcPr>
          <w:p w14:paraId="599FA8F4" w14:textId="77777777" w:rsidR="007117D1" w:rsidRPr="007117D1" w:rsidRDefault="007117D1" w:rsidP="007117D1">
            <w:pPr>
              <w:rPr>
                <w:rFonts w:ascii="Arial" w:hAnsi="Arial" w:cs="Arial"/>
                <w:b/>
                <w:bCs/>
                <w:color w:val="000000"/>
                <w:sz w:val="18"/>
                <w:szCs w:val="18"/>
              </w:rPr>
            </w:pPr>
          </w:p>
        </w:tc>
      </w:tr>
      <w:tr w:rsidR="007117D1" w:rsidRPr="007117D1" w14:paraId="0C2BD88C"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6ACC60D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21-nt</w:t>
            </w:r>
          </w:p>
        </w:tc>
        <w:tc>
          <w:tcPr>
            <w:tcW w:w="818" w:type="dxa"/>
            <w:tcBorders>
              <w:top w:val="nil"/>
              <w:left w:val="nil"/>
              <w:bottom w:val="nil"/>
              <w:right w:val="nil"/>
            </w:tcBorders>
            <w:shd w:val="clear" w:color="auto" w:fill="auto"/>
            <w:noWrap/>
            <w:vAlign w:val="center"/>
            <w:hideMark/>
          </w:tcPr>
          <w:p w14:paraId="3DAC055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160,262</w:t>
            </w:r>
          </w:p>
        </w:tc>
        <w:tc>
          <w:tcPr>
            <w:tcW w:w="817" w:type="dxa"/>
            <w:tcBorders>
              <w:top w:val="nil"/>
              <w:left w:val="nil"/>
              <w:bottom w:val="nil"/>
              <w:right w:val="nil"/>
            </w:tcBorders>
            <w:shd w:val="clear" w:color="auto" w:fill="auto"/>
            <w:noWrap/>
            <w:vAlign w:val="center"/>
            <w:hideMark/>
          </w:tcPr>
          <w:p w14:paraId="0B56213E"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35,533</w:t>
            </w:r>
          </w:p>
        </w:tc>
        <w:tc>
          <w:tcPr>
            <w:tcW w:w="817" w:type="dxa"/>
            <w:tcBorders>
              <w:top w:val="nil"/>
              <w:left w:val="nil"/>
              <w:bottom w:val="nil"/>
              <w:right w:val="nil"/>
            </w:tcBorders>
            <w:shd w:val="clear" w:color="auto" w:fill="auto"/>
            <w:noWrap/>
            <w:vAlign w:val="center"/>
            <w:hideMark/>
          </w:tcPr>
          <w:p w14:paraId="02460F4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5,778</w:t>
            </w:r>
          </w:p>
        </w:tc>
        <w:tc>
          <w:tcPr>
            <w:tcW w:w="966" w:type="dxa"/>
            <w:tcBorders>
              <w:top w:val="nil"/>
              <w:left w:val="nil"/>
              <w:bottom w:val="nil"/>
              <w:right w:val="nil"/>
            </w:tcBorders>
            <w:shd w:val="clear" w:color="auto" w:fill="auto"/>
            <w:noWrap/>
            <w:vAlign w:val="center"/>
            <w:hideMark/>
          </w:tcPr>
          <w:p w14:paraId="54C5FDA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41,311</w:t>
            </w:r>
          </w:p>
        </w:tc>
        <w:tc>
          <w:tcPr>
            <w:tcW w:w="928" w:type="dxa"/>
            <w:tcBorders>
              <w:top w:val="nil"/>
              <w:left w:val="single" w:sz="4" w:space="0" w:color="auto"/>
              <w:bottom w:val="nil"/>
              <w:right w:val="nil"/>
            </w:tcBorders>
            <w:shd w:val="clear" w:color="auto" w:fill="auto"/>
            <w:noWrap/>
            <w:vAlign w:val="center"/>
            <w:hideMark/>
          </w:tcPr>
          <w:p w14:paraId="4A9FB83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219,387</w:t>
            </w:r>
          </w:p>
        </w:tc>
        <w:tc>
          <w:tcPr>
            <w:tcW w:w="797" w:type="dxa"/>
            <w:tcBorders>
              <w:top w:val="nil"/>
              <w:left w:val="nil"/>
              <w:bottom w:val="nil"/>
              <w:right w:val="nil"/>
            </w:tcBorders>
            <w:shd w:val="clear" w:color="auto" w:fill="auto"/>
            <w:noWrap/>
            <w:vAlign w:val="center"/>
            <w:hideMark/>
          </w:tcPr>
          <w:p w14:paraId="6C6C208D"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48,642</w:t>
            </w:r>
          </w:p>
        </w:tc>
        <w:tc>
          <w:tcPr>
            <w:tcW w:w="814" w:type="dxa"/>
            <w:tcBorders>
              <w:top w:val="nil"/>
              <w:left w:val="nil"/>
              <w:bottom w:val="nil"/>
              <w:right w:val="nil"/>
            </w:tcBorders>
            <w:shd w:val="clear" w:color="auto" w:fill="auto"/>
            <w:noWrap/>
            <w:vAlign w:val="center"/>
            <w:hideMark/>
          </w:tcPr>
          <w:p w14:paraId="0B29AEFF"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22.2</w:t>
            </w:r>
          </w:p>
        </w:tc>
        <w:tc>
          <w:tcPr>
            <w:tcW w:w="816" w:type="dxa"/>
            <w:tcBorders>
              <w:top w:val="nil"/>
              <w:left w:val="nil"/>
              <w:bottom w:val="nil"/>
              <w:right w:val="nil"/>
            </w:tcBorders>
            <w:shd w:val="clear" w:color="auto" w:fill="auto"/>
            <w:noWrap/>
            <w:vAlign w:val="center"/>
            <w:hideMark/>
          </w:tcPr>
          <w:p w14:paraId="592B2428"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7,910</w:t>
            </w:r>
          </w:p>
        </w:tc>
        <w:tc>
          <w:tcPr>
            <w:tcW w:w="813" w:type="dxa"/>
            <w:tcBorders>
              <w:top w:val="nil"/>
              <w:left w:val="nil"/>
              <w:bottom w:val="nil"/>
              <w:right w:val="nil"/>
            </w:tcBorders>
            <w:shd w:val="clear" w:color="auto" w:fill="auto"/>
            <w:noWrap/>
            <w:vAlign w:val="center"/>
            <w:hideMark/>
          </w:tcPr>
          <w:p w14:paraId="6717033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3.6</w:t>
            </w:r>
          </w:p>
        </w:tc>
        <w:tc>
          <w:tcPr>
            <w:tcW w:w="817" w:type="dxa"/>
            <w:tcBorders>
              <w:top w:val="nil"/>
              <w:left w:val="nil"/>
              <w:bottom w:val="nil"/>
              <w:right w:val="nil"/>
            </w:tcBorders>
            <w:shd w:val="clear" w:color="auto" w:fill="auto"/>
            <w:noWrap/>
            <w:vAlign w:val="center"/>
            <w:hideMark/>
          </w:tcPr>
          <w:p w14:paraId="78E382B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56,552</w:t>
            </w:r>
          </w:p>
        </w:tc>
        <w:tc>
          <w:tcPr>
            <w:tcW w:w="814" w:type="dxa"/>
            <w:tcBorders>
              <w:top w:val="nil"/>
              <w:left w:val="nil"/>
              <w:bottom w:val="nil"/>
              <w:right w:val="nil"/>
            </w:tcBorders>
            <w:shd w:val="clear" w:color="auto" w:fill="auto"/>
            <w:noWrap/>
            <w:vAlign w:val="center"/>
            <w:hideMark/>
          </w:tcPr>
          <w:p w14:paraId="4B1B6F1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25.8</w:t>
            </w:r>
          </w:p>
        </w:tc>
        <w:tc>
          <w:tcPr>
            <w:tcW w:w="1047" w:type="dxa"/>
            <w:tcBorders>
              <w:top w:val="nil"/>
              <w:left w:val="single" w:sz="4" w:space="0" w:color="auto"/>
              <w:bottom w:val="nil"/>
              <w:right w:val="single" w:sz="4" w:space="0" w:color="auto"/>
            </w:tcBorders>
            <w:shd w:val="clear" w:color="auto" w:fill="auto"/>
            <w:noWrap/>
            <w:vAlign w:val="center"/>
            <w:hideMark/>
          </w:tcPr>
          <w:p w14:paraId="76829F72"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6.1</w:t>
            </w:r>
          </w:p>
        </w:tc>
      </w:tr>
      <w:tr w:rsidR="007117D1" w:rsidRPr="007117D1" w14:paraId="361EB06A"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091F175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22-nt</w:t>
            </w:r>
          </w:p>
        </w:tc>
        <w:tc>
          <w:tcPr>
            <w:tcW w:w="818" w:type="dxa"/>
            <w:tcBorders>
              <w:top w:val="nil"/>
              <w:left w:val="nil"/>
              <w:bottom w:val="nil"/>
              <w:right w:val="nil"/>
            </w:tcBorders>
            <w:shd w:val="clear" w:color="auto" w:fill="auto"/>
            <w:noWrap/>
            <w:vAlign w:val="center"/>
            <w:hideMark/>
          </w:tcPr>
          <w:p w14:paraId="08CF9CC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145,487</w:t>
            </w:r>
          </w:p>
        </w:tc>
        <w:tc>
          <w:tcPr>
            <w:tcW w:w="817" w:type="dxa"/>
            <w:tcBorders>
              <w:top w:val="nil"/>
              <w:left w:val="nil"/>
              <w:bottom w:val="nil"/>
              <w:right w:val="nil"/>
            </w:tcBorders>
            <w:shd w:val="clear" w:color="auto" w:fill="auto"/>
            <w:noWrap/>
            <w:vAlign w:val="center"/>
            <w:hideMark/>
          </w:tcPr>
          <w:p w14:paraId="1FBE6A44"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24,528</w:t>
            </w:r>
          </w:p>
        </w:tc>
        <w:tc>
          <w:tcPr>
            <w:tcW w:w="817" w:type="dxa"/>
            <w:tcBorders>
              <w:top w:val="nil"/>
              <w:left w:val="nil"/>
              <w:bottom w:val="nil"/>
              <w:right w:val="nil"/>
            </w:tcBorders>
            <w:shd w:val="clear" w:color="auto" w:fill="auto"/>
            <w:noWrap/>
            <w:vAlign w:val="center"/>
            <w:hideMark/>
          </w:tcPr>
          <w:p w14:paraId="66FF82B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3,913</w:t>
            </w:r>
          </w:p>
        </w:tc>
        <w:tc>
          <w:tcPr>
            <w:tcW w:w="966" w:type="dxa"/>
            <w:tcBorders>
              <w:top w:val="nil"/>
              <w:left w:val="nil"/>
              <w:bottom w:val="nil"/>
              <w:right w:val="nil"/>
            </w:tcBorders>
            <w:shd w:val="clear" w:color="auto" w:fill="auto"/>
            <w:noWrap/>
            <w:vAlign w:val="center"/>
            <w:hideMark/>
          </w:tcPr>
          <w:p w14:paraId="7346F31B"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28,441</w:t>
            </w:r>
          </w:p>
        </w:tc>
        <w:tc>
          <w:tcPr>
            <w:tcW w:w="928" w:type="dxa"/>
            <w:tcBorders>
              <w:top w:val="nil"/>
              <w:left w:val="single" w:sz="4" w:space="0" w:color="auto"/>
              <w:bottom w:val="nil"/>
              <w:right w:val="nil"/>
            </w:tcBorders>
            <w:shd w:val="clear" w:color="auto" w:fill="auto"/>
            <w:noWrap/>
            <w:vAlign w:val="center"/>
            <w:hideMark/>
          </w:tcPr>
          <w:p w14:paraId="03E9555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199,161</w:t>
            </w:r>
          </w:p>
        </w:tc>
        <w:tc>
          <w:tcPr>
            <w:tcW w:w="797" w:type="dxa"/>
            <w:tcBorders>
              <w:top w:val="nil"/>
              <w:left w:val="nil"/>
              <w:bottom w:val="nil"/>
              <w:right w:val="nil"/>
            </w:tcBorders>
            <w:shd w:val="clear" w:color="auto" w:fill="auto"/>
            <w:noWrap/>
            <w:vAlign w:val="center"/>
            <w:hideMark/>
          </w:tcPr>
          <w:p w14:paraId="297B87E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33,577</w:t>
            </w:r>
          </w:p>
        </w:tc>
        <w:tc>
          <w:tcPr>
            <w:tcW w:w="814" w:type="dxa"/>
            <w:tcBorders>
              <w:top w:val="nil"/>
              <w:left w:val="nil"/>
              <w:bottom w:val="nil"/>
              <w:right w:val="nil"/>
            </w:tcBorders>
            <w:shd w:val="clear" w:color="auto" w:fill="auto"/>
            <w:noWrap/>
            <w:vAlign w:val="center"/>
            <w:hideMark/>
          </w:tcPr>
          <w:p w14:paraId="0319839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16.9</w:t>
            </w:r>
          </w:p>
        </w:tc>
        <w:tc>
          <w:tcPr>
            <w:tcW w:w="816" w:type="dxa"/>
            <w:tcBorders>
              <w:top w:val="nil"/>
              <w:left w:val="nil"/>
              <w:bottom w:val="nil"/>
              <w:right w:val="nil"/>
            </w:tcBorders>
            <w:shd w:val="clear" w:color="auto" w:fill="auto"/>
            <w:noWrap/>
            <w:vAlign w:val="center"/>
            <w:hideMark/>
          </w:tcPr>
          <w:p w14:paraId="04D9BCB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5,357</w:t>
            </w:r>
          </w:p>
        </w:tc>
        <w:tc>
          <w:tcPr>
            <w:tcW w:w="813" w:type="dxa"/>
            <w:tcBorders>
              <w:top w:val="nil"/>
              <w:left w:val="nil"/>
              <w:bottom w:val="nil"/>
              <w:right w:val="nil"/>
            </w:tcBorders>
            <w:shd w:val="clear" w:color="auto" w:fill="auto"/>
            <w:noWrap/>
            <w:vAlign w:val="center"/>
            <w:hideMark/>
          </w:tcPr>
          <w:p w14:paraId="3029FDFF"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2.7</w:t>
            </w:r>
          </w:p>
        </w:tc>
        <w:tc>
          <w:tcPr>
            <w:tcW w:w="817" w:type="dxa"/>
            <w:tcBorders>
              <w:top w:val="nil"/>
              <w:left w:val="nil"/>
              <w:bottom w:val="nil"/>
              <w:right w:val="nil"/>
            </w:tcBorders>
            <w:shd w:val="clear" w:color="auto" w:fill="auto"/>
            <w:noWrap/>
            <w:vAlign w:val="center"/>
            <w:hideMark/>
          </w:tcPr>
          <w:p w14:paraId="5601E29D"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38,934</w:t>
            </w:r>
          </w:p>
        </w:tc>
        <w:tc>
          <w:tcPr>
            <w:tcW w:w="814" w:type="dxa"/>
            <w:tcBorders>
              <w:top w:val="nil"/>
              <w:left w:val="nil"/>
              <w:bottom w:val="nil"/>
              <w:right w:val="nil"/>
            </w:tcBorders>
            <w:shd w:val="clear" w:color="auto" w:fill="auto"/>
            <w:noWrap/>
            <w:vAlign w:val="center"/>
            <w:hideMark/>
          </w:tcPr>
          <w:p w14:paraId="215F7A7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19.5</w:t>
            </w:r>
          </w:p>
        </w:tc>
        <w:tc>
          <w:tcPr>
            <w:tcW w:w="1047" w:type="dxa"/>
            <w:tcBorders>
              <w:top w:val="nil"/>
              <w:left w:val="single" w:sz="4" w:space="0" w:color="auto"/>
              <w:bottom w:val="nil"/>
              <w:right w:val="single" w:sz="4" w:space="0" w:color="auto"/>
            </w:tcBorders>
            <w:shd w:val="clear" w:color="auto" w:fill="auto"/>
            <w:noWrap/>
            <w:vAlign w:val="center"/>
            <w:hideMark/>
          </w:tcPr>
          <w:p w14:paraId="66E9E5B8"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6.3</w:t>
            </w:r>
          </w:p>
        </w:tc>
      </w:tr>
      <w:tr w:rsidR="007117D1" w:rsidRPr="007117D1" w14:paraId="2164A455"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5262B3E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23-nt</w:t>
            </w:r>
          </w:p>
        </w:tc>
        <w:tc>
          <w:tcPr>
            <w:tcW w:w="818" w:type="dxa"/>
            <w:tcBorders>
              <w:top w:val="nil"/>
              <w:left w:val="nil"/>
              <w:bottom w:val="nil"/>
              <w:right w:val="nil"/>
            </w:tcBorders>
            <w:shd w:val="clear" w:color="auto" w:fill="auto"/>
            <w:noWrap/>
            <w:vAlign w:val="center"/>
            <w:hideMark/>
          </w:tcPr>
          <w:p w14:paraId="2F9CF6F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124,625</w:t>
            </w:r>
          </w:p>
        </w:tc>
        <w:tc>
          <w:tcPr>
            <w:tcW w:w="817" w:type="dxa"/>
            <w:tcBorders>
              <w:top w:val="nil"/>
              <w:left w:val="nil"/>
              <w:bottom w:val="nil"/>
              <w:right w:val="nil"/>
            </w:tcBorders>
            <w:shd w:val="clear" w:color="auto" w:fill="auto"/>
            <w:noWrap/>
            <w:vAlign w:val="center"/>
            <w:hideMark/>
          </w:tcPr>
          <w:p w14:paraId="33BA5AB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1,448</w:t>
            </w:r>
          </w:p>
        </w:tc>
        <w:tc>
          <w:tcPr>
            <w:tcW w:w="817" w:type="dxa"/>
            <w:tcBorders>
              <w:top w:val="nil"/>
              <w:left w:val="nil"/>
              <w:bottom w:val="nil"/>
              <w:right w:val="nil"/>
            </w:tcBorders>
            <w:shd w:val="clear" w:color="auto" w:fill="auto"/>
            <w:noWrap/>
            <w:vAlign w:val="center"/>
            <w:hideMark/>
          </w:tcPr>
          <w:p w14:paraId="0F36C5D2"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197</w:t>
            </w:r>
          </w:p>
        </w:tc>
        <w:tc>
          <w:tcPr>
            <w:tcW w:w="966" w:type="dxa"/>
            <w:tcBorders>
              <w:top w:val="nil"/>
              <w:left w:val="nil"/>
              <w:bottom w:val="nil"/>
              <w:right w:val="nil"/>
            </w:tcBorders>
            <w:shd w:val="clear" w:color="auto" w:fill="auto"/>
            <w:noWrap/>
            <w:vAlign w:val="center"/>
            <w:hideMark/>
          </w:tcPr>
          <w:p w14:paraId="434FCAA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1,645</w:t>
            </w:r>
          </w:p>
        </w:tc>
        <w:tc>
          <w:tcPr>
            <w:tcW w:w="928" w:type="dxa"/>
            <w:tcBorders>
              <w:top w:val="nil"/>
              <w:left w:val="single" w:sz="4" w:space="0" w:color="auto"/>
              <w:bottom w:val="nil"/>
              <w:right w:val="nil"/>
            </w:tcBorders>
            <w:shd w:val="clear" w:color="auto" w:fill="auto"/>
            <w:noWrap/>
            <w:vAlign w:val="center"/>
            <w:hideMark/>
          </w:tcPr>
          <w:p w14:paraId="671D44F3"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170,603</w:t>
            </w:r>
          </w:p>
        </w:tc>
        <w:tc>
          <w:tcPr>
            <w:tcW w:w="797" w:type="dxa"/>
            <w:tcBorders>
              <w:top w:val="nil"/>
              <w:left w:val="nil"/>
              <w:bottom w:val="nil"/>
              <w:right w:val="nil"/>
            </w:tcBorders>
            <w:shd w:val="clear" w:color="auto" w:fill="auto"/>
            <w:noWrap/>
            <w:vAlign w:val="center"/>
            <w:hideMark/>
          </w:tcPr>
          <w:p w14:paraId="68EAFC8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1,982</w:t>
            </w:r>
          </w:p>
        </w:tc>
        <w:tc>
          <w:tcPr>
            <w:tcW w:w="814" w:type="dxa"/>
            <w:tcBorders>
              <w:top w:val="nil"/>
              <w:left w:val="nil"/>
              <w:bottom w:val="nil"/>
              <w:right w:val="nil"/>
            </w:tcBorders>
            <w:shd w:val="clear" w:color="auto" w:fill="auto"/>
            <w:noWrap/>
            <w:vAlign w:val="center"/>
            <w:hideMark/>
          </w:tcPr>
          <w:p w14:paraId="19E700F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1.2</w:t>
            </w:r>
          </w:p>
        </w:tc>
        <w:tc>
          <w:tcPr>
            <w:tcW w:w="816" w:type="dxa"/>
            <w:tcBorders>
              <w:top w:val="nil"/>
              <w:left w:val="nil"/>
              <w:bottom w:val="nil"/>
              <w:right w:val="nil"/>
            </w:tcBorders>
            <w:shd w:val="clear" w:color="auto" w:fill="auto"/>
            <w:noWrap/>
            <w:vAlign w:val="center"/>
            <w:hideMark/>
          </w:tcPr>
          <w:p w14:paraId="4E1BE9F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270</w:t>
            </w:r>
          </w:p>
        </w:tc>
        <w:tc>
          <w:tcPr>
            <w:tcW w:w="813" w:type="dxa"/>
            <w:tcBorders>
              <w:top w:val="nil"/>
              <w:left w:val="nil"/>
              <w:bottom w:val="nil"/>
              <w:right w:val="nil"/>
            </w:tcBorders>
            <w:shd w:val="clear" w:color="auto" w:fill="auto"/>
            <w:noWrap/>
            <w:vAlign w:val="center"/>
            <w:hideMark/>
          </w:tcPr>
          <w:p w14:paraId="1FEC002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0.2</w:t>
            </w:r>
          </w:p>
        </w:tc>
        <w:tc>
          <w:tcPr>
            <w:tcW w:w="817" w:type="dxa"/>
            <w:tcBorders>
              <w:top w:val="nil"/>
              <w:left w:val="nil"/>
              <w:bottom w:val="nil"/>
              <w:right w:val="nil"/>
            </w:tcBorders>
            <w:shd w:val="clear" w:color="auto" w:fill="auto"/>
            <w:noWrap/>
            <w:vAlign w:val="center"/>
            <w:hideMark/>
          </w:tcPr>
          <w:p w14:paraId="3BCE93F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2,252</w:t>
            </w:r>
          </w:p>
        </w:tc>
        <w:tc>
          <w:tcPr>
            <w:tcW w:w="814" w:type="dxa"/>
            <w:tcBorders>
              <w:top w:val="nil"/>
              <w:left w:val="nil"/>
              <w:bottom w:val="nil"/>
              <w:right w:val="nil"/>
            </w:tcBorders>
            <w:shd w:val="clear" w:color="auto" w:fill="auto"/>
            <w:noWrap/>
            <w:vAlign w:val="center"/>
            <w:hideMark/>
          </w:tcPr>
          <w:p w14:paraId="7F0F1C4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1.3</w:t>
            </w:r>
          </w:p>
        </w:tc>
        <w:tc>
          <w:tcPr>
            <w:tcW w:w="1047" w:type="dxa"/>
            <w:tcBorders>
              <w:top w:val="nil"/>
              <w:left w:val="single" w:sz="4" w:space="0" w:color="auto"/>
              <w:bottom w:val="nil"/>
              <w:right w:val="single" w:sz="4" w:space="0" w:color="auto"/>
            </w:tcBorders>
            <w:shd w:val="clear" w:color="auto" w:fill="auto"/>
            <w:noWrap/>
            <w:vAlign w:val="center"/>
            <w:hideMark/>
          </w:tcPr>
          <w:p w14:paraId="01BBEC4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7.4</w:t>
            </w:r>
          </w:p>
        </w:tc>
      </w:tr>
      <w:tr w:rsidR="007117D1" w:rsidRPr="007117D1" w14:paraId="0DF4989B"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2D01155E"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24-nt</w:t>
            </w:r>
          </w:p>
        </w:tc>
        <w:tc>
          <w:tcPr>
            <w:tcW w:w="818" w:type="dxa"/>
            <w:tcBorders>
              <w:top w:val="nil"/>
              <w:left w:val="nil"/>
              <w:bottom w:val="nil"/>
              <w:right w:val="nil"/>
            </w:tcBorders>
            <w:shd w:val="clear" w:color="auto" w:fill="auto"/>
            <w:noWrap/>
            <w:vAlign w:val="center"/>
            <w:hideMark/>
          </w:tcPr>
          <w:p w14:paraId="1D9D826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300,125</w:t>
            </w:r>
          </w:p>
        </w:tc>
        <w:tc>
          <w:tcPr>
            <w:tcW w:w="817" w:type="dxa"/>
            <w:tcBorders>
              <w:top w:val="nil"/>
              <w:left w:val="nil"/>
              <w:bottom w:val="nil"/>
              <w:right w:val="nil"/>
            </w:tcBorders>
            <w:shd w:val="clear" w:color="auto" w:fill="auto"/>
            <w:noWrap/>
            <w:vAlign w:val="center"/>
            <w:hideMark/>
          </w:tcPr>
          <w:p w14:paraId="3E9F84CD"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3,135</w:t>
            </w:r>
          </w:p>
        </w:tc>
        <w:tc>
          <w:tcPr>
            <w:tcW w:w="817" w:type="dxa"/>
            <w:tcBorders>
              <w:top w:val="nil"/>
              <w:left w:val="nil"/>
              <w:bottom w:val="nil"/>
              <w:right w:val="nil"/>
            </w:tcBorders>
            <w:shd w:val="clear" w:color="auto" w:fill="auto"/>
            <w:noWrap/>
            <w:vAlign w:val="center"/>
            <w:hideMark/>
          </w:tcPr>
          <w:p w14:paraId="08B683D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374</w:t>
            </w:r>
          </w:p>
        </w:tc>
        <w:tc>
          <w:tcPr>
            <w:tcW w:w="966" w:type="dxa"/>
            <w:tcBorders>
              <w:top w:val="nil"/>
              <w:left w:val="nil"/>
              <w:bottom w:val="nil"/>
              <w:right w:val="nil"/>
            </w:tcBorders>
            <w:shd w:val="clear" w:color="auto" w:fill="auto"/>
            <w:noWrap/>
            <w:vAlign w:val="center"/>
            <w:hideMark/>
          </w:tcPr>
          <w:p w14:paraId="5CECA10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3,509</w:t>
            </w:r>
          </w:p>
        </w:tc>
        <w:tc>
          <w:tcPr>
            <w:tcW w:w="928" w:type="dxa"/>
            <w:tcBorders>
              <w:top w:val="nil"/>
              <w:left w:val="single" w:sz="4" w:space="0" w:color="auto"/>
              <w:bottom w:val="nil"/>
              <w:right w:val="nil"/>
            </w:tcBorders>
            <w:shd w:val="clear" w:color="auto" w:fill="auto"/>
            <w:noWrap/>
            <w:vAlign w:val="center"/>
            <w:hideMark/>
          </w:tcPr>
          <w:p w14:paraId="7CE96B4B"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410,849</w:t>
            </w:r>
          </w:p>
        </w:tc>
        <w:tc>
          <w:tcPr>
            <w:tcW w:w="797" w:type="dxa"/>
            <w:tcBorders>
              <w:top w:val="nil"/>
              <w:left w:val="nil"/>
              <w:bottom w:val="nil"/>
              <w:right w:val="nil"/>
            </w:tcBorders>
            <w:shd w:val="clear" w:color="auto" w:fill="auto"/>
            <w:noWrap/>
            <w:vAlign w:val="center"/>
            <w:hideMark/>
          </w:tcPr>
          <w:p w14:paraId="21C6047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4,292</w:t>
            </w:r>
          </w:p>
        </w:tc>
        <w:tc>
          <w:tcPr>
            <w:tcW w:w="814" w:type="dxa"/>
            <w:tcBorders>
              <w:top w:val="nil"/>
              <w:left w:val="nil"/>
              <w:bottom w:val="nil"/>
              <w:right w:val="nil"/>
            </w:tcBorders>
            <w:shd w:val="clear" w:color="auto" w:fill="auto"/>
            <w:noWrap/>
            <w:vAlign w:val="center"/>
            <w:hideMark/>
          </w:tcPr>
          <w:p w14:paraId="44A662E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w:t>
            </w:r>
          </w:p>
        </w:tc>
        <w:tc>
          <w:tcPr>
            <w:tcW w:w="816" w:type="dxa"/>
            <w:tcBorders>
              <w:top w:val="nil"/>
              <w:left w:val="nil"/>
              <w:bottom w:val="nil"/>
              <w:right w:val="nil"/>
            </w:tcBorders>
            <w:shd w:val="clear" w:color="auto" w:fill="auto"/>
            <w:noWrap/>
            <w:vAlign w:val="center"/>
            <w:hideMark/>
          </w:tcPr>
          <w:p w14:paraId="3E2D4D0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512</w:t>
            </w:r>
          </w:p>
        </w:tc>
        <w:tc>
          <w:tcPr>
            <w:tcW w:w="813" w:type="dxa"/>
            <w:tcBorders>
              <w:top w:val="nil"/>
              <w:left w:val="nil"/>
              <w:bottom w:val="nil"/>
              <w:right w:val="nil"/>
            </w:tcBorders>
            <w:shd w:val="clear" w:color="auto" w:fill="auto"/>
            <w:noWrap/>
            <w:vAlign w:val="center"/>
            <w:hideMark/>
          </w:tcPr>
          <w:p w14:paraId="6AF0CAD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0.1</w:t>
            </w:r>
          </w:p>
        </w:tc>
        <w:tc>
          <w:tcPr>
            <w:tcW w:w="817" w:type="dxa"/>
            <w:tcBorders>
              <w:top w:val="nil"/>
              <w:left w:val="nil"/>
              <w:bottom w:val="nil"/>
              <w:right w:val="nil"/>
            </w:tcBorders>
            <w:shd w:val="clear" w:color="auto" w:fill="auto"/>
            <w:noWrap/>
            <w:vAlign w:val="center"/>
            <w:hideMark/>
          </w:tcPr>
          <w:p w14:paraId="32A2E7B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4,804</w:t>
            </w:r>
          </w:p>
        </w:tc>
        <w:tc>
          <w:tcPr>
            <w:tcW w:w="814" w:type="dxa"/>
            <w:tcBorders>
              <w:top w:val="nil"/>
              <w:left w:val="nil"/>
              <w:bottom w:val="nil"/>
              <w:right w:val="nil"/>
            </w:tcBorders>
            <w:shd w:val="clear" w:color="auto" w:fill="auto"/>
            <w:noWrap/>
            <w:vAlign w:val="center"/>
            <w:hideMark/>
          </w:tcPr>
          <w:p w14:paraId="2E9FF4C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1.2</w:t>
            </w:r>
          </w:p>
        </w:tc>
        <w:tc>
          <w:tcPr>
            <w:tcW w:w="1047" w:type="dxa"/>
            <w:tcBorders>
              <w:top w:val="nil"/>
              <w:left w:val="single" w:sz="4" w:space="0" w:color="auto"/>
              <w:bottom w:val="nil"/>
              <w:right w:val="single" w:sz="4" w:space="0" w:color="auto"/>
            </w:tcBorders>
            <w:shd w:val="clear" w:color="auto" w:fill="auto"/>
            <w:noWrap/>
            <w:vAlign w:val="center"/>
            <w:hideMark/>
          </w:tcPr>
          <w:p w14:paraId="497E50F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8.4</w:t>
            </w:r>
          </w:p>
        </w:tc>
      </w:tr>
      <w:tr w:rsidR="007117D1" w:rsidRPr="007117D1" w14:paraId="6B7B5FA2" w14:textId="77777777" w:rsidTr="00873A20">
        <w:trPr>
          <w:trHeight w:val="320"/>
        </w:trPr>
        <w:tc>
          <w:tcPr>
            <w:tcW w:w="856" w:type="dxa"/>
            <w:tcBorders>
              <w:top w:val="nil"/>
              <w:left w:val="single" w:sz="4" w:space="0" w:color="auto"/>
              <w:bottom w:val="single" w:sz="4" w:space="0" w:color="auto"/>
              <w:right w:val="single" w:sz="4" w:space="0" w:color="auto"/>
            </w:tcBorders>
            <w:shd w:val="clear" w:color="000000" w:fill="D9D9D9"/>
            <w:noWrap/>
            <w:vAlign w:val="center"/>
            <w:hideMark/>
          </w:tcPr>
          <w:p w14:paraId="7B8F1E5D"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21-24-nt</w:t>
            </w:r>
          </w:p>
        </w:tc>
        <w:tc>
          <w:tcPr>
            <w:tcW w:w="818" w:type="dxa"/>
            <w:tcBorders>
              <w:top w:val="nil"/>
              <w:left w:val="nil"/>
              <w:bottom w:val="single" w:sz="4" w:space="0" w:color="auto"/>
              <w:right w:val="nil"/>
            </w:tcBorders>
            <w:shd w:val="clear" w:color="auto" w:fill="auto"/>
            <w:noWrap/>
            <w:vAlign w:val="center"/>
            <w:hideMark/>
          </w:tcPr>
          <w:p w14:paraId="3C8CCE7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730,499</w:t>
            </w:r>
          </w:p>
        </w:tc>
        <w:tc>
          <w:tcPr>
            <w:tcW w:w="817" w:type="dxa"/>
            <w:tcBorders>
              <w:top w:val="nil"/>
              <w:left w:val="nil"/>
              <w:bottom w:val="single" w:sz="4" w:space="0" w:color="auto"/>
              <w:right w:val="nil"/>
            </w:tcBorders>
            <w:shd w:val="clear" w:color="auto" w:fill="auto"/>
            <w:noWrap/>
            <w:vAlign w:val="center"/>
            <w:hideMark/>
          </w:tcPr>
          <w:p w14:paraId="00DAA99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64,644</w:t>
            </w:r>
          </w:p>
        </w:tc>
        <w:tc>
          <w:tcPr>
            <w:tcW w:w="817" w:type="dxa"/>
            <w:tcBorders>
              <w:top w:val="nil"/>
              <w:left w:val="nil"/>
              <w:bottom w:val="single" w:sz="4" w:space="0" w:color="auto"/>
              <w:right w:val="nil"/>
            </w:tcBorders>
            <w:shd w:val="clear" w:color="auto" w:fill="auto"/>
            <w:noWrap/>
            <w:vAlign w:val="center"/>
            <w:hideMark/>
          </w:tcPr>
          <w:p w14:paraId="5FA8DC52"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10,272</w:t>
            </w:r>
          </w:p>
        </w:tc>
        <w:tc>
          <w:tcPr>
            <w:tcW w:w="966" w:type="dxa"/>
            <w:tcBorders>
              <w:top w:val="nil"/>
              <w:left w:val="nil"/>
              <w:bottom w:val="single" w:sz="4" w:space="0" w:color="auto"/>
              <w:right w:val="nil"/>
            </w:tcBorders>
            <w:shd w:val="clear" w:color="auto" w:fill="auto"/>
            <w:noWrap/>
            <w:vAlign w:val="center"/>
            <w:hideMark/>
          </w:tcPr>
          <w:p w14:paraId="6C19272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74,906</w:t>
            </w:r>
          </w:p>
        </w:tc>
        <w:tc>
          <w:tcPr>
            <w:tcW w:w="928" w:type="dxa"/>
            <w:tcBorders>
              <w:top w:val="nil"/>
              <w:left w:val="single" w:sz="4" w:space="0" w:color="auto"/>
              <w:bottom w:val="single" w:sz="4" w:space="0" w:color="auto"/>
              <w:right w:val="nil"/>
            </w:tcBorders>
            <w:shd w:val="clear" w:color="auto" w:fill="auto"/>
            <w:noWrap/>
            <w:vAlign w:val="center"/>
            <w:hideMark/>
          </w:tcPr>
          <w:p w14:paraId="1C000805"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1,000,000</w:t>
            </w:r>
          </w:p>
        </w:tc>
        <w:tc>
          <w:tcPr>
            <w:tcW w:w="797" w:type="dxa"/>
            <w:tcBorders>
              <w:top w:val="nil"/>
              <w:left w:val="nil"/>
              <w:bottom w:val="single" w:sz="4" w:space="0" w:color="auto"/>
              <w:right w:val="nil"/>
            </w:tcBorders>
            <w:shd w:val="clear" w:color="auto" w:fill="auto"/>
            <w:noWrap/>
            <w:vAlign w:val="center"/>
            <w:hideMark/>
          </w:tcPr>
          <w:p w14:paraId="48405D3D"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88,493</w:t>
            </w:r>
          </w:p>
        </w:tc>
        <w:tc>
          <w:tcPr>
            <w:tcW w:w="814" w:type="dxa"/>
            <w:tcBorders>
              <w:top w:val="nil"/>
              <w:left w:val="nil"/>
              <w:bottom w:val="single" w:sz="4" w:space="0" w:color="auto"/>
              <w:right w:val="nil"/>
            </w:tcBorders>
            <w:shd w:val="clear" w:color="auto" w:fill="auto"/>
            <w:noWrap/>
            <w:vAlign w:val="center"/>
            <w:hideMark/>
          </w:tcPr>
          <w:p w14:paraId="6845DA8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8.8</w:t>
            </w:r>
          </w:p>
        </w:tc>
        <w:tc>
          <w:tcPr>
            <w:tcW w:w="816" w:type="dxa"/>
            <w:tcBorders>
              <w:top w:val="nil"/>
              <w:left w:val="nil"/>
              <w:bottom w:val="single" w:sz="4" w:space="0" w:color="auto"/>
              <w:right w:val="nil"/>
            </w:tcBorders>
            <w:shd w:val="clear" w:color="auto" w:fill="auto"/>
            <w:noWrap/>
            <w:vAlign w:val="center"/>
            <w:hideMark/>
          </w:tcPr>
          <w:p w14:paraId="5ADE5AE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14,062</w:t>
            </w:r>
          </w:p>
        </w:tc>
        <w:tc>
          <w:tcPr>
            <w:tcW w:w="813" w:type="dxa"/>
            <w:tcBorders>
              <w:top w:val="nil"/>
              <w:left w:val="nil"/>
              <w:bottom w:val="single" w:sz="4" w:space="0" w:color="auto"/>
              <w:right w:val="nil"/>
            </w:tcBorders>
            <w:shd w:val="clear" w:color="auto" w:fill="auto"/>
            <w:noWrap/>
            <w:vAlign w:val="center"/>
            <w:hideMark/>
          </w:tcPr>
          <w:p w14:paraId="1F52C15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1.4</w:t>
            </w:r>
          </w:p>
        </w:tc>
        <w:tc>
          <w:tcPr>
            <w:tcW w:w="817" w:type="dxa"/>
            <w:tcBorders>
              <w:top w:val="nil"/>
              <w:left w:val="nil"/>
              <w:bottom w:val="single" w:sz="4" w:space="0" w:color="auto"/>
              <w:right w:val="nil"/>
            </w:tcBorders>
            <w:shd w:val="clear" w:color="auto" w:fill="auto"/>
            <w:noWrap/>
            <w:vAlign w:val="center"/>
            <w:hideMark/>
          </w:tcPr>
          <w:p w14:paraId="44CFE38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102,555</w:t>
            </w:r>
          </w:p>
        </w:tc>
        <w:tc>
          <w:tcPr>
            <w:tcW w:w="814" w:type="dxa"/>
            <w:tcBorders>
              <w:top w:val="nil"/>
              <w:left w:val="nil"/>
              <w:bottom w:val="single" w:sz="4" w:space="0" w:color="auto"/>
              <w:right w:val="single" w:sz="4" w:space="0" w:color="auto"/>
            </w:tcBorders>
            <w:shd w:val="clear" w:color="auto" w:fill="auto"/>
            <w:noWrap/>
            <w:vAlign w:val="center"/>
            <w:hideMark/>
          </w:tcPr>
          <w:p w14:paraId="7658590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10.3</w:t>
            </w:r>
          </w:p>
        </w:tc>
        <w:tc>
          <w:tcPr>
            <w:tcW w:w="1047" w:type="dxa"/>
            <w:tcBorders>
              <w:top w:val="nil"/>
              <w:left w:val="nil"/>
              <w:bottom w:val="single" w:sz="4" w:space="0" w:color="auto"/>
              <w:right w:val="single" w:sz="4" w:space="0" w:color="auto"/>
            </w:tcBorders>
            <w:shd w:val="clear" w:color="auto" w:fill="auto"/>
            <w:noWrap/>
            <w:vAlign w:val="center"/>
            <w:hideMark/>
          </w:tcPr>
          <w:p w14:paraId="365B669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6.3</w:t>
            </w:r>
          </w:p>
        </w:tc>
      </w:tr>
    </w:tbl>
    <w:p w14:paraId="08174981" w14:textId="006B8181"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0F805D2F"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3428FFFE"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04664738"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04CCEEE2"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09F0CAC2"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73E6C32A"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2A3D910C"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64F690AB"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493A8476" w14:textId="1C1739BE" w:rsidR="00E2250F" w:rsidRPr="00AD31DE" w:rsidRDefault="00E2250F" w:rsidP="00E2250F">
      <w:pPr>
        <w:widowControl w:val="0"/>
        <w:autoSpaceDE w:val="0"/>
        <w:autoSpaceDN w:val="0"/>
        <w:adjustRightInd w:val="0"/>
        <w:spacing w:line="360" w:lineRule="auto"/>
        <w:ind w:left="640" w:hanging="640"/>
        <w:rPr>
          <w:rFonts w:ascii="Arial" w:hAnsi="Arial" w:cs="Arial"/>
          <w:b/>
          <w:color w:val="000000" w:themeColor="text1"/>
        </w:rPr>
      </w:pPr>
      <w:r w:rsidRPr="001F7A6F">
        <w:rPr>
          <w:rFonts w:ascii="Arial" w:hAnsi="Arial" w:cs="Arial"/>
          <w:b/>
          <w:bCs/>
          <w:color w:val="000000" w:themeColor="text1"/>
        </w:rPr>
        <w:lastRenderedPageBreak/>
        <w:t xml:space="preserve">Table </w:t>
      </w:r>
      <w:r w:rsidR="00873A20" w:rsidRPr="001F7A6F">
        <w:rPr>
          <w:rFonts w:ascii="Arial" w:hAnsi="Arial" w:cs="Arial"/>
          <w:b/>
          <w:bCs/>
          <w:color w:val="000000" w:themeColor="text1"/>
        </w:rPr>
        <w:t>5</w:t>
      </w:r>
      <w:r w:rsidRPr="00AD31DE">
        <w:rPr>
          <w:rFonts w:ascii="Arial" w:hAnsi="Arial" w:cs="Arial"/>
          <w:b/>
          <w:color w:val="000000" w:themeColor="text1"/>
        </w:rPr>
        <w:t xml:space="preserve">. </w:t>
      </w:r>
      <w:r w:rsidRPr="00AD31DE">
        <w:rPr>
          <w:rFonts w:ascii="Arial" w:hAnsi="Arial" w:cs="Arial"/>
          <w:b/>
          <w:lang w:val="en-US"/>
        </w:rPr>
        <w:t xml:space="preserve">Summary of </w:t>
      </w:r>
      <w:r w:rsidR="00E375AE">
        <w:rPr>
          <w:rFonts w:ascii="Arial" w:hAnsi="Arial" w:cs="Arial"/>
          <w:b/>
          <w:lang w:val="en-US"/>
        </w:rPr>
        <w:t xml:space="preserve">the </w:t>
      </w:r>
      <w:r w:rsidRPr="00AD31DE">
        <w:rPr>
          <w:rFonts w:ascii="Arial" w:hAnsi="Arial" w:cs="Arial"/>
          <w:b/>
          <w:lang w:val="en-US"/>
        </w:rPr>
        <w:t xml:space="preserve">sRNAs </w:t>
      </w:r>
      <w:r w:rsidR="00E375AE">
        <w:rPr>
          <w:rFonts w:ascii="Arial" w:hAnsi="Arial" w:cs="Arial"/>
          <w:b/>
          <w:lang w:val="en-US"/>
        </w:rPr>
        <w:t>i</w:t>
      </w:r>
      <w:r w:rsidR="00E375AE" w:rsidRPr="00AD31DE">
        <w:rPr>
          <w:rFonts w:ascii="Arial" w:hAnsi="Arial" w:cs="Arial"/>
          <w:b/>
          <w:lang w:val="en-US"/>
        </w:rPr>
        <w:t xml:space="preserve">dentified </w:t>
      </w:r>
      <w:r w:rsidRPr="00AD31DE">
        <w:rPr>
          <w:rFonts w:ascii="Arial" w:hAnsi="Arial" w:cs="Arial"/>
          <w:b/>
          <w:lang w:val="en-US"/>
        </w:rPr>
        <w:t xml:space="preserve">by </w:t>
      </w:r>
      <w:r w:rsidR="001F7A6F" w:rsidRPr="00AD31DE">
        <w:rPr>
          <w:rFonts w:ascii="Arial" w:hAnsi="Arial" w:cs="Arial"/>
          <w:b/>
          <w:lang w:val="en-US"/>
        </w:rPr>
        <w:t>NGS</w:t>
      </w:r>
      <w:r w:rsidRPr="00AD31DE">
        <w:rPr>
          <w:rFonts w:ascii="Arial" w:hAnsi="Arial" w:cs="Arial"/>
          <w:b/>
          <w:lang w:val="en-US"/>
        </w:rPr>
        <w:t xml:space="preserve"> </w:t>
      </w:r>
      <w:r w:rsidR="00E375AE">
        <w:rPr>
          <w:rFonts w:ascii="Arial" w:hAnsi="Arial" w:cs="Arial"/>
          <w:b/>
          <w:lang w:val="en-US"/>
        </w:rPr>
        <w:t>from</w:t>
      </w:r>
      <w:r w:rsidR="00E375AE" w:rsidRPr="00AD31DE">
        <w:rPr>
          <w:rFonts w:ascii="Arial" w:hAnsi="Arial" w:cs="Arial"/>
          <w:b/>
          <w:lang w:val="en-US"/>
        </w:rPr>
        <w:t xml:space="preserve"> </w:t>
      </w:r>
      <w:r w:rsidRPr="00AD31DE">
        <w:rPr>
          <w:rFonts w:ascii="Arial" w:hAnsi="Arial" w:cs="Arial"/>
          <w:b/>
          <w:lang w:val="en-US"/>
        </w:rPr>
        <w:t xml:space="preserve">PSTVd-RG1 inoculated tomato plants cv. Rutgers at 1 mismatch </w:t>
      </w:r>
      <w:r w:rsidR="00E375AE">
        <w:rPr>
          <w:rFonts w:ascii="Arial" w:hAnsi="Arial" w:cs="Arial"/>
          <w:b/>
          <w:lang w:val="en-US"/>
        </w:rPr>
        <w:t>with</w:t>
      </w:r>
      <w:r w:rsidR="00E375AE" w:rsidRPr="00AD31DE">
        <w:rPr>
          <w:rFonts w:ascii="Arial" w:hAnsi="Arial" w:cs="Arial"/>
          <w:b/>
          <w:lang w:val="en-US"/>
        </w:rPr>
        <w:t xml:space="preserve"> </w:t>
      </w:r>
      <w:r w:rsidRPr="00AD31DE">
        <w:rPr>
          <w:rFonts w:ascii="Arial" w:hAnsi="Arial" w:cs="Arial"/>
          <w:b/>
          <w:lang w:val="en-US"/>
        </w:rPr>
        <w:t>the PSTVd-RG1 genome.</w:t>
      </w:r>
    </w:p>
    <w:tbl>
      <w:tblPr>
        <w:tblW w:w="11120" w:type="dxa"/>
        <w:tblInd w:w="-890" w:type="dxa"/>
        <w:tblLook w:val="04A0" w:firstRow="1" w:lastRow="0" w:firstColumn="1" w:lastColumn="0" w:noHBand="0" w:noVBand="1"/>
      </w:tblPr>
      <w:tblGrid>
        <w:gridCol w:w="856"/>
        <w:gridCol w:w="818"/>
        <w:gridCol w:w="817"/>
        <w:gridCol w:w="817"/>
        <w:gridCol w:w="966"/>
        <w:gridCol w:w="928"/>
        <w:gridCol w:w="797"/>
        <w:gridCol w:w="814"/>
        <w:gridCol w:w="816"/>
        <w:gridCol w:w="813"/>
        <w:gridCol w:w="817"/>
        <w:gridCol w:w="814"/>
        <w:gridCol w:w="1047"/>
      </w:tblGrid>
      <w:tr w:rsidR="007117D1" w:rsidRPr="007117D1" w14:paraId="70AF6E46" w14:textId="77777777" w:rsidTr="00873A20">
        <w:trPr>
          <w:trHeight w:val="320"/>
        </w:trPr>
        <w:tc>
          <w:tcPr>
            <w:tcW w:w="856"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26137464"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sRNA length</w:t>
            </w:r>
          </w:p>
        </w:tc>
        <w:tc>
          <w:tcPr>
            <w:tcW w:w="818" w:type="dxa"/>
            <w:vMerge w:val="restart"/>
            <w:tcBorders>
              <w:top w:val="single" w:sz="4" w:space="0" w:color="auto"/>
              <w:left w:val="nil"/>
              <w:bottom w:val="single" w:sz="4" w:space="0" w:color="000000"/>
              <w:right w:val="nil"/>
            </w:tcBorders>
            <w:shd w:val="clear" w:color="000000" w:fill="D9D9D9"/>
            <w:vAlign w:val="center"/>
            <w:hideMark/>
          </w:tcPr>
          <w:p w14:paraId="5364E689"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sRNA in the pool</w:t>
            </w:r>
          </w:p>
        </w:tc>
        <w:tc>
          <w:tcPr>
            <w:tcW w:w="2600" w:type="dxa"/>
            <w:gridSpan w:val="3"/>
            <w:tcBorders>
              <w:top w:val="single" w:sz="4" w:space="0" w:color="auto"/>
              <w:left w:val="nil"/>
              <w:bottom w:val="single" w:sz="4" w:space="0" w:color="auto"/>
              <w:right w:val="nil"/>
            </w:tcBorders>
            <w:shd w:val="clear" w:color="000000" w:fill="D9D9D9"/>
            <w:vAlign w:val="center"/>
            <w:hideMark/>
          </w:tcPr>
          <w:p w14:paraId="60ECF72D" w14:textId="55576070" w:rsidR="007117D1" w:rsidRPr="007117D1" w:rsidRDefault="00FC645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Tolerance</w:t>
            </w:r>
            <w:r>
              <w:rPr>
                <w:rFonts w:ascii="Calibri" w:hAnsi="Calibri" w:cs="Calibri"/>
                <w:b/>
                <w:bCs/>
                <w:color w:val="000000"/>
                <w:sz w:val="18"/>
                <w:szCs w:val="18"/>
              </w:rPr>
              <w:t>: 1</w:t>
            </w:r>
          </w:p>
        </w:tc>
        <w:tc>
          <w:tcPr>
            <w:tcW w:w="5799" w:type="dxa"/>
            <w:gridSpan w:val="7"/>
            <w:tcBorders>
              <w:top w:val="single" w:sz="4" w:space="0" w:color="auto"/>
              <w:left w:val="single" w:sz="4" w:space="0" w:color="auto"/>
              <w:bottom w:val="single" w:sz="4" w:space="0" w:color="auto"/>
              <w:right w:val="nil"/>
            </w:tcBorders>
            <w:shd w:val="clear" w:color="000000" w:fill="D9D9D9"/>
            <w:vAlign w:val="center"/>
            <w:hideMark/>
          </w:tcPr>
          <w:p w14:paraId="7DD35847" w14:textId="7879DD97"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Normalized reads (per million reads)</w:t>
            </w:r>
          </w:p>
        </w:tc>
        <w:tc>
          <w:tcPr>
            <w:tcW w:w="104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0F1B281C" w14:textId="77777777" w:rsidR="00873A20"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w:t>
            </w:r>
          </w:p>
          <w:p w14:paraId="2FEEA151" w14:textId="61337BA4" w:rsidR="007117D1" w:rsidRPr="007117D1" w:rsidRDefault="007117D1" w:rsidP="007117D1">
            <w:pPr>
              <w:jc w:val="center"/>
              <w:rPr>
                <w:rFonts w:ascii="Arial" w:hAnsi="Arial" w:cs="Arial"/>
                <w:b/>
                <w:bCs/>
                <w:color w:val="000000"/>
                <w:sz w:val="18"/>
                <w:szCs w:val="18"/>
              </w:rPr>
            </w:pP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r>
      <w:tr w:rsidR="007117D1" w:rsidRPr="007117D1" w14:paraId="3430D51B" w14:textId="77777777" w:rsidTr="00873A20">
        <w:trPr>
          <w:trHeight w:val="320"/>
        </w:trPr>
        <w:tc>
          <w:tcPr>
            <w:tcW w:w="856" w:type="dxa"/>
            <w:vMerge/>
            <w:tcBorders>
              <w:top w:val="single" w:sz="4" w:space="0" w:color="auto"/>
              <w:left w:val="single" w:sz="4" w:space="0" w:color="auto"/>
              <w:bottom w:val="single" w:sz="4" w:space="0" w:color="000000"/>
              <w:right w:val="single" w:sz="4" w:space="0" w:color="auto"/>
            </w:tcBorders>
            <w:vAlign w:val="center"/>
            <w:hideMark/>
          </w:tcPr>
          <w:p w14:paraId="15266912" w14:textId="77777777" w:rsidR="007117D1" w:rsidRPr="007117D1" w:rsidRDefault="007117D1" w:rsidP="007117D1">
            <w:pPr>
              <w:rPr>
                <w:rFonts w:ascii="Arial" w:hAnsi="Arial" w:cs="Arial"/>
                <w:b/>
                <w:bCs/>
                <w:color w:val="000000"/>
                <w:sz w:val="18"/>
                <w:szCs w:val="18"/>
              </w:rPr>
            </w:pPr>
          </w:p>
        </w:tc>
        <w:tc>
          <w:tcPr>
            <w:tcW w:w="818" w:type="dxa"/>
            <w:vMerge/>
            <w:tcBorders>
              <w:top w:val="single" w:sz="4" w:space="0" w:color="auto"/>
              <w:left w:val="nil"/>
              <w:bottom w:val="single" w:sz="4" w:space="0" w:color="000000"/>
              <w:right w:val="nil"/>
            </w:tcBorders>
            <w:vAlign w:val="center"/>
            <w:hideMark/>
          </w:tcPr>
          <w:p w14:paraId="7D9991E8" w14:textId="77777777" w:rsidR="007117D1" w:rsidRPr="007117D1" w:rsidRDefault="007117D1" w:rsidP="007117D1">
            <w:pPr>
              <w:rPr>
                <w:rFonts w:ascii="Arial" w:hAnsi="Arial" w:cs="Arial"/>
                <w:b/>
                <w:bCs/>
                <w:color w:val="000000"/>
                <w:sz w:val="18"/>
                <w:szCs w:val="18"/>
              </w:rPr>
            </w:pPr>
          </w:p>
        </w:tc>
        <w:tc>
          <w:tcPr>
            <w:tcW w:w="817" w:type="dxa"/>
            <w:vMerge w:val="restart"/>
            <w:tcBorders>
              <w:top w:val="nil"/>
              <w:left w:val="nil"/>
              <w:bottom w:val="single" w:sz="4" w:space="0" w:color="000000"/>
              <w:right w:val="nil"/>
            </w:tcBorders>
            <w:shd w:val="clear" w:color="000000" w:fill="D9D9D9"/>
            <w:vAlign w:val="center"/>
            <w:hideMark/>
          </w:tcPr>
          <w:p w14:paraId="077F5E3B"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817" w:type="dxa"/>
            <w:vMerge w:val="restart"/>
            <w:tcBorders>
              <w:top w:val="nil"/>
              <w:left w:val="nil"/>
              <w:bottom w:val="single" w:sz="4" w:space="0" w:color="000000"/>
              <w:right w:val="nil"/>
            </w:tcBorders>
            <w:shd w:val="clear" w:color="000000" w:fill="D9D9D9"/>
            <w:vAlign w:val="center"/>
            <w:hideMark/>
          </w:tcPr>
          <w:p w14:paraId="3C4EB51B"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66" w:type="dxa"/>
            <w:vMerge w:val="restart"/>
            <w:tcBorders>
              <w:top w:val="nil"/>
              <w:left w:val="nil"/>
              <w:bottom w:val="single" w:sz="4" w:space="0" w:color="000000"/>
              <w:right w:val="single" w:sz="4" w:space="0" w:color="auto"/>
            </w:tcBorders>
            <w:shd w:val="clear" w:color="000000" w:fill="D9D9D9"/>
            <w:vAlign w:val="center"/>
            <w:hideMark/>
          </w:tcPr>
          <w:p w14:paraId="3286A513"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28" w:type="dxa"/>
            <w:vMerge w:val="restart"/>
            <w:tcBorders>
              <w:top w:val="nil"/>
              <w:left w:val="single" w:sz="4" w:space="0" w:color="auto"/>
              <w:bottom w:val="single" w:sz="4" w:space="0" w:color="000000"/>
              <w:right w:val="nil"/>
            </w:tcBorders>
            <w:shd w:val="clear" w:color="000000" w:fill="D9D9D9"/>
            <w:vAlign w:val="center"/>
            <w:hideMark/>
          </w:tcPr>
          <w:p w14:paraId="7277A2B1" w14:textId="77777777"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total sRNA</w:t>
            </w:r>
          </w:p>
        </w:tc>
        <w:tc>
          <w:tcPr>
            <w:tcW w:w="1611" w:type="dxa"/>
            <w:gridSpan w:val="2"/>
            <w:tcBorders>
              <w:top w:val="single" w:sz="4" w:space="0" w:color="auto"/>
              <w:left w:val="nil"/>
              <w:bottom w:val="nil"/>
              <w:right w:val="nil"/>
            </w:tcBorders>
            <w:shd w:val="clear" w:color="000000" w:fill="D9D9D9"/>
            <w:vAlign w:val="center"/>
            <w:hideMark/>
          </w:tcPr>
          <w:p w14:paraId="72A94381"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29" w:type="dxa"/>
            <w:gridSpan w:val="2"/>
            <w:tcBorders>
              <w:top w:val="single" w:sz="4" w:space="0" w:color="auto"/>
              <w:left w:val="nil"/>
              <w:bottom w:val="nil"/>
              <w:right w:val="nil"/>
            </w:tcBorders>
            <w:shd w:val="clear" w:color="000000" w:fill="D9D9D9"/>
            <w:vAlign w:val="center"/>
            <w:hideMark/>
          </w:tcPr>
          <w:p w14:paraId="628F9895"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31" w:type="dxa"/>
            <w:gridSpan w:val="2"/>
            <w:tcBorders>
              <w:top w:val="single" w:sz="4" w:space="0" w:color="auto"/>
              <w:left w:val="nil"/>
              <w:bottom w:val="nil"/>
              <w:right w:val="nil"/>
            </w:tcBorders>
            <w:shd w:val="clear" w:color="000000" w:fill="D9D9D9"/>
            <w:vAlign w:val="center"/>
            <w:hideMark/>
          </w:tcPr>
          <w:p w14:paraId="39DD7B8C"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047" w:type="dxa"/>
            <w:vMerge/>
            <w:tcBorders>
              <w:top w:val="single" w:sz="4" w:space="0" w:color="auto"/>
              <w:left w:val="single" w:sz="4" w:space="0" w:color="auto"/>
              <w:bottom w:val="single" w:sz="4" w:space="0" w:color="000000"/>
              <w:right w:val="single" w:sz="4" w:space="0" w:color="auto"/>
            </w:tcBorders>
            <w:vAlign w:val="center"/>
            <w:hideMark/>
          </w:tcPr>
          <w:p w14:paraId="00D98786" w14:textId="77777777" w:rsidR="007117D1" w:rsidRPr="007117D1" w:rsidRDefault="007117D1" w:rsidP="007117D1">
            <w:pPr>
              <w:rPr>
                <w:rFonts w:ascii="Arial" w:hAnsi="Arial" w:cs="Arial"/>
                <w:b/>
                <w:bCs/>
                <w:color w:val="000000"/>
                <w:sz w:val="18"/>
                <w:szCs w:val="18"/>
              </w:rPr>
            </w:pPr>
          </w:p>
        </w:tc>
      </w:tr>
      <w:tr w:rsidR="007117D1" w:rsidRPr="007117D1" w14:paraId="66FB1A08" w14:textId="77777777" w:rsidTr="00873A20">
        <w:trPr>
          <w:trHeight w:val="520"/>
        </w:trPr>
        <w:tc>
          <w:tcPr>
            <w:tcW w:w="856" w:type="dxa"/>
            <w:vMerge/>
            <w:tcBorders>
              <w:top w:val="single" w:sz="4" w:space="0" w:color="auto"/>
              <w:left w:val="single" w:sz="4" w:space="0" w:color="auto"/>
              <w:bottom w:val="single" w:sz="4" w:space="0" w:color="000000"/>
              <w:right w:val="single" w:sz="4" w:space="0" w:color="auto"/>
            </w:tcBorders>
            <w:vAlign w:val="center"/>
            <w:hideMark/>
          </w:tcPr>
          <w:p w14:paraId="506C33D7" w14:textId="77777777" w:rsidR="007117D1" w:rsidRPr="007117D1" w:rsidRDefault="007117D1" w:rsidP="007117D1">
            <w:pPr>
              <w:rPr>
                <w:rFonts w:ascii="Arial" w:hAnsi="Arial" w:cs="Arial"/>
                <w:b/>
                <w:bCs/>
                <w:color w:val="000000"/>
                <w:sz w:val="18"/>
                <w:szCs w:val="18"/>
              </w:rPr>
            </w:pPr>
          </w:p>
        </w:tc>
        <w:tc>
          <w:tcPr>
            <w:tcW w:w="818" w:type="dxa"/>
            <w:vMerge/>
            <w:tcBorders>
              <w:top w:val="single" w:sz="4" w:space="0" w:color="auto"/>
              <w:left w:val="nil"/>
              <w:bottom w:val="single" w:sz="4" w:space="0" w:color="000000"/>
              <w:right w:val="nil"/>
            </w:tcBorders>
            <w:vAlign w:val="center"/>
            <w:hideMark/>
          </w:tcPr>
          <w:p w14:paraId="620DABF0"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4189FCD7"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65B59819" w14:textId="77777777" w:rsidR="007117D1" w:rsidRPr="007117D1" w:rsidRDefault="007117D1" w:rsidP="007117D1">
            <w:pPr>
              <w:rPr>
                <w:rFonts w:ascii="Arial" w:hAnsi="Arial" w:cs="Arial"/>
                <w:b/>
                <w:bCs/>
                <w:color w:val="000000"/>
                <w:sz w:val="18"/>
                <w:szCs w:val="18"/>
              </w:rPr>
            </w:pPr>
          </w:p>
        </w:tc>
        <w:tc>
          <w:tcPr>
            <w:tcW w:w="966" w:type="dxa"/>
            <w:vMerge/>
            <w:tcBorders>
              <w:top w:val="nil"/>
              <w:left w:val="nil"/>
              <w:bottom w:val="single" w:sz="4" w:space="0" w:color="000000"/>
              <w:right w:val="single" w:sz="4" w:space="0" w:color="auto"/>
            </w:tcBorders>
            <w:vAlign w:val="center"/>
            <w:hideMark/>
          </w:tcPr>
          <w:p w14:paraId="0298E8AD" w14:textId="77777777" w:rsidR="007117D1" w:rsidRPr="007117D1" w:rsidRDefault="007117D1" w:rsidP="007117D1">
            <w:pPr>
              <w:rPr>
                <w:rFonts w:ascii="Arial" w:hAnsi="Arial" w:cs="Arial"/>
                <w:b/>
                <w:bCs/>
                <w:color w:val="000000"/>
                <w:sz w:val="18"/>
                <w:szCs w:val="18"/>
              </w:rPr>
            </w:pPr>
          </w:p>
        </w:tc>
        <w:tc>
          <w:tcPr>
            <w:tcW w:w="928" w:type="dxa"/>
            <w:vMerge/>
            <w:tcBorders>
              <w:top w:val="nil"/>
              <w:left w:val="single" w:sz="4" w:space="0" w:color="auto"/>
              <w:bottom w:val="single" w:sz="4" w:space="0" w:color="000000"/>
              <w:right w:val="nil"/>
            </w:tcBorders>
            <w:vAlign w:val="center"/>
            <w:hideMark/>
          </w:tcPr>
          <w:p w14:paraId="3F22F669" w14:textId="77777777" w:rsidR="007117D1" w:rsidRPr="007117D1" w:rsidRDefault="007117D1" w:rsidP="007117D1">
            <w:pPr>
              <w:rPr>
                <w:rFonts w:ascii="Calibri" w:hAnsi="Calibri" w:cs="Calibri"/>
                <w:b/>
                <w:bCs/>
                <w:color w:val="000000"/>
                <w:sz w:val="18"/>
                <w:szCs w:val="18"/>
              </w:rPr>
            </w:pPr>
          </w:p>
        </w:tc>
        <w:tc>
          <w:tcPr>
            <w:tcW w:w="797" w:type="dxa"/>
            <w:tcBorders>
              <w:top w:val="nil"/>
              <w:left w:val="nil"/>
              <w:bottom w:val="single" w:sz="4" w:space="0" w:color="auto"/>
              <w:right w:val="nil"/>
            </w:tcBorders>
            <w:shd w:val="clear" w:color="000000" w:fill="D9D9D9"/>
            <w:vAlign w:val="center"/>
            <w:hideMark/>
          </w:tcPr>
          <w:p w14:paraId="3B53F184"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1E65177E"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6" w:type="dxa"/>
            <w:tcBorders>
              <w:top w:val="nil"/>
              <w:left w:val="nil"/>
              <w:bottom w:val="single" w:sz="4" w:space="0" w:color="auto"/>
              <w:right w:val="nil"/>
            </w:tcBorders>
            <w:shd w:val="clear" w:color="000000" w:fill="D9D9D9"/>
            <w:vAlign w:val="center"/>
            <w:hideMark/>
          </w:tcPr>
          <w:p w14:paraId="2742FBA4"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3" w:type="dxa"/>
            <w:tcBorders>
              <w:top w:val="nil"/>
              <w:left w:val="nil"/>
              <w:bottom w:val="single" w:sz="4" w:space="0" w:color="auto"/>
              <w:right w:val="nil"/>
            </w:tcBorders>
            <w:shd w:val="clear" w:color="000000" w:fill="D9D9D9"/>
            <w:vAlign w:val="center"/>
            <w:hideMark/>
          </w:tcPr>
          <w:p w14:paraId="4FBC8544"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7" w:type="dxa"/>
            <w:tcBorders>
              <w:top w:val="nil"/>
              <w:left w:val="nil"/>
              <w:bottom w:val="single" w:sz="4" w:space="0" w:color="auto"/>
              <w:right w:val="nil"/>
            </w:tcBorders>
            <w:shd w:val="clear" w:color="000000" w:fill="D9D9D9"/>
            <w:vAlign w:val="center"/>
            <w:hideMark/>
          </w:tcPr>
          <w:p w14:paraId="0E514E82"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603D8BAB"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1047" w:type="dxa"/>
            <w:vMerge/>
            <w:tcBorders>
              <w:top w:val="single" w:sz="4" w:space="0" w:color="auto"/>
              <w:left w:val="single" w:sz="4" w:space="0" w:color="auto"/>
              <w:bottom w:val="single" w:sz="4" w:space="0" w:color="000000"/>
              <w:right w:val="single" w:sz="4" w:space="0" w:color="auto"/>
            </w:tcBorders>
            <w:vAlign w:val="center"/>
            <w:hideMark/>
          </w:tcPr>
          <w:p w14:paraId="34241309" w14:textId="77777777" w:rsidR="007117D1" w:rsidRPr="007117D1" w:rsidRDefault="007117D1" w:rsidP="007117D1">
            <w:pPr>
              <w:rPr>
                <w:rFonts w:ascii="Arial" w:hAnsi="Arial" w:cs="Arial"/>
                <w:b/>
                <w:bCs/>
                <w:color w:val="000000"/>
                <w:sz w:val="18"/>
                <w:szCs w:val="18"/>
              </w:rPr>
            </w:pPr>
          </w:p>
        </w:tc>
      </w:tr>
      <w:tr w:rsidR="007117D1" w:rsidRPr="007117D1" w14:paraId="2173A480"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4A2295F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21-nt</w:t>
            </w:r>
          </w:p>
        </w:tc>
        <w:tc>
          <w:tcPr>
            <w:tcW w:w="818" w:type="dxa"/>
            <w:tcBorders>
              <w:top w:val="nil"/>
              <w:left w:val="nil"/>
              <w:bottom w:val="nil"/>
              <w:right w:val="nil"/>
            </w:tcBorders>
            <w:shd w:val="clear" w:color="auto" w:fill="auto"/>
            <w:noWrap/>
            <w:vAlign w:val="center"/>
            <w:hideMark/>
          </w:tcPr>
          <w:p w14:paraId="2BE04EF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160,262</w:t>
            </w:r>
          </w:p>
        </w:tc>
        <w:tc>
          <w:tcPr>
            <w:tcW w:w="817" w:type="dxa"/>
            <w:tcBorders>
              <w:top w:val="nil"/>
              <w:left w:val="nil"/>
              <w:bottom w:val="nil"/>
              <w:right w:val="nil"/>
            </w:tcBorders>
            <w:shd w:val="clear" w:color="auto" w:fill="auto"/>
            <w:noWrap/>
            <w:vAlign w:val="center"/>
            <w:hideMark/>
          </w:tcPr>
          <w:p w14:paraId="57424DF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46,752</w:t>
            </w:r>
          </w:p>
        </w:tc>
        <w:tc>
          <w:tcPr>
            <w:tcW w:w="817" w:type="dxa"/>
            <w:tcBorders>
              <w:top w:val="nil"/>
              <w:left w:val="nil"/>
              <w:bottom w:val="nil"/>
              <w:right w:val="nil"/>
            </w:tcBorders>
            <w:shd w:val="clear" w:color="auto" w:fill="auto"/>
            <w:noWrap/>
            <w:vAlign w:val="center"/>
            <w:hideMark/>
          </w:tcPr>
          <w:p w14:paraId="25B50C3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7,461</w:t>
            </w:r>
          </w:p>
        </w:tc>
        <w:tc>
          <w:tcPr>
            <w:tcW w:w="966" w:type="dxa"/>
            <w:tcBorders>
              <w:top w:val="nil"/>
              <w:left w:val="nil"/>
              <w:bottom w:val="nil"/>
              <w:right w:val="nil"/>
            </w:tcBorders>
            <w:shd w:val="clear" w:color="auto" w:fill="auto"/>
            <w:noWrap/>
            <w:vAlign w:val="center"/>
            <w:hideMark/>
          </w:tcPr>
          <w:p w14:paraId="2DA16E0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54,213</w:t>
            </w:r>
          </w:p>
        </w:tc>
        <w:tc>
          <w:tcPr>
            <w:tcW w:w="928" w:type="dxa"/>
            <w:tcBorders>
              <w:top w:val="nil"/>
              <w:left w:val="single" w:sz="4" w:space="0" w:color="auto"/>
              <w:bottom w:val="nil"/>
              <w:right w:val="nil"/>
            </w:tcBorders>
            <w:shd w:val="clear" w:color="auto" w:fill="auto"/>
            <w:noWrap/>
            <w:vAlign w:val="center"/>
            <w:hideMark/>
          </w:tcPr>
          <w:p w14:paraId="250694D4"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219,387</w:t>
            </w:r>
          </w:p>
        </w:tc>
        <w:tc>
          <w:tcPr>
            <w:tcW w:w="797" w:type="dxa"/>
            <w:tcBorders>
              <w:top w:val="nil"/>
              <w:left w:val="nil"/>
              <w:bottom w:val="nil"/>
              <w:right w:val="nil"/>
            </w:tcBorders>
            <w:shd w:val="clear" w:color="auto" w:fill="auto"/>
            <w:noWrap/>
            <w:vAlign w:val="center"/>
            <w:hideMark/>
          </w:tcPr>
          <w:p w14:paraId="088848C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64,000</w:t>
            </w:r>
          </w:p>
        </w:tc>
        <w:tc>
          <w:tcPr>
            <w:tcW w:w="814" w:type="dxa"/>
            <w:tcBorders>
              <w:top w:val="nil"/>
              <w:left w:val="nil"/>
              <w:bottom w:val="nil"/>
              <w:right w:val="nil"/>
            </w:tcBorders>
            <w:shd w:val="clear" w:color="auto" w:fill="auto"/>
            <w:noWrap/>
            <w:vAlign w:val="center"/>
            <w:hideMark/>
          </w:tcPr>
          <w:p w14:paraId="6F5CEA3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29.2</w:t>
            </w:r>
          </w:p>
        </w:tc>
        <w:tc>
          <w:tcPr>
            <w:tcW w:w="816" w:type="dxa"/>
            <w:tcBorders>
              <w:top w:val="nil"/>
              <w:left w:val="nil"/>
              <w:bottom w:val="nil"/>
              <w:right w:val="nil"/>
            </w:tcBorders>
            <w:shd w:val="clear" w:color="auto" w:fill="auto"/>
            <w:noWrap/>
            <w:vAlign w:val="center"/>
            <w:hideMark/>
          </w:tcPr>
          <w:p w14:paraId="5A92E7DF"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10,214</w:t>
            </w:r>
          </w:p>
        </w:tc>
        <w:tc>
          <w:tcPr>
            <w:tcW w:w="813" w:type="dxa"/>
            <w:tcBorders>
              <w:top w:val="nil"/>
              <w:left w:val="nil"/>
              <w:bottom w:val="nil"/>
              <w:right w:val="nil"/>
            </w:tcBorders>
            <w:shd w:val="clear" w:color="auto" w:fill="auto"/>
            <w:noWrap/>
            <w:vAlign w:val="center"/>
            <w:hideMark/>
          </w:tcPr>
          <w:p w14:paraId="50D63B6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4.7</w:t>
            </w:r>
          </w:p>
        </w:tc>
        <w:tc>
          <w:tcPr>
            <w:tcW w:w="817" w:type="dxa"/>
            <w:tcBorders>
              <w:top w:val="nil"/>
              <w:left w:val="nil"/>
              <w:bottom w:val="nil"/>
              <w:right w:val="nil"/>
            </w:tcBorders>
            <w:shd w:val="clear" w:color="auto" w:fill="auto"/>
            <w:noWrap/>
            <w:vAlign w:val="center"/>
            <w:hideMark/>
          </w:tcPr>
          <w:p w14:paraId="45B13BF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74,214</w:t>
            </w:r>
          </w:p>
        </w:tc>
        <w:tc>
          <w:tcPr>
            <w:tcW w:w="814" w:type="dxa"/>
            <w:tcBorders>
              <w:top w:val="nil"/>
              <w:left w:val="nil"/>
              <w:bottom w:val="nil"/>
              <w:right w:val="nil"/>
            </w:tcBorders>
            <w:shd w:val="clear" w:color="auto" w:fill="auto"/>
            <w:noWrap/>
            <w:vAlign w:val="center"/>
            <w:hideMark/>
          </w:tcPr>
          <w:p w14:paraId="3B55C43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33.8</w:t>
            </w:r>
          </w:p>
        </w:tc>
        <w:tc>
          <w:tcPr>
            <w:tcW w:w="1047" w:type="dxa"/>
            <w:tcBorders>
              <w:top w:val="nil"/>
              <w:left w:val="single" w:sz="4" w:space="0" w:color="auto"/>
              <w:bottom w:val="nil"/>
              <w:right w:val="single" w:sz="4" w:space="0" w:color="auto"/>
            </w:tcBorders>
            <w:shd w:val="clear" w:color="auto" w:fill="auto"/>
            <w:noWrap/>
            <w:vAlign w:val="center"/>
            <w:hideMark/>
          </w:tcPr>
          <w:p w14:paraId="6454BA1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6.3</w:t>
            </w:r>
          </w:p>
        </w:tc>
      </w:tr>
      <w:tr w:rsidR="007117D1" w:rsidRPr="007117D1" w14:paraId="543DC1E2"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6C7A996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22-nt</w:t>
            </w:r>
          </w:p>
        </w:tc>
        <w:tc>
          <w:tcPr>
            <w:tcW w:w="818" w:type="dxa"/>
            <w:tcBorders>
              <w:top w:val="nil"/>
              <w:left w:val="nil"/>
              <w:bottom w:val="nil"/>
              <w:right w:val="nil"/>
            </w:tcBorders>
            <w:shd w:val="clear" w:color="auto" w:fill="auto"/>
            <w:noWrap/>
            <w:vAlign w:val="center"/>
            <w:hideMark/>
          </w:tcPr>
          <w:p w14:paraId="365C6C52"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145,487</w:t>
            </w:r>
          </w:p>
        </w:tc>
        <w:tc>
          <w:tcPr>
            <w:tcW w:w="817" w:type="dxa"/>
            <w:tcBorders>
              <w:top w:val="nil"/>
              <w:left w:val="nil"/>
              <w:bottom w:val="nil"/>
              <w:right w:val="nil"/>
            </w:tcBorders>
            <w:shd w:val="clear" w:color="auto" w:fill="auto"/>
            <w:noWrap/>
            <w:vAlign w:val="center"/>
            <w:hideMark/>
          </w:tcPr>
          <w:p w14:paraId="12B4668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32,779</w:t>
            </w:r>
          </w:p>
        </w:tc>
        <w:tc>
          <w:tcPr>
            <w:tcW w:w="817" w:type="dxa"/>
            <w:tcBorders>
              <w:top w:val="nil"/>
              <w:left w:val="nil"/>
              <w:bottom w:val="nil"/>
              <w:right w:val="nil"/>
            </w:tcBorders>
            <w:shd w:val="clear" w:color="auto" w:fill="auto"/>
            <w:noWrap/>
            <w:vAlign w:val="center"/>
            <w:hideMark/>
          </w:tcPr>
          <w:p w14:paraId="2DCDE943"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5,121</w:t>
            </w:r>
          </w:p>
        </w:tc>
        <w:tc>
          <w:tcPr>
            <w:tcW w:w="966" w:type="dxa"/>
            <w:tcBorders>
              <w:top w:val="nil"/>
              <w:left w:val="nil"/>
              <w:bottom w:val="nil"/>
              <w:right w:val="nil"/>
            </w:tcBorders>
            <w:shd w:val="clear" w:color="auto" w:fill="auto"/>
            <w:noWrap/>
            <w:vAlign w:val="center"/>
            <w:hideMark/>
          </w:tcPr>
          <w:p w14:paraId="4F7A8D3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37,900</w:t>
            </w:r>
          </w:p>
        </w:tc>
        <w:tc>
          <w:tcPr>
            <w:tcW w:w="928" w:type="dxa"/>
            <w:tcBorders>
              <w:top w:val="nil"/>
              <w:left w:val="single" w:sz="4" w:space="0" w:color="auto"/>
              <w:bottom w:val="nil"/>
              <w:right w:val="nil"/>
            </w:tcBorders>
            <w:shd w:val="clear" w:color="auto" w:fill="auto"/>
            <w:noWrap/>
            <w:vAlign w:val="center"/>
            <w:hideMark/>
          </w:tcPr>
          <w:p w14:paraId="2B88B46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199,161</w:t>
            </w:r>
          </w:p>
        </w:tc>
        <w:tc>
          <w:tcPr>
            <w:tcW w:w="797" w:type="dxa"/>
            <w:tcBorders>
              <w:top w:val="nil"/>
              <w:left w:val="nil"/>
              <w:bottom w:val="nil"/>
              <w:right w:val="nil"/>
            </w:tcBorders>
            <w:shd w:val="clear" w:color="auto" w:fill="auto"/>
            <w:noWrap/>
            <w:vAlign w:val="center"/>
            <w:hideMark/>
          </w:tcPr>
          <w:p w14:paraId="367D8E1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44,872</w:t>
            </w:r>
          </w:p>
        </w:tc>
        <w:tc>
          <w:tcPr>
            <w:tcW w:w="814" w:type="dxa"/>
            <w:tcBorders>
              <w:top w:val="nil"/>
              <w:left w:val="nil"/>
              <w:bottom w:val="nil"/>
              <w:right w:val="nil"/>
            </w:tcBorders>
            <w:shd w:val="clear" w:color="auto" w:fill="auto"/>
            <w:noWrap/>
            <w:vAlign w:val="center"/>
            <w:hideMark/>
          </w:tcPr>
          <w:p w14:paraId="09C0C47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22.5</w:t>
            </w:r>
          </w:p>
        </w:tc>
        <w:tc>
          <w:tcPr>
            <w:tcW w:w="816" w:type="dxa"/>
            <w:tcBorders>
              <w:top w:val="nil"/>
              <w:left w:val="nil"/>
              <w:bottom w:val="nil"/>
              <w:right w:val="nil"/>
            </w:tcBorders>
            <w:shd w:val="clear" w:color="auto" w:fill="auto"/>
            <w:noWrap/>
            <w:vAlign w:val="center"/>
            <w:hideMark/>
          </w:tcPr>
          <w:p w14:paraId="433D3D2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7,010</w:t>
            </w:r>
          </w:p>
        </w:tc>
        <w:tc>
          <w:tcPr>
            <w:tcW w:w="813" w:type="dxa"/>
            <w:tcBorders>
              <w:top w:val="nil"/>
              <w:left w:val="nil"/>
              <w:bottom w:val="nil"/>
              <w:right w:val="nil"/>
            </w:tcBorders>
            <w:shd w:val="clear" w:color="auto" w:fill="auto"/>
            <w:noWrap/>
            <w:vAlign w:val="center"/>
            <w:hideMark/>
          </w:tcPr>
          <w:p w14:paraId="1F60D98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3.5</w:t>
            </w:r>
          </w:p>
        </w:tc>
        <w:tc>
          <w:tcPr>
            <w:tcW w:w="817" w:type="dxa"/>
            <w:tcBorders>
              <w:top w:val="nil"/>
              <w:left w:val="nil"/>
              <w:bottom w:val="nil"/>
              <w:right w:val="nil"/>
            </w:tcBorders>
            <w:shd w:val="clear" w:color="auto" w:fill="auto"/>
            <w:noWrap/>
            <w:vAlign w:val="center"/>
            <w:hideMark/>
          </w:tcPr>
          <w:p w14:paraId="6186561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51,882</w:t>
            </w:r>
          </w:p>
        </w:tc>
        <w:tc>
          <w:tcPr>
            <w:tcW w:w="814" w:type="dxa"/>
            <w:tcBorders>
              <w:top w:val="nil"/>
              <w:left w:val="nil"/>
              <w:bottom w:val="nil"/>
              <w:right w:val="nil"/>
            </w:tcBorders>
            <w:shd w:val="clear" w:color="auto" w:fill="auto"/>
            <w:noWrap/>
            <w:vAlign w:val="center"/>
            <w:hideMark/>
          </w:tcPr>
          <w:p w14:paraId="79A11A0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26.1</w:t>
            </w:r>
          </w:p>
        </w:tc>
        <w:tc>
          <w:tcPr>
            <w:tcW w:w="1047" w:type="dxa"/>
            <w:tcBorders>
              <w:top w:val="nil"/>
              <w:left w:val="single" w:sz="4" w:space="0" w:color="auto"/>
              <w:bottom w:val="nil"/>
              <w:right w:val="single" w:sz="4" w:space="0" w:color="auto"/>
            </w:tcBorders>
            <w:shd w:val="clear" w:color="auto" w:fill="auto"/>
            <w:noWrap/>
            <w:vAlign w:val="center"/>
            <w:hideMark/>
          </w:tcPr>
          <w:p w14:paraId="34705370"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6.4</w:t>
            </w:r>
          </w:p>
        </w:tc>
      </w:tr>
      <w:tr w:rsidR="007117D1" w:rsidRPr="007117D1" w14:paraId="1641EB89"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6043DEE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23-nt</w:t>
            </w:r>
          </w:p>
        </w:tc>
        <w:tc>
          <w:tcPr>
            <w:tcW w:w="818" w:type="dxa"/>
            <w:tcBorders>
              <w:top w:val="nil"/>
              <w:left w:val="nil"/>
              <w:bottom w:val="nil"/>
              <w:right w:val="nil"/>
            </w:tcBorders>
            <w:shd w:val="clear" w:color="auto" w:fill="auto"/>
            <w:noWrap/>
            <w:vAlign w:val="center"/>
            <w:hideMark/>
          </w:tcPr>
          <w:p w14:paraId="26CB420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124,625</w:t>
            </w:r>
          </w:p>
        </w:tc>
        <w:tc>
          <w:tcPr>
            <w:tcW w:w="817" w:type="dxa"/>
            <w:tcBorders>
              <w:top w:val="nil"/>
              <w:left w:val="nil"/>
              <w:bottom w:val="nil"/>
              <w:right w:val="nil"/>
            </w:tcBorders>
            <w:shd w:val="clear" w:color="auto" w:fill="auto"/>
            <w:noWrap/>
            <w:vAlign w:val="center"/>
            <w:hideMark/>
          </w:tcPr>
          <w:p w14:paraId="5EB0AE8E"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2,049</w:t>
            </w:r>
          </w:p>
        </w:tc>
        <w:tc>
          <w:tcPr>
            <w:tcW w:w="817" w:type="dxa"/>
            <w:tcBorders>
              <w:top w:val="nil"/>
              <w:left w:val="nil"/>
              <w:bottom w:val="nil"/>
              <w:right w:val="nil"/>
            </w:tcBorders>
            <w:shd w:val="clear" w:color="auto" w:fill="auto"/>
            <w:noWrap/>
            <w:vAlign w:val="center"/>
            <w:hideMark/>
          </w:tcPr>
          <w:p w14:paraId="3B25574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280</w:t>
            </w:r>
          </w:p>
        </w:tc>
        <w:tc>
          <w:tcPr>
            <w:tcW w:w="966" w:type="dxa"/>
            <w:tcBorders>
              <w:top w:val="nil"/>
              <w:left w:val="nil"/>
              <w:bottom w:val="nil"/>
              <w:right w:val="nil"/>
            </w:tcBorders>
            <w:shd w:val="clear" w:color="auto" w:fill="auto"/>
            <w:noWrap/>
            <w:vAlign w:val="center"/>
            <w:hideMark/>
          </w:tcPr>
          <w:p w14:paraId="2292028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2,329</w:t>
            </w:r>
          </w:p>
        </w:tc>
        <w:tc>
          <w:tcPr>
            <w:tcW w:w="928" w:type="dxa"/>
            <w:tcBorders>
              <w:top w:val="nil"/>
              <w:left w:val="single" w:sz="4" w:space="0" w:color="auto"/>
              <w:bottom w:val="nil"/>
              <w:right w:val="nil"/>
            </w:tcBorders>
            <w:shd w:val="clear" w:color="auto" w:fill="auto"/>
            <w:noWrap/>
            <w:vAlign w:val="center"/>
            <w:hideMark/>
          </w:tcPr>
          <w:p w14:paraId="5677D6AC"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170,603</w:t>
            </w:r>
          </w:p>
        </w:tc>
        <w:tc>
          <w:tcPr>
            <w:tcW w:w="797" w:type="dxa"/>
            <w:tcBorders>
              <w:top w:val="nil"/>
              <w:left w:val="nil"/>
              <w:bottom w:val="nil"/>
              <w:right w:val="nil"/>
            </w:tcBorders>
            <w:shd w:val="clear" w:color="auto" w:fill="auto"/>
            <w:noWrap/>
            <w:vAlign w:val="center"/>
            <w:hideMark/>
          </w:tcPr>
          <w:p w14:paraId="4E73785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2,805</w:t>
            </w:r>
          </w:p>
        </w:tc>
        <w:tc>
          <w:tcPr>
            <w:tcW w:w="814" w:type="dxa"/>
            <w:tcBorders>
              <w:top w:val="nil"/>
              <w:left w:val="nil"/>
              <w:bottom w:val="nil"/>
              <w:right w:val="nil"/>
            </w:tcBorders>
            <w:shd w:val="clear" w:color="auto" w:fill="auto"/>
            <w:noWrap/>
            <w:vAlign w:val="center"/>
            <w:hideMark/>
          </w:tcPr>
          <w:p w14:paraId="3EDBDAF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1.6</w:t>
            </w:r>
          </w:p>
        </w:tc>
        <w:tc>
          <w:tcPr>
            <w:tcW w:w="816" w:type="dxa"/>
            <w:tcBorders>
              <w:top w:val="nil"/>
              <w:left w:val="nil"/>
              <w:bottom w:val="nil"/>
              <w:right w:val="nil"/>
            </w:tcBorders>
            <w:shd w:val="clear" w:color="auto" w:fill="auto"/>
            <w:noWrap/>
            <w:vAlign w:val="center"/>
            <w:hideMark/>
          </w:tcPr>
          <w:p w14:paraId="136B6B1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383</w:t>
            </w:r>
          </w:p>
        </w:tc>
        <w:tc>
          <w:tcPr>
            <w:tcW w:w="813" w:type="dxa"/>
            <w:tcBorders>
              <w:top w:val="nil"/>
              <w:left w:val="nil"/>
              <w:bottom w:val="nil"/>
              <w:right w:val="nil"/>
            </w:tcBorders>
            <w:shd w:val="clear" w:color="auto" w:fill="auto"/>
            <w:noWrap/>
            <w:vAlign w:val="center"/>
            <w:hideMark/>
          </w:tcPr>
          <w:p w14:paraId="1AF8A19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0.2</w:t>
            </w:r>
          </w:p>
        </w:tc>
        <w:tc>
          <w:tcPr>
            <w:tcW w:w="817" w:type="dxa"/>
            <w:tcBorders>
              <w:top w:val="nil"/>
              <w:left w:val="nil"/>
              <w:bottom w:val="nil"/>
              <w:right w:val="nil"/>
            </w:tcBorders>
            <w:shd w:val="clear" w:color="auto" w:fill="auto"/>
            <w:noWrap/>
            <w:vAlign w:val="center"/>
            <w:hideMark/>
          </w:tcPr>
          <w:p w14:paraId="4F5BA280"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3,188</w:t>
            </w:r>
          </w:p>
        </w:tc>
        <w:tc>
          <w:tcPr>
            <w:tcW w:w="814" w:type="dxa"/>
            <w:tcBorders>
              <w:top w:val="nil"/>
              <w:left w:val="nil"/>
              <w:bottom w:val="nil"/>
              <w:right w:val="nil"/>
            </w:tcBorders>
            <w:shd w:val="clear" w:color="auto" w:fill="auto"/>
            <w:noWrap/>
            <w:vAlign w:val="center"/>
            <w:hideMark/>
          </w:tcPr>
          <w:p w14:paraId="0975EC62"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1.9</w:t>
            </w:r>
          </w:p>
        </w:tc>
        <w:tc>
          <w:tcPr>
            <w:tcW w:w="1047" w:type="dxa"/>
            <w:tcBorders>
              <w:top w:val="nil"/>
              <w:left w:val="single" w:sz="4" w:space="0" w:color="auto"/>
              <w:bottom w:val="nil"/>
              <w:right w:val="single" w:sz="4" w:space="0" w:color="auto"/>
            </w:tcBorders>
            <w:shd w:val="clear" w:color="auto" w:fill="auto"/>
            <w:noWrap/>
            <w:vAlign w:val="center"/>
            <w:hideMark/>
          </w:tcPr>
          <w:p w14:paraId="0BFA23F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7.3</w:t>
            </w:r>
          </w:p>
        </w:tc>
      </w:tr>
      <w:tr w:rsidR="007117D1" w:rsidRPr="007117D1" w14:paraId="383BD3E9"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79F59A7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24-nt</w:t>
            </w:r>
          </w:p>
        </w:tc>
        <w:tc>
          <w:tcPr>
            <w:tcW w:w="818" w:type="dxa"/>
            <w:tcBorders>
              <w:top w:val="nil"/>
              <w:left w:val="nil"/>
              <w:bottom w:val="nil"/>
              <w:right w:val="nil"/>
            </w:tcBorders>
            <w:shd w:val="clear" w:color="auto" w:fill="auto"/>
            <w:noWrap/>
            <w:vAlign w:val="center"/>
            <w:hideMark/>
          </w:tcPr>
          <w:p w14:paraId="5E33D42B"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300,125</w:t>
            </w:r>
          </w:p>
        </w:tc>
        <w:tc>
          <w:tcPr>
            <w:tcW w:w="817" w:type="dxa"/>
            <w:tcBorders>
              <w:top w:val="nil"/>
              <w:left w:val="nil"/>
              <w:bottom w:val="nil"/>
              <w:right w:val="nil"/>
            </w:tcBorders>
            <w:shd w:val="clear" w:color="auto" w:fill="auto"/>
            <w:noWrap/>
            <w:vAlign w:val="center"/>
            <w:hideMark/>
          </w:tcPr>
          <w:p w14:paraId="055F691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4,162</w:t>
            </w:r>
          </w:p>
        </w:tc>
        <w:tc>
          <w:tcPr>
            <w:tcW w:w="817" w:type="dxa"/>
            <w:tcBorders>
              <w:top w:val="nil"/>
              <w:left w:val="nil"/>
              <w:bottom w:val="nil"/>
              <w:right w:val="nil"/>
            </w:tcBorders>
            <w:shd w:val="clear" w:color="auto" w:fill="auto"/>
            <w:noWrap/>
            <w:vAlign w:val="center"/>
            <w:hideMark/>
          </w:tcPr>
          <w:p w14:paraId="384F474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491</w:t>
            </w:r>
          </w:p>
        </w:tc>
        <w:tc>
          <w:tcPr>
            <w:tcW w:w="966" w:type="dxa"/>
            <w:tcBorders>
              <w:top w:val="nil"/>
              <w:left w:val="nil"/>
              <w:bottom w:val="nil"/>
              <w:right w:val="nil"/>
            </w:tcBorders>
            <w:shd w:val="clear" w:color="auto" w:fill="auto"/>
            <w:noWrap/>
            <w:vAlign w:val="center"/>
            <w:hideMark/>
          </w:tcPr>
          <w:p w14:paraId="546F852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4,653</w:t>
            </w:r>
          </w:p>
        </w:tc>
        <w:tc>
          <w:tcPr>
            <w:tcW w:w="928" w:type="dxa"/>
            <w:tcBorders>
              <w:top w:val="nil"/>
              <w:left w:val="single" w:sz="4" w:space="0" w:color="auto"/>
              <w:bottom w:val="nil"/>
              <w:right w:val="nil"/>
            </w:tcBorders>
            <w:shd w:val="clear" w:color="auto" w:fill="auto"/>
            <w:noWrap/>
            <w:vAlign w:val="center"/>
            <w:hideMark/>
          </w:tcPr>
          <w:p w14:paraId="55531E4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410,849</w:t>
            </w:r>
          </w:p>
        </w:tc>
        <w:tc>
          <w:tcPr>
            <w:tcW w:w="797" w:type="dxa"/>
            <w:tcBorders>
              <w:top w:val="nil"/>
              <w:left w:val="nil"/>
              <w:bottom w:val="nil"/>
              <w:right w:val="nil"/>
            </w:tcBorders>
            <w:shd w:val="clear" w:color="auto" w:fill="auto"/>
            <w:noWrap/>
            <w:vAlign w:val="center"/>
            <w:hideMark/>
          </w:tcPr>
          <w:p w14:paraId="70BC603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5,697</w:t>
            </w:r>
          </w:p>
        </w:tc>
        <w:tc>
          <w:tcPr>
            <w:tcW w:w="814" w:type="dxa"/>
            <w:tcBorders>
              <w:top w:val="nil"/>
              <w:left w:val="nil"/>
              <w:bottom w:val="nil"/>
              <w:right w:val="nil"/>
            </w:tcBorders>
            <w:shd w:val="clear" w:color="auto" w:fill="auto"/>
            <w:noWrap/>
            <w:vAlign w:val="center"/>
            <w:hideMark/>
          </w:tcPr>
          <w:p w14:paraId="05C48F4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1.4</w:t>
            </w:r>
          </w:p>
        </w:tc>
        <w:tc>
          <w:tcPr>
            <w:tcW w:w="816" w:type="dxa"/>
            <w:tcBorders>
              <w:top w:val="nil"/>
              <w:left w:val="nil"/>
              <w:bottom w:val="nil"/>
              <w:right w:val="nil"/>
            </w:tcBorders>
            <w:shd w:val="clear" w:color="auto" w:fill="auto"/>
            <w:noWrap/>
            <w:vAlign w:val="center"/>
            <w:hideMark/>
          </w:tcPr>
          <w:p w14:paraId="60B85F9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672</w:t>
            </w:r>
          </w:p>
        </w:tc>
        <w:tc>
          <w:tcPr>
            <w:tcW w:w="813" w:type="dxa"/>
            <w:tcBorders>
              <w:top w:val="nil"/>
              <w:left w:val="nil"/>
              <w:bottom w:val="nil"/>
              <w:right w:val="nil"/>
            </w:tcBorders>
            <w:shd w:val="clear" w:color="auto" w:fill="auto"/>
            <w:noWrap/>
            <w:vAlign w:val="center"/>
            <w:hideMark/>
          </w:tcPr>
          <w:p w14:paraId="1C381FC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0.2</w:t>
            </w:r>
          </w:p>
        </w:tc>
        <w:tc>
          <w:tcPr>
            <w:tcW w:w="817" w:type="dxa"/>
            <w:tcBorders>
              <w:top w:val="nil"/>
              <w:left w:val="nil"/>
              <w:bottom w:val="nil"/>
              <w:right w:val="nil"/>
            </w:tcBorders>
            <w:shd w:val="clear" w:color="auto" w:fill="auto"/>
            <w:noWrap/>
            <w:vAlign w:val="center"/>
            <w:hideMark/>
          </w:tcPr>
          <w:p w14:paraId="30284C7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6,370</w:t>
            </w:r>
          </w:p>
        </w:tc>
        <w:tc>
          <w:tcPr>
            <w:tcW w:w="814" w:type="dxa"/>
            <w:tcBorders>
              <w:top w:val="nil"/>
              <w:left w:val="nil"/>
              <w:bottom w:val="nil"/>
              <w:right w:val="nil"/>
            </w:tcBorders>
            <w:shd w:val="clear" w:color="auto" w:fill="auto"/>
            <w:noWrap/>
            <w:vAlign w:val="center"/>
            <w:hideMark/>
          </w:tcPr>
          <w:p w14:paraId="150B5BE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1.6</w:t>
            </w:r>
          </w:p>
        </w:tc>
        <w:tc>
          <w:tcPr>
            <w:tcW w:w="1047" w:type="dxa"/>
            <w:tcBorders>
              <w:top w:val="nil"/>
              <w:left w:val="single" w:sz="4" w:space="0" w:color="auto"/>
              <w:bottom w:val="nil"/>
              <w:right w:val="single" w:sz="4" w:space="0" w:color="auto"/>
            </w:tcBorders>
            <w:shd w:val="clear" w:color="auto" w:fill="auto"/>
            <w:noWrap/>
            <w:vAlign w:val="center"/>
            <w:hideMark/>
          </w:tcPr>
          <w:p w14:paraId="6FD0CC5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8.5</w:t>
            </w:r>
          </w:p>
        </w:tc>
      </w:tr>
      <w:tr w:rsidR="007117D1" w:rsidRPr="007117D1" w14:paraId="12A5E268" w14:textId="77777777" w:rsidTr="00873A20">
        <w:trPr>
          <w:trHeight w:val="320"/>
        </w:trPr>
        <w:tc>
          <w:tcPr>
            <w:tcW w:w="856" w:type="dxa"/>
            <w:tcBorders>
              <w:top w:val="nil"/>
              <w:left w:val="single" w:sz="4" w:space="0" w:color="auto"/>
              <w:bottom w:val="single" w:sz="4" w:space="0" w:color="auto"/>
              <w:right w:val="single" w:sz="4" w:space="0" w:color="auto"/>
            </w:tcBorders>
            <w:shd w:val="clear" w:color="000000" w:fill="D9D9D9"/>
            <w:noWrap/>
            <w:vAlign w:val="center"/>
            <w:hideMark/>
          </w:tcPr>
          <w:p w14:paraId="6A3D755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21-24-nt</w:t>
            </w:r>
          </w:p>
        </w:tc>
        <w:tc>
          <w:tcPr>
            <w:tcW w:w="818" w:type="dxa"/>
            <w:tcBorders>
              <w:top w:val="nil"/>
              <w:left w:val="nil"/>
              <w:bottom w:val="single" w:sz="4" w:space="0" w:color="auto"/>
              <w:right w:val="nil"/>
            </w:tcBorders>
            <w:shd w:val="clear" w:color="auto" w:fill="auto"/>
            <w:noWrap/>
            <w:vAlign w:val="center"/>
            <w:hideMark/>
          </w:tcPr>
          <w:p w14:paraId="52CCB4A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730,499</w:t>
            </w:r>
          </w:p>
        </w:tc>
        <w:tc>
          <w:tcPr>
            <w:tcW w:w="817" w:type="dxa"/>
            <w:tcBorders>
              <w:top w:val="nil"/>
              <w:left w:val="nil"/>
              <w:bottom w:val="single" w:sz="4" w:space="0" w:color="auto"/>
              <w:right w:val="nil"/>
            </w:tcBorders>
            <w:shd w:val="clear" w:color="auto" w:fill="auto"/>
            <w:noWrap/>
            <w:vAlign w:val="center"/>
            <w:hideMark/>
          </w:tcPr>
          <w:p w14:paraId="123B16CE"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85,742</w:t>
            </w:r>
          </w:p>
        </w:tc>
        <w:tc>
          <w:tcPr>
            <w:tcW w:w="817" w:type="dxa"/>
            <w:tcBorders>
              <w:top w:val="nil"/>
              <w:left w:val="nil"/>
              <w:bottom w:val="single" w:sz="4" w:space="0" w:color="auto"/>
              <w:right w:val="nil"/>
            </w:tcBorders>
            <w:shd w:val="clear" w:color="auto" w:fill="auto"/>
            <w:noWrap/>
            <w:vAlign w:val="center"/>
            <w:hideMark/>
          </w:tcPr>
          <w:p w14:paraId="7FE68FC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13,353</w:t>
            </w:r>
          </w:p>
        </w:tc>
        <w:tc>
          <w:tcPr>
            <w:tcW w:w="966" w:type="dxa"/>
            <w:tcBorders>
              <w:top w:val="nil"/>
              <w:left w:val="nil"/>
              <w:bottom w:val="single" w:sz="4" w:space="0" w:color="auto"/>
              <w:right w:val="nil"/>
            </w:tcBorders>
            <w:shd w:val="clear" w:color="auto" w:fill="auto"/>
            <w:noWrap/>
            <w:vAlign w:val="center"/>
            <w:hideMark/>
          </w:tcPr>
          <w:p w14:paraId="4B26FFA4"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99,095</w:t>
            </w:r>
          </w:p>
        </w:tc>
        <w:tc>
          <w:tcPr>
            <w:tcW w:w="928" w:type="dxa"/>
            <w:tcBorders>
              <w:top w:val="nil"/>
              <w:left w:val="single" w:sz="4" w:space="0" w:color="auto"/>
              <w:bottom w:val="single" w:sz="4" w:space="0" w:color="auto"/>
              <w:right w:val="nil"/>
            </w:tcBorders>
            <w:shd w:val="clear" w:color="auto" w:fill="auto"/>
            <w:noWrap/>
            <w:vAlign w:val="center"/>
            <w:hideMark/>
          </w:tcPr>
          <w:p w14:paraId="322A068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1,000,000</w:t>
            </w:r>
          </w:p>
        </w:tc>
        <w:tc>
          <w:tcPr>
            <w:tcW w:w="797" w:type="dxa"/>
            <w:tcBorders>
              <w:top w:val="nil"/>
              <w:left w:val="nil"/>
              <w:bottom w:val="single" w:sz="4" w:space="0" w:color="auto"/>
              <w:right w:val="nil"/>
            </w:tcBorders>
            <w:shd w:val="clear" w:color="auto" w:fill="auto"/>
            <w:noWrap/>
            <w:vAlign w:val="center"/>
            <w:hideMark/>
          </w:tcPr>
          <w:p w14:paraId="11493B9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117,375</w:t>
            </w:r>
          </w:p>
        </w:tc>
        <w:tc>
          <w:tcPr>
            <w:tcW w:w="814" w:type="dxa"/>
            <w:tcBorders>
              <w:top w:val="nil"/>
              <w:left w:val="nil"/>
              <w:bottom w:val="single" w:sz="4" w:space="0" w:color="auto"/>
              <w:right w:val="nil"/>
            </w:tcBorders>
            <w:shd w:val="clear" w:color="auto" w:fill="auto"/>
            <w:noWrap/>
            <w:vAlign w:val="center"/>
            <w:hideMark/>
          </w:tcPr>
          <w:p w14:paraId="4180D65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11.7</w:t>
            </w:r>
          </w:p>
        </w:tc>
        <w:tc>
          <w:tcPr>
            <w:tcW w:w="816" w:type="dxa"/>
            <w:tcBorders>
              <w:top w:val="nil"/>
              <w:left w:val="nil"/>
              <w:bottom w:val="single" w:sz="4" w:space="0" w:color="auto"/>
              <w:right w:val="nil"/>
            </w:tcBorders>
            <w:shd w:val="clear" w:color="auto" w:fill="auto"/>
            <w:noWrap/>
            <w:vAlign w:val="center"/>
            <w:hideMark/>
          </w:tcPr>
          <w:p w14:paraId="06AACAE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18,279</w:t>
            </w:r>
          </w:p>
        </w:tc>
        <w:tc>
          <w:tcPr>
            <w:tcW w:w="813" w:type="dxa"/>
            <w:tcBorders>
              <w:top w:val="nil"/>
              <w:left w:val="nil"/>
              <w:bottom w:val="single" w:sz="4" w:space="0" w:color="auto"/>
              <w:right w:val="nil"/>
            </w:tcBorders>
            <w:shd w:val="clear" w:color="auto" w:fill="auto"/>
            <w:noWrap/>
            <w:vAlign w:val="center"/>
            <w:hideMark/>
          </w:tcPr>
          <w:p w14:paraId="6137B658"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1.8</w:t>
            </w:r>
          </w:p>
        </w:tc>
        <w:tc>
          <w:tcPr>
            <w:tcW w:w="817" w:type="dxa"/>
            <w:tcBorders>
              <w:top w:val="nil"/>
              <w:left w:val="nil"/>
              <w:bottom w:val="single" w:sz="4" w:space="0" w:color="auto"/>
              <w:right w:val="nil"/>
            </w:tcBorders>
            <w:shd w:val="clear" w:color="auto" w:fill="auto"/>
            <w:noWrap/>
            <w:vAlign w:val="center"/>
            <w:hideMark/>
          </w:tcPr>
          <w:p w14:paraId="315B3C6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135,654</w:t>
            </w:r>
          </w:p>
        </w:tc>
        <w:tc>
          <w:tcPr>
            <w:tcW w:w="814" w:type="dxa"/>
            <w:tcBorders>
              <w:top w:val="nil"/>
              <w:left w:val="nil"/>
              <w:bottom w:val="single" w:sz="4" w:space="0" w:color="auto"/>
              <w:right w:val="single" w:sz="4" w:space="0" w:color="auto"/>
            </w:tcBorders>
            <w:shd w:val="clear" w:color="auto" w:fill="auto"/>
            <w:noWrap/>
            <w:vAlign w:val="center"/>
            <w:hideMark/>
          </w:tcPr>
          <w:p w14:paraId="14297E4F"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13.6</w:t>
            </w:r>
          </w:p>
        </w:tc>
        <w:tc>
          <w:tcPr>
            <w:tcW w:w="1047" w:type="dxa"/>
            <w:tcBorders>
              <w:top w:val="nil"/>
              <w:left w:val="nil"/>
              <w:bottom w:val="single" w:sz="4" w:space="0" w:color="auto"/>
              <w:right w:val="single" w:sz="4" w:space="0" w:color="auto"/>
            </w:tcBorders>
            <w:shd w:val="clear" w:color="auto" w:fill="auto"/>
            <w:noWrap/>
            <w:vAlign w:val="center"/>
            <w:hideMark/>
          </w:tcPr>
          <w:p w14:paraId="16DF615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6.4</w:t>
            </w:r>
          </w:p>
        </w:tc>
      </w:tr>
    </w:tbl>
    <w:p w14:paraId="5C18BDF0" w14:textId="3C3B905B"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541DD524" w14:textId="425D7D0F"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17938823" w14:textId="11DA5878" w:rsidR="00873A20" w:rsidRDefault="00873A20" w:rsidP="005B4357">
      <w:pPr>
        <w:widowControl w:val="0"/>
        <w:autoSpaceDE w:val="0"/>
        <w:autoSpaceDN w:val="0"/>
        <w:adjustRightInd w:val="0"/>
        <w:spacing w:line="360" w:lineRule="auto"/>
        <w:ind w:left="640" w:hanging="640"/>
        <w:rPr>
          <w:rFonts w:ascii="Arial" w:hAnsi="Arial" w:cs="Arial"/>
          <w:color w:val="000000" w:themeColor="text1"/>
        </w:rPr>
      </w:pPr>
    </w:p>
    <w:p w14:paraId="7F5A4243" w14:textId="77777777" w:rsidR="00873A20" w:rsidRPr="00944633" w:rsidRDefault="00873A20" w:rsidP="00873A20">
      <w:pPr>
        <w:widowControl w:val="0"/>
        <w:autoSpaceDE w:val="0"/>
        <w:autoSpaceDN w:val="0"/>
        <w:adjustRightInd w:val="0"/>
        <w:spacing w:line="360" w:lineRule="auto"/>
        <w:rPr>
          <w:rFonts w:ascii="Arial" w:hAnsi="Arial" w:cs="Arial"/>
          <w:color w:val="000000" w:themeColor="text1"/>
        </w:rPr>
      </w:pPr>
    </w:p>
    <w:p w14:paraId="1CFCB1F3" w14:textId="54296C6A" w:rsidR="005E00D7" w:rsidRPr="00AD31DE" w:rsidRDefault="007117D1" w:rsidP="005E00D7">
      <w:pPr>
        <w:pStyle w:val="Caption"/>
        <w:spacing w:line="360" w:lineRule="auto"/>
        <w:jc w:val="both"/>
        <w:rPr>
          <w:rFonts w:ascii="Arial" w:hAnsi="Arial" w:cs="Arial"/>
          <w:b/>
          <w:i w:val="0"/>
          <w:iCs w:val="0"/>
          <w:color w:val="000000" w:themeColor="text1"/>
          <w:sz w:val="24"/>
          <w:szCs w:val="24"/>
        </w:rPr>
      </w:pPr>
      <w:r w:rsidRPr="001F7A6F">
        <w:rPr>
          <w:rFonts w:ascii="Arial" w:hAnsi="Arial" w:cs="Arial"/>
          <w:b/>
          <w:bCs/>
          <w:i w:val="0"/>
          <w:iCs w:val="0"/>
          <w:color w:val="000000" w:themeColor="text1"/>
          <w:sz w:val="24"/>
          <w:szCs w:val="24"/>
        </w:rPr>
        <w:t>Table 6</w:t>
      </w:r>
      <w:r w:rsidRPr="00AD31DE">
        <w:rPr>
          <w:rFonts w:ascii="Arial" w:hAnsi="Arial" w:cs="Arial"/>
          <w:b/>
          <w:i w:val="0"/>
          <w:iCs w:val="0"/>
          <w:color w:val="000000" w:themeColor="text1"/>
          <w:sz w:val="24"/>
          <w:szCs w:val="24"/>
        </w:rPr>
        <w:t xml:space="preserve">. </w:t>
      </w:r>
      <w:r w:rsidR="005E00D7" w:rsidRPr="00AD31DE">
        <w:rPr>
          <w:rFonts w:ascii="Arial" w:hAnsi="Arial" w:cs="Arial"/>
          <w:b/>
          <w:i w:val="0"/>
          <w:iCs w:val="0"/>
          <w:color w:val="000000" w:themeColor="text1"/>
          <w:sz w:val="24"/>
          <w:szCs w:val="24"/>
        </w:rPr>
        <w:t xml:space="preserve">The runtime of </w:t>
      </w:r>
      <w:r w:rsidR="001F4B1E">
        <w:rPr>
          <w:rFonts w:ascii="Arial" w:hAnsi="Arial" w:cs="Arial"/>
          <w:b/>
          <w:i w:val="0"/>
          <w:iCs w:val="0"/>
          <w:color w:val="000000" w:themeColor="text1"/>
          <w:sz w:val="24"/>
          <w:szCs w:val="24"/>
        </w:rPr>
        <w:t xml:space="preserve">the </w:t>
      </w:r>
      <w:proofErr w:type="spellStart"/>
      <w:r w:rsidR="005E00D7" w:rsidRPr="00AD31DE">
        <w:rPr>
          <w:rFonts w:ascii="Arial" w:hAnsi="Arial" w:cs="Arial"/>
          <w:b/>
          <w:i w:val="0"/>
          <w:iCs w:val="0"/>
          <w:color w:val="000000" w:themeColor="text1"/>
          <w:sz w:val="24"/>
          <w:szCs w:val="24"/>
        </w:rPr>
        <w:t>vd</w:t>
      </w:r>
      <w:proofErr w:type="spellEnd"/>
      <w:r w:rsidR="005E00D7" w:rsidRPr="00AD31DE">
        <w:rPr>
          <w:rFonts w:ascii="Arial" w:hAnsi="Arial" w:cs="Arial"/>
          <w:b/>
          <w:i w:val="0"/>
          <w:iCs w:val="0"/>
          <w:color w:val="000000" w:themeColor="text1"/>
          <w:sz w:val="24"/>
          <w:szCs w:val="24"/>
        </w:rPr>
        <w:t xml:space="preserve">-RNA profiler on a single core of </w:t>
      </w:r>
      <w:r w:rsidR="005E00D7" w:rsidRPr="00AD31DE">
        <w:rPr>
          <w:rFonts w:ascii="Arial" w:hAnsi="Arial" w:cs="Arial"/>
          <w:b/>
          <w:i w:val="0"/>
          <w:iCs w:val="0"/>
          <w:color w:val="000000" w:themeColor="text1"/>
          <w:sz w:val="24"/>
          <w:szCs w:val="24"/>
          <w:lang w:val="en-US"/>
        </w:rPr>
        <w:t>3.2 GHz</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0"/>
        <w:gridCol w:w="1559"/>
        <w:gridCol w:w="1067"/>
        <w:gridCol w:w="1201"/>
      </w:tblGrid>
      <w:tr w:rsidR="00944633" w:rsidRPr="00944633" w14:paraId="560EA7DA" w14:textId="77777777" w:rsidTr="007117D1">
        <w:tc>
          <w:tcPr>
            <w:tcW w:w="1550" w:type="dxa"/>
          </w:tcPr>
          <w:p w14:paraId="254372FF" w14:textId="77777777" w:rsidR="005E00D7" w:rsidRPr="007117D1" w:rsidRDefault="005E00D7" w:rsidP="00194910">
            <w:pPr>
              <w:spacing w:line="360" w:lineRule="auto"/>
              <w:jc w:val="both"/>
              <w:rPr>
                <w:rFonts w:ascii="Arial" w:hAnsi="Arial" w:cs="Arial"/>
                <w:b/>
                <w:bCs/>
                <w:color w:val="000000" w:themeColor="text1"/>
                <w:sz w:val="18"/>
                <w:szCs w:val="18"/>
              </w:rPr>
            </w:pPr>
            <w:r w:rsidRPr="007117D1">
              <w:rPr>
                <w:rFonts w:ascii="Arial" w:hAnsi="Arial" w:cs="Arial"/>
                <w:b/>
                <w:bCs/>
                <w:color w:val="000000" w:themeColor="text1"/>
                <w:sz w:val="18"/>
                <w:szCs w:val="18"/>
              </w:rPr>
              <w:t>Size of the sRNA pool</w:t>
            </w:r>
          </w:p>
        </w:tc>
        <w:tc>
          <w:tcPr>
            <w:tcW w:w="1559" w:type="dxa"/>
          </w:tcPr>
          <w:p w14:paraId="279F7190" w14:textId="40472925" w:rsidR="005E00D7" w:rsidRPr="007117D1" w:rsidRDefault="005E00D7" w:rsidP="00194910">
            <w:pPr>
              <w:spacing w:line="360" w:lineRule="auto"/>
              <w:jc w:val="both"/>
              <w:rPr>
                <w:rFonts w:ascii="Arial" w:hAnsi="Arial" w:cs="Arial"/>
                <w:b/>
                <w:bCs/>
                <w:color w:val="000000" w:themeColor="text1"/>
                <w:sz w:val="18"/>
                <w:szCs w:val="18"/>
              </w:rPr>
            </w:pPr>
            <w:r w:rsidRPr="007117D1">
              <w:rPr>
                <w:rFonts w:ascii="Arial" w:hAnsi="Arial" w:cs="Arial"/>
                <w:b/>
                <w:bCs/>
                <w:color w:val="000000" w:themeColor="text1"/>
                <w:sz w:val="18"/>
                <w:szCs w:val="18"/>
              </w:rPr>
              <w:t xml:space="preserve">Size of the </w:t>
            </w:r>
            <w:r w:rsidR="007117D1">
              <w:rPr>
                <w:rFonts w:ascii="Arial" w:hAnsi="Arial" w:cs="Arial"/>
                <w:b/>
                <w:bCs/>
                <w:color w:val="000000" w:themeColor="text1"/>
                <w:sz w:val="18"/>
                <w:szCs w:val="18"/>
              </w:rPr>
              <w:t>viroid genome</w:t>
            </w:r>
          </w:p>
        </w:tc>
        <w:tc>
          <w:tcPr>
            <w:tcW w:w="642" w:type="dxa"/>
          </w:tcPr>
          <w:p w14:paraId="2AD45B62" w14:textId="77777777" w:rsidR="005E00D7" w:rsidRPr="007117D1" w:rsidRDefault="005E00D7" w:rsidP="00194910">
            <w:pPr>
              <w:spacing w:line="360" w:lineRule="auto"/>
              <w:jc w:val="both"/>
              <w:rPr>
                <w:rFonts w:ascii="Arial" w:hAnsi="Arial" w:cs="Arial"/>
                <w:b/>
                <w:bCs/>
                <w:color w:val="000000" w:themeColor="text1"/>
                <w:sz w:val="18"/>
                <w:szCs w:val="18"/>
              </w:rPr>
            </w:pPr>
            <w:r w:rsidRPr="007117D1">
              <w:rPr>
                <w:rFonts w:ascii="Arial" w:hAnsi="Arial" w:cs="Arial"/>
                <w:b/>
                <w:bCs/>
                <w:color w:val="000000" w:themeColor="text1"/>
                <w:sz w:val="18"/>
                <w:szCs w:val="18"/>
              </w:rPr>
              <w:t>Tolerance</w:t>
            </w:r>
          </w:p>
        </w:tc>
        <w:tc>
          <w:tcPr>
            <w:tcW w:w="1201" w:type="dxa"/>
          </w:tcPr>
          <w:p w14:paraId="2FC28FAD" w14:textId="77777777" w:rsidR="005E00D7" w:rsidRPr="007117D1" w:rsidRDefault="005E00D7" w:rsidP="00194910">
            <w:pPr>
              <w:spacing w:line="360" w:lineRule="auto"/>
              <w:jc w:val="both"/>
              <w:rPr>
                <w:rFonts w:ascii="Arial" w:hAnsi="Arial" w:cs="Arial"/>
                <w:b/>
                <w:bCs/>
                <w:color w:val="000000" w:themeColor="text1"/>
                <w:sz w:val="18"/>
                <w:szCs w:val="18"/>
              </w:rPr>
            </w:pPr>
            <w:r w:rsidRPr="007117D1">
              <w:rPr>
                <w:rFonts w:ascii="Arial" w:hAnsi="Arial" w:cs="Arial"/>
                <w:b/>
                <w:bCs/>
                <w:color w:val="000000" w:themeColor="text1"/>
                <w:sz w:val="18"/>
                <w:szCs w:val="18"/>
              </w:rPr>
              <w:t>Runtime in seconds</w:t>
            </w:r>
          </w:p>
        </w:tc>
      </w:tr>
      <w:tr w:rsidR="00944633" w:rsidRPr="00944633" w14:paraId="6FE8E935" w14:textId="77777777" w:rsidTr="007117D1">
        <w:tc>
          <w:tcPr>
            <w:tcW w:w="1550" w:type="dxa"/>
          </w:tcPr>
          <w:p w14:paraId="0B4A4564"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5875050</w:t>
            </w:r>
          </w:p>
        </w:tc>
        <w:tc>
          <w:tcPr>
            <w:tcW w:w="1559" w:type="dxa"/>
          </w:tcPr>
          <w:p w14:paraId="3B54D616"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359</w:t>
            </w:r>
          </w:p>
        </w:tc>
        <w:tc>
          <w:tcPr>
            <w:tcW w:w="642" w:type="dxa"/>
          </w:tcPr>
          <w:p w14:paraId="40A5CBC8"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0</w:t>
            </w:r>
          </w:p>
        </w:tc>
        <w:tc>
          <w:tcPr>
            <w:tcW w:w="1201" w:type="dxa"/>
          </w:tcPr>
          <w:p w14:paraId="33877D91"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1450</w:t>
            </w:r>
          </w:p>
        </w:tc>
      </w:tr>
      <w:tr w:rsidR="00944633" w:rsidRPr="00944633" w14:paraId="44FF14C4" w14:textId="77777777" w:rsidTr="007117D1">
        <w:tc>
          <w:tcPr>
            <w:tcW w:w="1550" w:type="dxa"/>
          </w:tcPr>
          <w:p w14:paraId="554785AC"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5875050</w:t>
            </w:r>
          </w:p>
        </w:tc>
        <w:tc>
          <w:tcPr>
            <w:tcW w:w="1559" w:type="dxa"/>
          </w:tcPr>
          <w:p w14:paraId="33DFF539"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359</w:t>
            </w:r>
          </w:p>
        </w:tc>
        <w:tc>
          <w:tcPr>
            <w:tcW w:w="642" w:type="dxa"/>
          </w:tcPr>
          <w:p w14:paraId="31CF481A"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w:t>
            </w:r>
          </w:p>
        </w:tc>
        <w:tc>
          <w:tcPr>
            <w:tcW w:w="1201" w:type="dxa"/>
          </w:tcPr>
          <w:p w14:paraId="780DD05A"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1800</w:t>
            </w:r>
          </w:p>
        </w:tc>
      </w:tr>
      <w:tr w:rsidR="00944633" w:rsidRPr="00944633" w14:paraId="67393F1C" w14:textId="77777777" w:rsidTr="007117D1">
        <w:tc>
          <w:tcPr>
            <w:tcW w:w="1550" w:type="dxa"/>
          </w:tcPr>
          <w:p w14:paraId="08CC77A7"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730499</w:t>
            </w:r>
          </w:p>
        </w:tc>
        <w:tc>
          <w:tcPr>
            <w:tcW w:w="1559" w:type="dxa"/>
          </w:tcPr>
          <w:p w14:paraId="2716E9FB"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359</w:t>
            </w:r>
          </w:p>
        </w:tc>
        <w:tc>
          <w:tcPr>
            <w:tcW w:w="642" w:type="dxa"/>
          </w:tcPr>
          <w:p w14:paraId="351B1162"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0</w:t>
            </w:r>
          </w:p>
        </w:tc>
        <w:tc>
          <w:tcPr>
            <w:tcW w:w="1201" w:type="dxa"/>
          </w:tcPr>
          <w:p w14:paraId="6A76B637"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128</w:t>
            </w:r>
          </w:p>
        </w:tc>
      </w:tr>
      <w:tr w:rsidR="005E00D7" w:rsidRPr="00944633" w14:paraId="691D68D1" w14:textId="77777777" w:rsidTr="007117D1">
        <w:tc>
          <w:tcPr>
            <w:tcW w:w="1550" w:type="dxa"/>
          </w:tcPr>
          <w:p w14:paraId="1A36FAED"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730499</w:t>
            </w:r>
          </w:p>
        </w:tc>
        <w:tc>
          <w:tcPr>
            <w:tcW w:w="1559" w:type="dxa"/>
          </w:tcPr>
          <w:p w14:paraId="4A452333"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359</w:t>
            </w:r>
          </w:p>
        </w:tc>
        <w:tc>
          <w:tcPr>
            <w:tcW w:w="642" w:type="dxa"/>
          </w:tcPr>
          <w:p w14:paraId="596431D8"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w:t>
            </w:r>
          </w:p>
        </w:tc>
        <w:tc>
          <w:tcPr>
            <w:tcW w:w="1201" w:type="dxa"/>
          </w:tcPr>
          <w:p w14:paraId="73D90EE5" w14:textId="77777777" w:rsidR="005E00D7" w:rsidRPr="007117D1" w:rsidRDefault="005E00D7" w:rsidP="00194910">
            <w:pPr>
              <w:keepNext/>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131</w:t>
            </w:r>
          </w:p>
        </w:tc>
      </w:tr>
    </w:tbl>
    <w:p w14:paraId="284AFD0F" w14:textId="77777777" w:rsidR="005E00D7" w:rsidRPr="00944633" w:rsidRDefault="005E00D7" w:rsidP="005E00D7">
      <w:pPr>
        <w:spacing w:line="360" w:lineRule="auto"/>
        <w:jc w:val="both"/>
        <w:rPr>
          <w:rFonts w:ascii="Arial" w:hAnsi="Arial" w:cs="Arial"/>
          <w:color w:val="000000" w:themeColor="text1"/>
          <w:shd w:val="clear" w:color="auto" w:fill="FFFFFF"/>
        </w:rPr>
      </w:pPr>
    </w:p>
    <w:p w14:paraId="2DB53D48" w14:textId="5FDAE7D6" w:rsidR="005E00D7" w:rsidRPr="00944633" w:rsidRDefault="005E00D7" w:rsidP="005B4357">
      <w:pPr>
        <w:widowControl w:val="0"/>
        <w:autoSpaceDE w:val="0"/>
        <w:autoSpaceDN w:val="0"/>
        <w:adjustRightInd w:val="0"/>
        <w:spacing w:line="360" w:lineRule="auto"/>
        <w:ind w:left="640" w:hanging="640"/>
        <w:rPr>
          <w:rFonts w:ascii="Arial" w:hAnsi="Arial" w:cs="Arial"/>
          <w:color w:val="000000" w:themeColor="text1"/>
        </w:rPr>
      </w:pPr>
    </w:p>
    <w:p w14:paraId="6BFCF034" w14:textId="6197F792" w:rsidR="005E00D7" w:rsidRPr="00944633" w:rsidRDefault="005E00D7" w:rsidP="005B4357">
      <w:pPr>
        <w:widowControl w:val="0"/>
        <w:autoSpaceDE w:val="0"/>
        <w:autoSpaceDN w:val="0"/>
        <w:adjustRightInd w:val="0"/>
        <w:spacing w:line="360" w:lineRule="auto"/>
        <w:ind w:left="640" w:hanging="640"/>
        <w:rPr>
          <w:rFonts w:ascii="Arial" w:hAnsi="Arial" w:cs="Arial"/>
          <w:color w:val="000000" w:themeColor="text1"/>
        </w:rPr>
      </w:pPr>
    </w:p>
    <w:p w14:paraId="1E017F79" w14:textId="631174EA" w:rsidR="001F7A6F" w:rsidRDefault="001F7A6F">
      <w:pPr>
        <w:rPr>
          <w:rFonts w:ascii="Arial" w:hAnsi="Arial" w:cs="Arial"/>
          <w:color w:val="000000" w:themeColor="text1"/>
        </w:rPr>
      </w:pPr>
      <w:r>
        <w:rPr>
          <w:rFonts w:ascii="Arial" w:hAnsi="Arial" w:cs="Arial"/>
          <w:color w:val="000000" w:themeColor="text1"/>
        </w:rPr>
        <w:br w:type="page"/>
      </w:r>
    </w:p>
    <w:p w14:paraId="4DB92A28" w14:textId="175813A0" w:rsidR="00740D02" w:rsidRPr="005F10ED" w:rsidRDefault="00740D02" w:rsidP="00740D02">
      <w:pPr>
        <w:widowControl w:val="0"/>
        <w:autoSpaceDE w:val="0"/>
        <w:autoSpaceDN w:val="0"/>
        <w:adjustRightInd w:val="0"/>
        <w:spacing w:line="360" w:lineRule="auto"/>
        <w:ind w:left="640" w:hanging="640"/>
        <w:jc w:val="both"/>
        <w:rPr>
          <w:rFonts w:ascii="Arial" w:hAnsi="Arial" w:cs="Arial"/>
          <w:b/>
          <w:bCs/>
          <w:color w:val="000000" w:themeColor="text1"/>
          <w:sz w:val="28"/>
          <w:szCs w:val="28"/>
        </w:rPr>
      </w:pPr>
      <w:r w:rsidRPr="005F10ED">
        <w:rPr>
          <w:rFonts w:ascii="Arial" w:hAnsi="Arial" w:cs="Arial"/>
          <w:b/>
          <w:bCs/>
          <w:color w:val="000000" w:themeColor="text1"/>
          <w:sz w:val="28"/>
          <w:szCs w:val="28"/>
        </w:rPr>
        <w:lastRenderedPageBreak/>
        <w:t>Figure legends</w:t>
      </w:r>
    </w:p>
    <w:p w14:paraId="68B99D4F" w14:textId="7885BF8A"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r w:rsidRPr="00944633">
        <w:rPr>
          <w:rFonts w:ascii="Arial" w:hAnsi="Arial" w:cs="Arial"/>
          <w:b/>
          <w:bCs/>
          <w:color w:val="000000" w:themeColor="text1"/>
          <w:lang w:val="en-US"/>
        </w:rPr>
        <w:t>Figure 1</w:t>
      </w:r>
      <w:r w:rsidRPr="00AD31DE">
        <w:rPr>
          <w:rFonts w:ascii="Arial" w:hAnsi="Arial" w:cs="Arial"/>
          <w:b/>
          <w:color w:val="000000" w:themeColor="text1"/>
          <w:lang w:val="en-US"/>
        </w:rPr>
        <w:t xml:space="preserve">. </w:t>
      </w:r>
      <w:proofErr w:type="spellStart"/>
      <w:r w:rsidR="00873A20" w:rsidRPr="00AD31DE">
        <w:rPr>
          <w:rFonts w:ascii="Arial" w:hAnsi="Arial" w:cs="Arial"/>
          <w:b/>
          <w:color w:val="000000" w:themeColor="text1"/>
          <w:lang w:val="en-US"/>
        </w:rPr>
        <w:t>vd</w:t>
      </w:r>
      <w:proofErr w:type="spellEnd"/>
      <w:r w:rsidR="00873A20" w:rsidRPr="00AD31DE">
        <w:rPr>
          <w:rFonts w:ascii="Arial" w:hAnsi="Arial" w:cs="Arial"/>
          <w:b/>
          <w:color w:val="000000" w:themeColor="text1"/>
          <w:lang w:val="en-US"/>
        </w:rPr>
        <w:t>-sRNA profiler</w:t>
      </w:r>
      <w:r w:rsidRPr="00AD31DE">
        <w:rPr>
          <w:rFonts w:ascii="Arial" w:hAnsi="Arial" w:cs="Arial"/>
          <w:b/>
          <w:color w:val="000000" w:themeColor="text1"/>
          <w:lang w:val="en-US"/>
        </w:rPr>
        <w:t xml:space="preserve"> </w:t>
      </w:r>
      <w:r w:rsidR="000D0331" w:rsidRPr="00AD31DE">
        <w:rPr>
          <w:rFonts w:ascii="Arial" w:hAnsi="Arial" w:cs="Arial"/>
          <w:b/>
          <w:color w:val="000000" w:themeColor="text1"/>
          <w:lang w:val="en-US"/>
        </w:rPr>
        <w:t xml:space="preserve">data output for </w:t>
      </w:r>
      <w:r w:rsidR="004E55AE">
        <w:rPr>
          <w:rFonts w:ascii="Arial" w:hAnsi="Arial" w:cs="Arial"/>
          <w:b/>
          <w:color w:val="000000" w:themeColor="text1"/>
          <w:lang w:val="en-US"/>
        </w:rPr>
        <w:t xml:space="preserve">the </w:t>
      </w:r>
      <w:r w:rsidR="000D0331" w:rsidRPr="00AD31DE">
        <w:rPr>
          <w:rFonts w:ascii="Arial" w:hAnsi="Arial" w:cs="Arial"/>
          <w:b/>
          <w:color w:val="000000" w:themeColor="text1"/>
          <w:lang w:val="en-US"/>
        </w:rPr>
        <w:t>test sample.</w:t>
      </w:r>
      <w:r w:rsidR="000D0331">
        <w:rPr>
          <w:rFonts w:ascii="Arial" w:hAnsi="Arial" w:cs="Arial"/>
          <w:color w:val="000000" w:themeColor="text1"/>
          <w:lang w:val="en-US"/>
        </w:rPr>
        <w:t xml:space="preserve"> (</w:t>
      </w:r>
      <w:r w:rsidR="000D0331" w:rsidRPr="007F0B83">
        <w:rPr>
          <w:rFonts w:ascii="Arial" w:hAnsi="Arial" w:cs="Arial"/>
          <w:b/>
          <w:bCs/>
          <w:color w:val="000000" w:themeColor="text1"/>
          <w:lang w:val="en-US"/>
        </w:rPr>
        <w:t>A</w:t>
      </w:r>
      <w:r w:rsidR="000D0331">
        <w:rPr>
          <w:rFonts w:ascii="Arial" w:hAnsi="Arial" w:cs="Arial"/>
          <w:color w:val="000000" w:themeColor="text1"/>
          <w:lang w:val="en-US"/>
        </w:rPr>
        <w:t xml:space="preserve">) Summary of </w:t>
      </w:r>
      <w:r w:rsidR="004E55AE">
        <w:rPr>
          <w:rFonts w:ascii="Arial" w:hAnsi="Arial" w:cs="Arial"/>
          <w:color w:val="000000" w:themeColor="text1"/>
          <w:lang w:val="en-US"/>
        </w:rPr>
        <w:t xml:space="preserve">the </w:t>
      </w:r>
      <w:r w:rsidR="000D0331">
        <w:rPr>
          <w:rFonts w:ascii="Arial" w:hAnsi="Arial" w:cs="Arial"/>
          <w:color w:val="000000" w:themeColor="text1"/>
          <w:lang w:val="en-US"/>
        </w:rPr>
        <w:t xml:space="preserve">mapping data obtained from “0” tolerance and </w:t>
      </w:r>
      <w:r w:rsidR="007F0B83">
        <w:rPr>
          <w:rFonts w:ascii="Arial" w:hAnsi="Arial" w:cs="Arial"/>
          <w:color w:val="000000" w:themeColor="text1"/>
          <w:lang w:val="en-US"/>
        </w:rPr>
        <w:t>(</w:t>
      </w:r>
      <w:r w:rsidR="007F0B83" w:rsidRPr="007F0B83">
        <w:rPr>
          <w:rFonts w:ascii="Arial" w:hAnsi="Arial" w:cs="Arial"/>
          <w:b/>
          <w:bCs/>
          <w:color w:val="000000" w:themeColor="text1"/>
          <w:lang w:val="en-US"/>
        </w:rPr>
        <w:t>B</w:t>
      </w:r>
      <w:r w:rsidR="007F0B83">
        <w:rPr>
          <w:rFonts w:ascii="Arial" w:hAnsi="Arial" w:cs="Arial"/>
          <w:color w:val="000000" w:themeColor="text1"/>
          <w:lang w:val="en-US"/>
        </w:rPr>
        <w:t xml:space="preserve">) </w:t>
      </w:r>
      <w:r w:rsidR="000D0331">
        <w:rPr>
          <w:rFonts w:ascii="Arial" w:hAnsi="Arial" w:cs="Arial"/>
          <w:color w:val="000000" w:themeColor="text1"/>
          <w:lang w:val="en-US"/>
        </w:rPr>
        <w:t>“1” tolerance. (</w:t>
      </w:r>
      <w:r w:rsidR="007F0B83">
        <w:rPr>
          <w:rFonts w:ascii="Arial" w:hAnsi="Arial" w:cs="Arial"/>
          <w:color w:val="000000" w:themeColor="text1"/>
          <w:lang w:val="en-US"/>
        </w:rPr>
        <w:t>C</w:t>
      </w:r>
      <w:r w:rsidR="000D0331">
        <w:rPr>
          <w:rFonts w:ascii="Arial" w:hAnsi="Arial" w:cs="Arial"/>
          <w:color w:val="000000" w:themeColor="text1"/>
          <w:lang w:val="en-US"/>
        </w:rPr>
        <w:t xml:space="preserve">) Profiling of </w:t>
      </w:r>
      <w:r w:rsidR="004E55AE">
        <w:rPr>
          <w:rFonts w:ascii="Arial" w:hAnsi="Arial" w:cs="Arial"/>
          <w:color w:val="000000" w:themeColor="text1"/>
          <w:lang w:val="en-US"/>
        </w:rPr>
        <w:t xml:space="preserve">the </w:t>
      </w:r>
      <w:r w:rsidR="000D0331">
        <w:rPr>
          <w:rFonts w:ascii="Arial" w:hAnsi="Arial" w:cs="Arial"/>
          <w:color w:val="000000" w:themeColor="text1"/>
          <w:lang w:val="en-US"/>
        </w:rPr>
        <w:t>mapped sRNAs on the 30-nt long circular test genome</w:t>
      </w:r>
      <w:r w:rsidR="005F10ED">
        <w:rPr>
          <w:rFonts w:ascii="Arial" w:hAnsi="Arial" w:cs="Arial"/>
          <w:color w:val="000000" w:themeColor="text1"/>
          <w:lang w:val="en-US"/>
        </w:rPr>
        <w:t xml:space="preserve"> at </w:t>
      </w:r>
      <w:r w:rsidR="004E55AE">
        <w:rPr>
          <w:rFonts w:ascii="Arial" w:hAnsi="Arial" w:cs="Arial"/>
          <w:color w:val="000000" w:themeColor="text1"/>
          <w:lang w:val="en-US"/>
        </w:rPr>
        <w:t xml:space="preserve">both the </w:t>
      </w:r>
      <w:r w:rsidR="005F10ED">
        <w:rPr>
          <w:rFonts w:ascii="Arial" w:hAnsi="Arial" w:cs="Arial"/>
          <w:color w:val="000000" w:themeColor="text1"/>
          <w:lang w:val="en-US"/>
        </w:rPr>
        <w:t>0” and</w:t>
      </w:r>
      <w:r w:rsidR="004E55AE">
        <w:rPr>
          <w:rFonts w:ascii="Arial" w:hAnsi="Arial" w:cs="Arial"/>
          <w:color w:val="000000" w:themeColor="text1"/>
          <w:lang w:val="en-US"/>
        </w:rPr>
        <w:t xml:space="preserve"> the</w:t>
      </w:r>
      <w:r w:rsidR="005F10ED">
        <w:rPr>
          <w:rFonts w:ascii="Arial" w:hAnsi="Arial" w:cs="Arial"/>
          <w:color w:val="000000" w:themeColor="text1"/>
          <w:lang w:val="en-US"/>
        </w:rPr>
        <w:t xml:space="preserve"> “1” tolerance for 5- and 6-nt</w:t>
      </w:r>
      <w:r w:rsidR="004E55AE">
        <w:rPr>
          <w:rFonts w:ascii="Arial" w:hAnsi="Arial" w:cs="Arial"/>
          <w:color w:val="000000" w:themeColor="text1"/>
          <w:lang w:val="en-US"/>
        </w:rPr>
        <w:t>s</w:t>
      </w:r>
      <w:r w:rsidR="005F10ED">
        <w:rPr>
          <w:rFonts w:ascii="Arial" w:hAnsi="Arial" w:cs="Arial"/>
          <w:color w:val="000000" w:themeColor="text1"/>
          <w:lang w:val="en-US"/>
        </w:rPr>
        <w:t xml:space="preserve"> long sRNAs.</w:t>
      </w:r>
    </w:p>
    <w:p w14:paraId="073CE280" w14:textId="659F8B06"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p>
    <w:p w14:paraId="4DDA7B03" w14:textId="5655403B"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r w:rsidRPr="00944633">
        <w:rPr>
          <w:rFonts w:ascii="Arial" w:hAnsi="Arial" w:cs="Arial"/>
          <w:b/>
          <w:bCs/>
          <w:color w:val="000000" w:themeColor="text1"/>
          <w:lang w:val="en-US"/>
        </w:rPr>
        <w:t>Figure 2</w:t>
      </w:r>
      <w:r w:rsidRPr="00AD31DE">
        <w:rPr>
          <w:rFonts w:ascii="Arial" w:hAnsi="Arial" w:cs="Arial"/>
          <w:b/>
          <w:color w:val="000000" w:themeColor="text1"/>
          <w:lang w:val="en-US"/>
        </w:rPr>
        <w:t xml:space="preserve">.  Profiling of the </w:t>
      </w:r>
      <w:proofErr w:type="spellStart"/>
      <w:r w:rsidRPr="00AD31DE">
        <w:rPr>
          <w:rFonts w:ascii="Arial" w:hAnsi="Arial" w:cs="Arial"/>
          <w:b/>
          <w:color w:val="000000" w:themeColor="text1"/>
          <w:lang w:val="en-US"/>
        </w:rPr>
        <w:t>vd</w:t>
      </w:r>
      <w:proofErr w:type="spellEnd"/>
      <w:r w:rsidRPr="00AD31DE">
        <w:rPr>
          <w:rFonts w:ascii="Arial" w:hAnsi="Arial" w:cs="Arial"/>
          <w:b/>
          <w:color w:val="000000" w:themeColor="text1"/>
          <w:lang w:val="en-US"/>
        </w:rPr>
        <w:t xml:space="preserve">-sRNAs recovered from </w:t>
      </w:r>
      <w:proofErr w:type="spellStart"/>
      <w:r w:rsidRPr="00AD31DE">
        <w:rPr>
          <w:rFonts w:ascii="Arial" w:hAnsi="Arial" w:cs="Arial"/>
          <w:b/>
          <w:color w:val="000000" w:themeColor="text1"/>
          <w:lang w:val="en-US"/>
        </w:rPr>
        <w:t>PSTVd</w:t>
      </w:r>
      <w:proofErr w:type="spellEnd"/>
      <w:r w:rsidRPr="00AD31DE">
        <w:rPr>
          <w:rFonts w:ascii="Arial" w:hAnsi="Arial" w:cs="Arial"/>
          <w:b/>
          <w:color w:val="000000" w:themeColor="text1"/>
          <w:lang w:val="en-US"/>
        </w:rPr>
        <w:t>-I infected tomato plants at zero mismatches.</w:t>
      </w:r>
      <w:r w:rsidRPr="00944633">
        <w:rPr>
          <w:rFonts w:ascii="Arial" w:hAnsi="Arial" w:cs="Arial"/>
          <w:color w:val="000000" w:themeColor="text1"/>
          <w:lang w:val="en-US"/>
        </w:rPr>
        <w:t xml:space="preserve"> Sequence profiles of the (+) and the (−) PSTVd-sRNA populations recovered from the leaf tissues of infected tomato plants. Panels (A), (B), (C), (D) and (</w:t>
      </w:r>
      <w:r w:rsidR="00873A20" w:rsidRPr="00944633">
        <w:rPr>
          <w:rFonts w:ascii="Arial" w:hAnsi="Arial" w:cs="Arial"/>
          <w:color w:val="000000" w:themeColor="text1"/>
          <w:lang w:val="en-US"/>
        </w:rPr>
        <w:t>E) represent</w:t>
      </w:r>
      <w:r w:rsidRPr="00944633">
        <w:rPr>
          <w:rFonts w:ascii="Arial" w:hAnsi="Arial" w:cs="Arial"/>
          <w:color w:val="000000" w:themeColor="text1"/>
          <w:lang w:val="en-US"/>
        </w:rPr>
        <w:t xml:space="preserve"> the profiles of the (+) and the (−) PSTVd-I derived sRNAs of sizes 21-, 22-, 23-, 24 and </w:t>
      </w:r>
      <w:r w:rsidR="004E55AE">
        <w:rPr>
          <w:rFonts w:ascii="Arial" w:hAnsi="Arial" w:cs="Arial"/>
          <w:color w:val="000000" w:themeColor="text1"/>
          <w:lang w:val="en-US"/>
        </w:rPr>
        <w:t xml:space="preserve">the </w:t>
      </w:r>
      <w:r w:rsidRPr="00944633">
        <w:rPr>
          <w:rFonts w:ascii="Arial" w:hAnsi="Arial" w:cs="Arial"/>
          <w:color w:val="000000" w:themeColor="text1"/>
          <w:lang w:val="en-US"/>
        </w:rPr>
        <w:t xml:space="preserve">cumulative of </w:t>
      </w:r>
      <w:r w:rsidR="004E55AE">
        <w:rPr>
          <w:rFonts w:ascii="Arial" w:hAnsi="Arial" w:cs="Arial"/>
          <w:color w:val="000000" w:themeColor="text1"/>
          <w:lang w:val="en-US"/>
        </w:rPr>
        <w:t xml:space="preserve">those of </w:t>
      </w:r>
      <w:r w:rsidRPr="00944633">
        <w:rPr>
          <w:rFonts w:ascii="Arial" w:hAnsi="Arial" w:cs="Arial"/>
          <w:color w:val="000000" w:themeColor="text1"/>
          <w:lang w:val="en-US"/>
        </w:rPr>
        <w:t>21- to 24-nt</w:t>
      </w:r>
      <w:r w:rsidR="004E55AE">
        <w:rPr>
          <w:rFonts w:ascii="Arial" w:hAnsi="Arial" w:cs="Arial"/>
          <w:color w:val="000000" w:themeColor="text1"/>
          <w:lang w:val="en-US"/>
        </w:rPr>
        <w:t>s</w:t>
      </w:r>
      <w:r w:rsidRPr="00944633">
        <w:rPr>
          <w:rFonts w:ascii="Arial" w:hAnsi="Arial" w:cs="Arial"/>
          <w:color w:val="000000" w:themeColor="text1"/>
          <w:lang w:val="en-US"/>
        </w:rPr>
        <w:t xml:space="preserve">, respectively. </w:t>
      </w:r>
      <w:r w:rsidR="004E55AE">
        <w:rPr>
          <w:rFonts w:ascii="Arial" w:hAnsi="Arial" w:cs="Arial"/>
          <w:color w:val="000000" w:themeColor="text1"/>
          <w:lang w:val="en-US"/>
        </w:rPr>
        <w:t>The d</w:t>
      </w:r>
      <w:r w:rsidRPr="00944633">
        <w:rPr>
          <w:rFonts w:ascii="Arial" w:hAnsi="Arial" w:cs="Arial"/>
          <w:color w:val="000000" w:themeColor="text1"/>
          <w:lang w:val="en-US"/>
        </w:rPr>
        <w:t xml:space="preserve">ata </w:t>
      </w:r>
      <w:r w:rsidR="001F7A6F">
        <w:rPr>
          <w:rFonts w:ascii="Arial" w:hAnsi="Arial" w:cs="Arial"/>
          <w:color w:val="000000" w:themeColor="text1"/>
          <w:lang w:val="en-US"/>
        </w:rPr>
        <w:t>were</w:t>
      </w:r>
      <w:r w:rsidRPr="00944633">
        <w:rPr>
          <w:rFonts w:ascii="Arial" w:hAnsi="Arial" w:cs="Arial"/>
          <w:color w:val="000000" w:themeColor="text1"/>
          <w:lang w:val="en-US"/>
        </w:rPr>
        <w:t xml:space="preserve"> normalized to reads per million.</w:t>
      </w:r>
    </w:p>
    <w:p w14:paraId="324DC215" w14:textId="6C1B727F"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p>
    <w:p w14:paraId="69080C55" w14:textId="26D4D4EB"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r w:rsidRPr="00944633">
        <w:rPr>
          <w:rFonts w:ascii="Arial" w:hAnsi="Arial" w:cs="Arial"/>
          <w:b/>
          <w:bCs/>
          <w:color w:val="000000" w:themeColor="text1"/>
          <w:lang w:val="en-US"/>
        </w:rPr>
        <w:t>Figure 3</w:t>
      </w:r>
      <w:r w:rsidRPr="00944633">
        <w:rPr>
          <w:rFonts w:ascii="Arial" w:hAnsi="Arial" w:cs="Arial"/>
          <w:color w:val="000000" w:themeColor="text1"/>
          <w:lang w:val="en-US"/>
        </w:rPr>
        <w:t xml:space="preserve">.  </w:t>
      </w:r>
      <w:r w:rsidRPr="00AD31DE">
        <w:rPr>
          <w:rFonts w:ascii="Arial" w:hAnsi="Arial" w:cs="Arial"/>
          <w:b/>
          <w:color w:val="000000" w:themeColor="text1"/>
          <w:lang w:val="en-US"/>
        </w:rPr>
        <w:t xml:space="preserve">Profiling of the </w:t>
      </w:r>
      <w:proofErr w:type="spellStart"/>
      <w:r w:rsidRPr="00AD31DE">
        <w:rPr>
          <w:rFonts w:ascii="Arial" w:hAnsi="Arial" w:cs="Arial"/>
          <w:b/>
          <w:color w:val="000000" w:themeColor="text1"/>
          <w:lang w:val="en-US"/>
        </w:rPr>
        <w:t>vd</w:t>
      </w:r>
      <w:proofErr w:type="spellEnd"/>
      <w:r w:rsidRPr="00AD31DE">
        <w:rPr>
          <w:rFonts w:ascii="Arial" w:hAnsi="Arial" w:cs="Arial"/>
          <w:b/>
          <w:color w:val="000000" w:themeColor="text1"/>
          <w:lang w:val="en-US"/>
        </w:rPr>
        <w:t xml:space="preserve">-sRNAs recovered from </w:t>
      </w:r>
      <w:proofErr w:type="spellStart"/>
      <w:r w:rsidRPr="00AD31DE">
        <w:rPr>
          <w:rFonts w:ascii="Arial" w:hAnsi="Arial" w:cs="Arial"/>
          <w:b/>
          <w:color w:val="000000" w:themeColor="text1"/>
          <w:lang w:val="en-US"/>
        </w:rPr>
        <w:t>PSTVd</w:t>
      </w:r>
      <w:proofErr w:type="spellEnd"/>
      <w:r w:rsidRPr="00AD31DE">
        <w:rPr>
          <w:rFonts w:ascii="Arial" w:hAnsi="Arial" w:cs="Arial"/>
          <w:b/>
          <w:color w:val="000000" w:themeColor="text1"/>
          <w:lang w:val="en-US"/>
        </w:rPr>
        <w:t xml:space="preserve">-I infected tomato plants at 1 mismatch. </w:t>
      </w:r>
      <w:r w:rsidRPr="00944633">
        <w:rPr>
          <w:rFonts w:ascii="Arial" w:hAnsi="Arial" w:cs="Arial"/>
          <w:color w:val="000000" w:themeColor="text1"/>
          <w:lang w:val="en-US"/>
        </w:rPr>
        <w:t xml:space="preserve">Sequence profiles of the (+) and the (−) PSTVd-sRNA populations recovered from the leaf tissues of infected tomato plants. Panels (A), (B), (C), (D) and (E) represent the profiles of the (+) and the (−) PSTVd-I derived sRNAs of sizes 21-, 22-, 23-, 24 and </w:t>
      </w:r>
      <w:r w:rsidR="001B3D0A">
        <w:rPr>
          <w:rFonts w:ascii="Arial" w:hAnsi="Arial" w:cs="Arial"/>
          <w:color w:val="000000" w:themeColor="text1"/>
          <w:lang w:val="en-US"/>
        </w:rPr>
        <w:t xml:space="preserve">the </w:t>
      </w:r>
      <w:r w:rsidRPr="00944633">
        <w:rPr>
          <w:rFonts w:ascii="Arial" w:hAnsi="Arial" w:cs="Arial"/>
          <w:color w:val="000000" w:themeColor="text1"/>
          <w:lang w:val="en-US"/>
        </w:rPr>
        <w:t xml:space="preserve">cumulative of </w:t>
      </w:r>
      <w:r w:rsidR="001B3D0A">
        <w:rPr>
          <w:rFonts w:ascii="Arial" w:hAnsi="Arial" w:cs="Arial"/>
          <w:color w:val="000000" w:themeColor="text1"/>
          <w:lang w:val="en-US"/>
        </w:rPr>
        <w:t xml:space="preserve">those of </w:t>
      </w:r>
      <w:r w:rsidRPr="00944633">
        <w:rPr>
          <w:rFonts w:ascii="Arial" w:hAnsi="Arial" w:cs="Arial"/>
          <w:color w:val="000000" w:themeColor="text1"/>
          <w:lang w:val="en-US"/>
        </w:rPr>
        <w:t>21- to 24-nt</w:t>
      </w:r>
      <w:r w:rsidR="001B3D0A">
        <w:rPr>
          <w:rFonts w:ascii="Arial" w:hAnsi="Arial" w:cs="Arial"/>
          <w:color w:val="000000" w:themeColor="text1"/>
          <w:lang w:val="en-US"/>
        </w:rPr>
        <w:t>s</w:t>
      </w:r>
      <w:r w:rsidRPr="00944633">
        <w:rPr>
          <w:rFonts w:ascii="Arial" w:hAnsi="Arial" w:cs="Arial"/>
          <w:color w:val="000000" w:themeColor="text1"/>
          <w:lang w:val="en-US"/>
        </w:rPr>
        <w:t xml:space="preserve">, respectively. </w:t>
      </w:r>
      <w:r w:rsidR="001B3D0A">
        <w:rPr>
          <w:rFonts w:ascii="Arial" w:hAnsi="Arial" w:cs="Arial"/>
          <w:color w:val="000000" w:themeColor="text1"/>
          <w:lang w:val="en-US"/>
        </w:rPr>
        <w:t>The d</w:t>
      </w:r>
      <w:r w:rsidRPr="00944633">
        <w:rPr>
          <w:rFonts w:ascii="Arial" w:hAnsi="Arial" w:cs="Arial"/>
          <w:color w:val="000000" w:themeColor="text1"/>
          <w:lang w:val="en-US"/>
        </w:rPr>
        <w:t xml:space="preserve">ata </w:t>
      </w:r>
      <w:r w:rsidR="001F7A6F">
        <w:rPr>
          <w:rFonts w:ascii="Arial" w:hAnsi="Arial" w:cs="Arial"/>
          <w:color w:val="000000" w:themeColor="text1"/>
          <w:lang w:val="en-US"/>
        </w:rPr>
        <w:t>were</w:t>
      </w:r>
      <w:r w:rsidRPr="00944633">
        <w:rPr>
          <w:rFonts w:ascii="Arial" w:hAnsi="Arial" w:cs="Arial"/>
          <w:color w:val="000000" w:themeColor="text1"/>
          <w:lang w:val="en-US"/>
        </w:rPr>
        <w:t xml:space="preserve"> normalized to reads per million.</w:t>
      </w:r>
    </w:p>
    <w:p w14:paraId="74046E4A" w14:textId="111B0923"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p>
    <w:p w14:paraId="370AB176" w14:textId="6E973DD9"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r w:rsidRPr="00944633">
        <w:rPr>
          <w:rFonts w:ascii="Arial" w:hAnsi="Arial" w:cs="Arial"/>
          <w:b/>
          <w:bCs/>
          <w:color w:val="000000" w:themeColor="text1"/>
          <w:lang w:val="en-US"/>
        </w:rPr>
        <w:t>Figure 4</w:t>
      </w:r>
      <w:r w:rsidRPr="00944633">
        <w:rPr>
          <w:rFonts w:ascii="Arial" w:hAnsi="Arial" w:cs="Arial"/>
          <w:color w:val="000000" w:themeColor="text1"/>
          <w:lang w:val="en-US"/>
        </w:rPr>
        <w:t xml:space="preserve">.  </w:t>
      </w:r>
      <w:r w:rsidRPr="00AD31DE">
        <w:rPr>
          <w:rFonts w:ascii="Arial" w:hAnsi="Arial" w:cs="Arial"/>
          <w:b/>
          <w:color w:val="000000" w:themeColor="text1"/>
          <w:lang w:val="en-US"/>
        </w:rPr>
        <w:t xml:space="preserve">Profiling of the </w:t>
      </w:r>
      <w:proofErr w:type="spellStart"/>
      <w:r w:rsidRPr="00AD31DE">
        <w:rPr>
          <w:rFonts w:ascii="Arial" w:hAnsi="Arial" w:cs="Arial"/>
          <w:b/>
          <w:color w:val="000000" w:themeColor="text1"/>
          <w:lang w:val="en-US"/>
        </w:rPr>
        <w:t>vd</w:t>
      </w:r>
      <w:proofErr w:type="spellEnd"/>
      <w:r w:rsidRPr="00AD31DE">
        <w:rPr>
          <w:rFonts w:ascii="Arial" w:hAnsi="Arial" w:cs="Arial"/>
          <w:b/>
          <w:color w:val="000000" w:themeColor="text1"/>
          <w:lang w:val="en-US"/>
        </w:rPr>
        <w:t xml:space="preserve">-sRNAs recovered from </w:t>
      </w:r>
      <w:proofErr w:type="spellStart"/>
      <w:r w:rsidRPr="00AD31DE">
        <w:rPr>
          <w:rFonts w:ascii="Arial" w:hAnsi="Arial" w:cs="Arial"/>
          <w:b/>
          <w:color w:val="000000" w:themeColor="text1"/>
          <w:lang w:val="en-US"/>
        </w:rPr>
        <w:t>PSTVd</w:t>
      </w:r>
      <w:proofErr w:type="spellEnd"/>
      <w:r w:rsidRPr="00AD31DE">
        <w:rPr>
          <w:rFonts w:ascii="Arial" w:hAnsi="Arial" w:cs="Arial"/>
          <w:b/>
          <w:color w:val="000000" w:themeColor="text1"/>
          <w:lang w:val="en-US"/>
        </w:rPr>
        <w:t>-I infected tomato plants at zero and 1 mismatches.</w:t>
      </w:r>
      <w:r w:rsidRPr="00944633">
        <w:rPr>
          <w:rFonts w:ascii="Arial" w:hAnsi="Arial" w:cs="Arial"/>
          <w:color w:val="000000" w:themeColor="text1"/>
          <w:lang w:val="en-US"/>
        </w:rPr>
        <w:t xml:space="preserve"> Sequence profiles of the (+) and the (−) PSTVd-sRNA populations recovered from the leaf tissues of infected tomato plants. Panels (A), (B), (C), (D) and (E) represent the profiles of the (+) and the (−) PSTVd-I derived sRNAs of 0 mismatches of sizes 21-, 22-, 23-, 24</w:t>
      </w:r>
      <w:r w:rsidR="001B3D0A">
        <w:rPr>
          <w:rFonts w:ascii="Arial" w:hAnsi="Arial" w:cs="Arial"/>
          <w:color w:val="000000" w:themeColor="text1"/>
          <w:lang w:val="en-US"/>
        </w:rPr>
        <w:t>-</w:t>
      </w:r>
      <w:r w:rsidRPr="00944633">
        <w:rPr>
          <w:rFonts w:ascii="Arial" w:hAnsi="Arial" w:cs="Arial"/>
          <w:color w:val="000000" w:themeColor="text1"/>
          <w:lang w:val="en-US"/>
        </w:rPr>
        <w:t xml:space="preserve"> and </w:t>
      </w:r>
      <w:r w:rsidR="001B3D0A">
        <w:rPr>
          <w:rFonts w:ascii="Arial" w:hAnsi="Arial" w:cs="Arial"/>
          <w:color w:val="000000" w:themeColor="text1"/>
          <w:lang w:val="en-US"/>
        </w:rPr>
        <w:t xml:space="preserve">the </w:t>
      </w:r>
      <w:r w:rsidRPr="00944633">
        <w:rPr>
          <w:rFonts w:ascii="Arial" w:hAnsi="Arial" w:cs="Arial"/>
          <w:color w:val="000000" w:themeColor="text1"/>
          <w:lang w:val="en-US"/>
        </w:rPr>
        <w:t xml:space="preserve">cumulative of </w:t>
      </w:r>
      <w:r w:rsidR="001B3D0A">
        <w:rPr>
          <w:rFonts w:ascii="Arial" w:hAnsi="Arial" w:cs="Arial"/>
          <w:color w:val="000000" w:themeColor="text1"/>
          <w:lang w:val="en-US"/>
        </w:rPr>
        <w:t xml:space="preserve">those of </w:t>
      </w:r>
      <w:r w:rsidRPr="00944633">
        <w:rPr>
          <w:rFonts w:ascii="Arial" w:hAnsi="Arial" w:cs="Arial"/>
          <w:color w:val="000000" w:themeColor="text1"/>
          <w:lang w:val="en-US"/>
        </w:rPr>
        <w:t>21- to 24-nt</w:t>
      </w:r>
      <w:r w:rsidR="001B3D0A">
        <w:rPr>
          <w:rFonts w:ascii="Arial" w:hAnsi="Arial" w:cs="Arial"/>
          <w:color w:val="000000" w:themeColor="text1"/>
          <w:lang w:val="en-US"/>
        </w:rPr>
        <w:t>s,</w:t>
      </w:r>
      <w:r w:rsidRPr="00944633">
        <w:rPr>
          <w:rFonts w:ascii="Arial" w:hAnsi="Arial" w:cs="Arial"/>
          <w:color w:val="000000" w:themeColor="text1"/>
          <w:lang w:val="en-US"/>
        </w:rPr>
        <w:t xml:space="preserve"> while, Panels (F), (G), (H), (I) and (J) represent the profiles of the (+) and the (−) PSTVd-I derived sRNAs of 1 mismatch of sizes 21-, 22-, 23-, 24</w:t>
      </w:r>
      <w:r w:rsidR="001B3D0A">
        <w:rPr>
          <w:rFonts w:ascii="Arial" w:hAnsi="Arial" w:cs="Arial"/>
          <w:color w:val="000000" w:themeColor="text1"/>
          <w:lang w:val="en-US"/>
        </w:rPr>
        <w:t>-</w:t>
      </w:r>
      <w:r w:rsidRPr="00944633">
        <w:rPr>
          <w:rFonts w:ascii="Arial" w:hAnsi="Arial" w:cs="Arial"/>
          <w:color w:val="000000" w:themeColor="text1"/>
          <w:lang w:val="en-US"/>
        </w:rPr>
        <w:t xml:space="preserve"> and </w:t>
      </w:r>
      <w:r w:rsidR="001B3D0A">
        <w:rPr>
          <w:rFonts w:ascii="Arial" w:hAnsi="Arial" w:cs="Arial"/>
          <w:color w:val="000000" w:themeColor="text1"/>
          <w:lang w:val="en-US"/>
        </w:rPr>
        <w:t xml:space="preserve">the </w:t>
      </w:r>
      <w:r w:rsidRPr="00944633">
        <w:rPr>
          <w:rFonts w:ascii="Arial" w:hAnsi="Arial" w:cs="Arial"/>
          <w:color w:val="000000" w:themeColor="text1"/>
          <w:lang w:val="en-US"/>
        </w:rPr>
        <w:t xml:space="preserve">cumulative of </w:t>
      </w:r>
      <w:r w:rsidR="001B3D0A">
        <w:rPr>
          <w:rFonts w:ascii="Arial" w:hAnsi="Arial" w:cs="Arial"/>
          <w:color w:val="000000" w:themeColor="text1"/>
          <w:lang w:val="en-US"/>
        </w:rPr>
        <w:t xml:space="preserve">those of </w:t>
      </w:r>
      <w:r w:rsidRPr="00944633">
        <w:rPr>
          <w:rFonts w:ascii="Arial" w:hAnsi="Arial" w:cs="Arial"/>
          <w:color w:val="000000" w:themeColor="text1"/>
          <w:lang w:val="en-US"/>
        </w:rPr>
        <w:t>21- to 24-nt</w:t>
      </w:r>
      <w:r w:rsidR="001B3D0A">
        <w:rPr>
          <w:rFonts w:ascii="Arial" w:hAnsi="Arial" w:cs="Arial"/>
          <w:color w:val="000000" w:themeColor="text1"/>
          <w:lang w:val="en-US"/>
        </w:rPr>
        <w:t>s</w:t>
      </w:r>
      <w:r w:rsidRPr="00944633">
        <w:rPr>
          <w:rFonts w:ascii="Arial" w:hAnsi="Arial" w:cs="Arial"/>
          <w:color w:val="000000" w:themeColor="text1"/>
          <w:lang w:val="en-US"/>
        </w:rPr>
        <w:t xml:space="preserve">, respectively. </w:t>
      </w:r>
      <w:r w:rsidR="001B3D0A">
        <w:rPr>
          <w:rFonts w:ascii="Arial" w:hAnsi="Arial" w:cs="Arial"/>
          <w:color w:val="000000" w:themeColor="text1"/>
          <w:lang w:val="en-US"/>
        </w:rPr>
        <w:t>The d</w:t>
      </w:r>
      <w:r w:rsidRPr="00944633">
        <w:rPr>
          <w:rFonts w:ascii="Arial" w:hAnsi="Arial" w:cs="Arial"/>
          <w:color w:val="000000" w:themeColor="text1"/>
          <w:lang w:val="en-US"/>
        </w:rPr>
        <w:t xml:space="preserve">ata </w:t>
      </w:r>
      <w:r w:rsidR="001F7A6F">
        <w:rPr>
          <w:rFonts w:ascii="Arial" w:hAnsi="Arial" w:cs="Arial"/>
          <w:color w:val="000000" w:themeColor="text1"/>
          <w:lang w:val="en-US"/>
        </w:rPr>
        <w:t>were</w:t>
      </w:r>
      <w:r w:rsidRPr="00944633">
        <w:rPr>
          <w:rFonts w:ascii="Arial" w:hAnsi="Arial" w:cs="Arial"/>
          <w:color w:val="000000" w:themeColor="text1"/>
          <w:lang w:val="en-US"/>
        </w:rPr>
        <w:t xml:space="preserve"> normalized to reads per million.</w:t>
      </w:r>
    </w:p>
    <w:p w14:paraId="553A4234" w14:textId="77777777" w:rsidR="00740D02" w:rsidRPr="00944633" w:rsidRDefault="00740D02" w:rsidP="00740D02">
      <w:pPr>
        <w:autoSpaceDE w:val="0"/>
        <w:autoSpaceDN w:val="0"/>
        <w:adjustRightInd w:val="0"/>
        <w:rPr>
          <w:rFonts w:ascii="Arial" w:hAnsi="Arial" w:cs="Arial"/>
          <w:color w:val="000000" w:themeColor="text1"/>
          <w:sz w:val="18"/>
          <w:szCs w:val="18"/>
          <w:lang w:val="en-US"/>
        </w:rPr>
      </w:pPr>
    </w:p>
    <w:sectPr w:rsidR="00740D02" w:rsidRPr="00944633">
      <w:footerReference w:type="even" r:id="rId15"/>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lliam A. Home" w:date="2021-05-19T14:33:00Z" w:initials="WAH">
    <w:p w14:paraId="29677957" w14:textId="77777777" w:rsidR="00BA0A07" w:rsidRDefault="00BA0A07">
      <w:pPr>
        <w:pStyle w:val="CommentText"/>
      </w:pPr>
      <w:r>
        <w:rPr>
          <w:rStyle w:val="CommentReference"/>
        </w:rPr>
        <w:annotationRef/>
      </w:r>
      <w:r>
        <w:t>Genome of what?</w:t>
      </w:r>
    </w:p>
    <w:p w14:paraId="7398FF80" w14:textId="2B743ED6" w:rsidR="00F179AF" w:rsidRDefault="00F179AF">
      <w:pPr>
        <w:pStyle w:val="CommentText"/>
      </w:pPr>
      <w:r>
        <w:t>Res: this is a</w:t>
      </w:r>
      <w:r w:rsidR="00603D3F">
        <w:t>n</w:t>
      </w:r>
      <w:r>
        <w:t xml:space="preserve"> imaginary sequence</w:t>
      </w:r>
    </w:p>
  </w:comment>
  <w:comment w:id="1" w:author="William A. Home" w:date="2021-05-19T14:53:00Z" w:initials="WAH">
    <w:p w14:paraId="6BB75C0C" w14:textId="3C662F6D" w:rsidR="004053A0" w:rsidRDefault="004053A0">
      <w:pPr>
        <w:pStyle w:val="CommentText"/>
      </w:pPr>
      <w:r>
        <w:rPr>
          <w:rStyle w:val="CommentReference"/>
        </w:rPr>
        <w:annotationRef/>
      </w:r>
      <w:r>
        <w:t>JP. I did the best that I could, but it is HIGHLY specialized and technical.</w:t>
      </w:r>
    </w:p>
  </w:comment>
  <w:comment w:id="2" w:author="William A. Home" w:date="2021-05-19T14:40:00Z" w:initials="WAH">
    <w:p w14:paraId="79599DE8" w14:textId="15EB3ABD" w:rsidR="00953912" w:rsidRDefault="00953912">
      <w:pPr>
        <w:pStyle w:val="CommentText"/>
      </w:pPr>
      <w:r>
        <w:rPr>
          <w:rStyle w:val="CommentReference"/>
        </w:rPr>
        <w:annotationRef/>
      </w:r>
      <w:r>
        <w:t>Check JP as I was really not sure what you were trying to say here.</w:t>
      </w:r>
    </w:p>
  </w:comment>
  <w:comment w:id="6" w:author="William A. Home" w:date="2021-05-19T14:41:00Z" w:initials="WAH">
    <w:p w14:paraId="13FF9539" w14:textId="77777777" w:rsidR="00953912" w:rsidRDefault="00953912">
      <w:pPr>
        <w:pStyle w:val="CommentText"/>
      </w:pPr>
      <w:r>
        <w:rPr>
          <w:rStyle w:val="CommentReference"/>
        </w:rPr>
        <w:annotationRef/>
      </w:r>
      <w:r>
        <w:t>Don't understand what you are trying to say here.</w:t>
      </w:r>
    </w:p>
    <w:p w14:paraId="0BDAB2EF" w14:textId="741FD464" w:rsidR="002E1A6D" w:rsidRDefault="002E1A6D">
      <w:pPr>
        <w:pStyle w:val="CommentText"/>
      </w:pPr>
      <w:r>
        <w:t xml:space="preserve">Res: In computer science, a </w:t>
      </w:r>
      <w:r w:rsidR="000E355F">
        <w:t>“</w:t>
      </w:r>
      <w:r>
        <w:t>decision problem</w:t>
      </w:r>
      <w:r w:rsidR="000E355F">
        <w:t>”</w:t>
      </w:r>
      <w:r>
        <w:t xml:space="preserve"> is one whose answer is binary, i.e., a True or False. Such is the problem of pattern matching: is a string “a” contained in a string “b”? The “counting form” of a decision problem is one that asks for the number of solutions for the underlying decision problem. In other words, it is the number of instances of the problem that have a True answer. The “counting form” of the pattern matching problem is stated as follows. Given a string a, and a string b, compute the number of times a can be found in b.</w:t>
      </w:r>
      <w:r>
        <w:br/>
        <w:t>Kindly see:</w:t>
      </w:r>
    </w:p>
    <w:p w14:paraId="550AE9F1" w14:textId="43323F2F" w:rsidR="002E1A6D" w:rsidRDefault="002E1A6D">
      <w:pPr>
        <w:pStyle w:val="CommentText"/>
      </w:pPr>
      <w:r w:rsidRPr="002E1A6D">
        <w:t>https://people.seas.harvard.edu/~salil/cs221/fall02/scribenotes/nov20.pdf</w:t>
      </w:r>
    </w:p>
    <w:p w14:paraId="38A162E2" w14:textId="20E20625" w:rsidR="002E1A6D" w:rsidRDefault="002E1A6D">
      <w:pPr>
        <w:pStyle w:val="CommentText"/>
      </w:pPr>
      <w:r w:rsidRPr="002E1A6D">
        <w:t>https://cs.stackexchange.com/questions/55402/why-is-the-counting-variant-of-a-hard-decision-problem-not-automatically-hard</w:t>
      </w:r>
      <w:r>
        <w:t xml:space="preserve"> </w:t>
      </w:r>
      <w:r w:rsidRPr="002E1A6D">
        <w:t>https://drops.dagstuhl.de/opus/volltexte/2018/8428/pdf/dagrep_v007_i008_p023_17341.pdf</w:t>
      </w:r>
    </w:p>
  </w:comment>
  <w:comment w:id="7" w:author="William A. Home" w:date="2021-05-19T14:43:00Z" w:initials="WAH">
    <w:p w14:paraId="71A010E5" w14:textId="77777777" w:rsidR="00953912" w:rsidRDefault="00953912">
      <w:pPr>
        <w:pStyle w:val="CommentText"/>
      </w:pPr>
      <w:r>
        <w:rPr>
          <w:rStyle w:val="CommentReference"/>
        </w:rPr>
        <w:annotationRef/>
      </w:r>
      <w:r>
        <w:t xml:space="preserve">Something is missing </w:t>
      </w:r>
      <w:proofErr w:type="gramStart"/>
      <w:r>
        <w:t>here,</w:t>
      </w:r>
      <w:proofErr w:type="gramEnd"/>
      <w:r>
        <w:t xml:space="preserve"> it makes no sense as written.</w:t>
      </w:r>
    </w:p>
    <w:p w14:paraId="389B27C3" w14:textId="095CED88" w:rsidR="000E355F" w:rsidRDefault="000E355F">
      <w:pPr>
        <w:pStyle w:val="CommentText"/>
      </w:pPr>
      <w:r>
        <w:t>Res: In reference to the previous answer, the “counting problem” in context is: given a string “a” – a viroid nucleotide sequence – and a string “b” – the gene sequence – how many times does “a” occur in “b”? The real-world problem we consider involves solving the abovementioned counting problem for several cases of the viroid nucleotide sequence, that come from a large pool. This is what we mean by “several instances of the above counting problem, each corresponding to a different viroid RNA nucleotide”.</w:t>
      </w:r>
    </w:p>
  </w:comment>
  <w:comment w:id="8" w:author="William A. Home" w:date="2021-05-19T14:44:00Z" w:initials="WAH">
    <w:p w14:paraId="288CD818" w14:textId="77777777" w:rsidR="00953912" w:rsidRDefault="00953912">
      <w:pPr>
        <w:pStyle w:val="CommentText"/>
      </w:pPr>
      <w:r>
        <w:rPr>
          <w:rStyle w:val="CommentReference"/>
        </w:rPr>
        <w:annotationRef/>
      </w:r>
      <w:r>
        <w:t>Matching what?</w:t>
      </w:r>
    </w:p>
    <w:p w14:paraId="1BCC41DD" w14:textId="1D922B3A" w:rsidR="000E355F" w:rsidRDefault="000E355F">
      <w:pPr>
        <w:pStyle w:val="CommentText"/>
      </w:pPr>
      <w:r>
        <w:t xml:space="preserve">Res: Apologies for the lack of clarity here. We mean to say that (eta) identifies matching *between two strings*, i.e., </w:t>
      </w:r>
      <w:proofErr w:type="gramStart"/>
      <w:r>
        <w:t>eta(</w:t>
      </w:r>
      <w:proofErr w:type="gramEnd"/>
      <w:r>
        <w:t>alpha, beta) = 1 whenever alpha can be found in beta and otherwise. In other words, the function eta is the binary response to the decision problem of pattern-matching.</w:t>
      </w:r>
    </w:p>
  </w:comment>
  <w:comment w:id="16" w:author="William A. Home" w:date="2021-05-19T14:45:00Z" w:initials="WAH">
    <w:p w14:paraId="55FF9AFF" w14:textId="77777777" w:rsidR="00953912" w:rsidRDefault="00953912">
      <w:pPr>
        <w:pStyle w:val="CommentText"/>
      </w:pPr>
      <w:r>
        <w:rPr>
          <w:rStyle w:val="CommentReference"/>
        </w:rPr>
        <w:annotationRef/>
      </w:r>
      <w:r>
        <w:t>Don't understand what you mean by using this word here.</w:t>
      </w:r>
    </w:p>
    <w:p w14:paraId="7C302CED" w14:textId="0303FFF4" w:rsidR="000E355F" w:rsidRDefault="000E355F">
      <w:pPr>
        <w:pStyle w:val="CommentText"/>
      </w:pPr>
      <w:r>
        <w:t xml:space="preserve">Res: </w:t>
      </w:r>
      <w:r w:rsidR="00CA3A65">
        <w:t>Sorry, we realize that t</w:t>
      </w:r>
      <w:r>
        <w:t xml:space="preserve">he part “and </w:t>
      </w:r>
      <w:proofErr w:type="gramStart"/>
      <w:r>
        <w:t>eta(</w:t>
      </w:r>
      <w:proofErr w:type="gramEnd"/>
      <w:r>
        <w:t xml:space="preserve">alpha, beta) = 0 otherwise.” is redundant due to the use of “if and only if” earlier </w:t>
      </w:r>
      <w:r w:rsidR="00CA3A65">
        <w:t>in</w:t>
      </w:r>
      <w:r>
        <w:t xml:space="preserve"> the sentence. The use of “otherwise” </w:t>
      </w:r>
      <w:r w:rsidR="00CA3A65">
        <w:t>encompasses</w:t>
      </w:r>
      <w:r>
        <w:t xml:space="preserve"> all the cases that are not covered by </w:t>
      </w:r>
      <w:r w:rsidR="00CA3A65">
        <w:t xml:space="preserve">the phrase </w:t>
      </w:r>
      <w:r>
        <w:t>“</w:t>
      </w:r>
      <w:r w:rsidR="00CA3A65">
        <w:t>alpha and beta match”. In other words, otherwise is synonymous to “alpha and beta do not match”. The use of “otherwise” is quite common in computer science while describing the behaviour of binary valued functions.</w:t>
      </w:r>
    </w:p>
  </w:comment>
  <w:comment w:id="19" w:author="William A. Home" w:date="2021-05-25T10:38:00Z" w:initials="WAH">
    <w:p w14:paraId="0D7E7C58" w14:textId="77777777" w:rsidR="00DB0642" w:rsidRDefault="00DB0642">
      <w:pPr>
        <w:pStyle w:val="CommentText"/>
      </w:pPr>
      <w:r>
        <w:rPr>
          <w:rStyle w:val="CommentReference"/>
        </w:rPr>
        <w:annotationRef/>
      </w:r>
      <w:r>
        <w:t>Don't understand. I think that something is missing here.</w:t>
      </w:r>
    </w:p>
    <w:p w14:paraId="7924A747" w14:textId="0F7C2977" w:rsidR="00957DEF" w:rsidRDefault="00957DEF">
      <w:pPr>
        <w:pStyle w:val="CommentText"/>
      </w:pPr>
      <w:r>
        <w:t>Res: We mean to say that a substring “alpha</w:t>
      </w:r>
      <w:proofErr w:type="gramStart"/>
      <w:r>
        <w:t>_(</w:t>
      </w:r>
      <w:proofErr w:type="gramEnd"/>
      <w:r>
        <w:t xml:space="preserve">j, </w:t>
      </w:r>
      <w:proofErr w:type="spellStart"/>
      <w:r>
        <w:t>j+k</w:t>
      </w:r>
      <w:proofErr w:type="spellEnd"/>
      <w:r>
        <w:t xml:space="preserve">)” disagrees with a string “beta”; at </w:t>
      </w:r>
      <w:proofErr w:type="spellStart"/>
      <w:r>
        <w:t>at</w:t>
      </w:r>
      <w:proofErr w:type="spellEnd"/>
      <w:r>
        <w:t xml:space="preserve"> most delta locations.</w:t>
      </w:r>
    </w:p>
    <w:p w14:paraId="404A333D" w14:textId="0BA2A1C5" w:rsidR="00957DEF" w:rsidRDefault="00957DEF">
      <w:pPr>
        <w:pStyle w:val="CommentText"/>
      </w:pPr>
      <w:r>
        <w:t xml:space="preserve">Kindly refer to the usage of this phrase here: </w:t>
      </w:r>
      <w:r w:rsidRPr="00957DEF">
        <w:t>https://english.stackexchange.com/questions/55869/all-but-at-most-one-what-does-it-mean</w:t>
      </w:r>
    </w:p>
  </w:comment>
  <w:comment w:id="21" w:author="William A. Home" w:date="2021-05-25T10:40:00Z" w:initials="WAH">
    <w:p w14:paraId="2E1D05FD" w14:textId="77777777" w:rsidR="00DB0642" w:rsidRDefault="00DB0642">
      <w:pPr>
        <w:pStyle w:val="CommentText"/>
      </w:pPr>
      <w:r>
        <w:rPr>
          <w:rStyle w:val="CommentReference"/>
        </w:rPr>
        <w:annotationRef/>
      </w:r>
      <w:r>
        <w:t>Something is missing here.</w:t>
      </w:r>
    </w:p>
    <w:p w14:paraId="4B5EFF02" w14:textId="074861C1" w:rsidR="00F70800" w:rsidRDefault="00F70800">
      <w:pPr>
        <w:pStyle w:val="CommentText"/>
      </w:pPr>
      <w:r>
        <w:t>Res: We mean to refer to the viroid binding problem defined in equation 1.</w:t>
      </w:r>
    </w:p>
  </w:comment>
  <w:comment w:id="22" w:author="William A. Home" w:date="2021-05-25T10:42:00Z" w:initials="WAH">
    <w:p w14:paraId="681C3FD2" w14:textId="77777777" w:rsidR="00DB0642" w:rsidRDefault="00DB0642">
      <w:pPr>
        <w:pStyle w:val="CommentText"/>
      </w:pPr>
      <w:r>
        <w:rPr>
          <w:rStyle w:val="CommentReference"/>
        </w:rPr>
        <w:annotationRef/>
      </w:r>
      <w:r>
        <w:t>Something is wrong here.</w:t>
      </w:r>
    </w:p>
    <w:p w14:paraId="07F4C7C8" w14:textId="7B65C767" w:rsidR="00957DEF" w:rsidRDefault="00957DEF">
      <w:pPr>
        <w:pStyle w:val="CommentText"/>
      </w:pPr>
      <w:r>
        <w:t>Res: Apologies for the typo. It should be “</w:t>
      </w:r>
      <w:proofErr w:type="spellStart"/>
      <w:r>
        <w:t>i-th</w:t>
      </w:r>
      <w:proofErr w:type="spellEnd"/>
      <w:r>
        <w:t>” instead of “</w:t>
      </w:r>
      <w:proofErr w:type="spellStart"/>
      <w:r>
        <w:t>i</w:t>
      </w:r>
      <w:proofErr w:type="spellEnd"/>
      <w:r>
        <w:t>-the</w:t>
      </w:r>
      <w:proofErr w:type="gramStart"/>
      <w:r>
        <w:t>”..</w:t>
      </w:r>
      <w:proofErr w:type="gramEnd"/>
    </w:p>
  </w:comment>
  <w:comment w:id="24" w:author="William A. Home" w:date="2021-05-25T10:44:00Z" w:initials="WAH">
    <w:p w14:paraId="291861EE" w14:textId="77777777" w:rsidR="00535234" w:rsidRDefault="00535234">
      <w:pPr>
        <w:pStyle w:val="CommentText"/>
      </w:pPr>
      <w:r>
        <w:rPr>
          <w:rStyle w:val="CommentReference"/>
        </w:rPr>
        <w:annotationRef/>
      </w:r>
      <w:r>
        <w:t>Are you trying to say that equation2 becomes this?</w:t>
      </w:r>
    </w:p>
    <w:p w14:paraId="21FE49AF" w14:textId="77777777" w:rsidR="00957DEF" w:rsidRDefault="00957DEF">
      <w:pPr>
        <w:pStyle w:val="CommentText"/>
      </w:pPr>
      <w:r>
        <w:t xml:space="preserve">Res: Apologies for the incorrect reference. The right reference should be for equation 1. And, we mean to say that </w:t>
      </w:r>
      <w:r w:rsidR="006C05C9">
        <w:t xml:space="preserve">equation 1 becomes </w:t>
      </w:r>
      <w:proofErr w:type="spellStart"/>
      <w:r w:rsidR="006C05C9">
        <w:t>V_j</w:t>
      </w:r>
      <w:proofErr w:type="spellEnd"/>
      <w:r w:rsidR="006C05C9">
        <w:t xml:space="preserve"> = </w:t>
      </w:r>
      <w:proofErr w:type="spellStart"/>
      <w:r w:rsidR="006C05C9">
        <w:t>chi_j</w:t>
      </w:r>
      <w:proofErr w:type="spellEnd"/>
      <w:r w:rsidR="006C05C9">
        <w:t>.</w:t>
      </w:r>
    </w:p>
    <w:p w14:paraId="68D8572C" w14:textId="7A97536D" w:rsidR="006C05C9" w:rsidRDefault="006C05C9">
      <w:pPr>
        <w:pStyle w:val="CommentText"/>
      </w:pPr>
      <w:r>
        <w:t xml:space="preserve">Suggested: In other words, equation 1 takes the form: </w:t>
      </w:r>
      <w:proofErr w:type="spellStart"/>
      <w:r>
        <w:t>V_j</w:t>
      </w:r>
      <w:proofErr w:type="spellEnd"/>
      <w:r>
        <w:t xml:space="preserve"> = </w:t>
      </w:r>
      <w:proofErr w:type="spellStart"/>
      <w:r>
        <w:t>chi_j</w:t>
      </w:r>
      <w:proofErr w:type="spellEnd"/>
      <w:r>
        <w:t>.</w:t>
      </w:r>
    </w:p>
  </w:comment>
  <w:comment w:id="27" w:author="William A. Home" w:date="2021-05-25T10:44:00Z" w:initials="WAH">
    <w:p w14:paraId="360FB038" w14:textId="77777777" w:rsidR="00535234" w:rsidRDefault="00535234">
      <w:pPr>
        <w:pStyle w:val="CommentText"/>
      </w:pPr>
      <w:r>
        <w:rPr>
          <w:rStyle w:val="CommentReference"/>
        </w:rPr>
        <w:annotationRef/>
      </w:r>
      <w:r>
        <w:t>Defines?</w:t>
      </w:r>
    </w:p>
    <w:p w14:paraId="108F6D12" w14:textId="77777777" w:rsidR="006C05C9" w:rsidRDefault="006C05C9">
      <w:pPr>
        <w:pStyle w:val="CommentText"/>
      </w:pPr>
      <w:r>
        <w:t>Res: We feel that “specifies” is a better choice of word than “defines” since we are talking about the solution of a problem which is a derived quantity.</w:t>
      </w:r>
    </w:p>
    <w:p w14:paraId="2E2F43DC" w14:textId="7151FFB9" w:rsidR="006C05C9" w:rsidRDefault="006C05C9">
      <w:pPr>
        <w:pStyle w:val="CommentText"/>
      </w:pPr>
      <w:r>
        <w:t xml:space="preserve">For example, the sentence just before 3.2.3 in page 11 of </w:t>
      </w:r>
      <w:hyperlink r:id="rId1" w:history="1">
        <w:r w:rsidRPr="00C32571">
          <w:rPr>
            <w:rStyle w:val="Hyperlink"/>
          </w:rPr>
          <w:t>https://diard.files.wordpress.com/2015/10/patri15.pdf</w:t>
        </w:r>
      </w:hyperlink>
      <w:r>
        <w:t xml:space="preserve"> .</w:t>
      </w:r>
    </w:p>
  </w:comment>
  <w:comment w:id="28" w:author="William A. Home" w:date="2021-05-25T10:45:00Z" w:initials="WAH">
    <w:p w14:paraId="52170D8C" w14:textId="77777777" w:rsidR="00535234" w:rsidRDefault="00535234">
      <w:pPr>
        <w:pStyle w:val="CommentText"/>
      </w:pPr>
      <w:r>
        <w:rPr>
          <w:rStyle w:val="CommentReference"/>
        </w:rPr>
        <w:annotationRef/>
      </w:r>
      <w:r>
        <w:t>critical?</w:t>
      </w:r>
    </w:p>
    <w:p w14:paraId="677F5650" w14:textId="6FD2C75A" w:rsidR="006C05C9" w:rsidRDefault="006C05C9">
      <w:pPr>
        <w:pStyle w:val="CommentText"/>
      </w:pPr>
      <w:r>
        <w:t>Res: Thanks, “critical” would be a better word.</w:t>
      </w:r>
    </w:p>
  </w:comment>
  <w:comment w:id="31" w:author="William A. Home" w:date="2021-05-26T14:15:00Z" w:initials="WAH">
    <w:p w14:paraId="40EDDEED" w14:textId="77777777" w:rsidR="00E72943" w:rsidRDefault="00E72943">
      <w:pPr>
        <w:pStyle w:val="CommentText"/>
      </w:pPr>
      <w:r>
        <w:rPr>
          <w:rStyle w:val="CommentReference"/>
        </w:rPr>
        <w:annotationRef/>
      </w:r>
      <w:r>
        <w:t>Is it really pool.txt vs. pool.txt???</w:t>
      </w:r>
    </w:p>
    <w:p w14:paraId="5E700AAE" w14:textId="15993D0F" w:rsidR="006C05C9" w:rsidRDefault="006C05C9">
      <w:pPr>
        <w:pStyle w:val="CommentText"/>
      </w:pPr>
      <w:r>
        <w:t>Res: Apologies for the typo here, that manifests as a logical error. We intend to say “between the sequence in “gene.txt” with those in “pool.txt”.</w:t>
      </w:r>
    </w:p>
  </w:comment>
  <w:comment w:id="34" w:author="William A. Home" w:date="2021-05-26T16:48:00Z" w:initials="WAH">
    <w:p w14:paraId="7DE2806C" w14:textId="77777777" w:rsidR="00A85C99" w:rsidRDefault="00A85C99">
      <w:pPr>
        <w:pStyle w:val="CommentText"/>
      </w:pPr>
      <w:r>
        <w:rPr>
          <w:rStyle w:val="CommentReference"/>
        </w:rPr>
        <w:annotationRef/>
      </w:r>
      <w:r>
        <w:t xml:space="preserve">Are you trying to </w:t>
      </w:r>
      <w:proofErr w:type="spellStart"/>
      <w:r>
        <w:t>saythat</w:t>
      </w:r>
      <w:proofErr w:type="spellEnd"/>
      <w:r>
        <w:t xml:space="preserve"> they have 3 differences in their genomes? If yes, then I would say that.</w:t>
      </w:r>
    </w:p>
    <w:p w14:paraId="4845F3F4" w14:textId="3A167EFF" w:rsidR="00603D3F" w:rsidRDefault="00603D3F">
      <w:pPr>
        <w:pStyle w:val="CommentText"/>
      </w:pPr>
      <w:r>
        <w:t>Response: Yes</w:t>
      </w:r>
    </w:p>
  </w:comment>
  <w:comment w:id="35" w:author="William A. Home" w:date="2021-05-26T16:49:00Z" w:initials="WAH">
    <w:p w14:paraId="49227ED9" w14:textId="77777777" w:rsidR="00A85C99" w:rsidRDefault="00A85C99">
      <w:pPr>
        <w:pStyle w:val="CommentText"/>
      </w:pPr>
      <w:r>
        <w:rPr>
          <w:rStyle w:val="CommentReference"/>
        </w:rPr>
        <w:annotationRef/>
      </w:r>
      <w:r>
        <w:t>Do both produce both types of symptoms?</w:t>
      </w:r>
    </w:p>
    <w:p w14:paraId="54BB0369" w14:textId="116FA301" w:rsidR="00603D3F" w:rsidRDefault="00603D3F">
      <w:pPr>
        <w:pStyle w:val="CommentText"/>
      </w:pPr>
      <w:r>
        <w:t>Response: Yes</w:t>
      </w:r>
    </w:p>
  </w:comment>
  <w:comment w:id="36" w:author="William A. Home" w:date="2021-05-27T11:01:00Z" w:initials="WAH">
    <w:p w14:paraId="64E842D1" w14:textId="2EF7B7D5" w:rsidR="00E375AE" w:rsidRDefault="00E375AE">
      <w:pPr>
        <w:pStyle w:val="CommentText"/>
      </w:pPr>
      <w:r>
        <w:rPr>
          <w:rStyle w:val="CommentReference"/>
        </w:rPr>
        <w:annotationRef/>
      </w:r>
      <w:r>
        <w:t>was?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98FF80" w15:done="0"/>
  <w15:commentEx w15:paraId="6BB75C0C" w15:done="0"/>
  <w15:commentEx w15:paraId="79599DE8" w15:done="0"/>
  <w15:commentEx w15:paraId="38A162E2" w15:done="0"/>
  <w15:commentEx w15:paraId="389B27C3" w15:done="0"/>
  <w15:commentEx w15:paraId="1BCC41DD" w15:done="1"/>
  <w15:commentEx w15:paraId="7C302CED" w15:done="1"/>
  <w15:commentEx w15:paraId="404A333D" w15:done="1"/>
  <w15:commentEx w15:paraId="4B5EFF02" w15:done="1"/>
  <w15:commentEx w15:paraId="07F4C7C8" w15:done="1"/>
  <w15:commentEx w15:paraId="68D8572C" w15:done="1"/>
  <w15:commentEx w15:paraId="2E2F43DC" w15:done="1"/>
  <w15:commentEx w15:paraId="677F5650" w15:done="1"/>
  <w15:commentEx w15:paraId="5E700AAE" w15:done="1"/>
  <w15:commentEx w15:paraId="4845F3F4" w15:done="0"/>
  <w15:commentEx w15:paraId="54BB0369" w15:done="0"/>
  <w15:commentEx w15:paraId="64E84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FA050" w16cex:dateUtc="2021-05-19T18:33:00Z"/>
  <w16cex:commentExtensible w16cex:durableId="244FA4DC" w16cex:dateUtc="2021-05-19T18:53:00Z"/>
  <w16cex:commentExtensible w16cex:durableId="244FA1D0" w16cex:dateUtc="2021-05-19T18:40:00Z"/>
  <w16cex:commentExtensible w16cex:durableId="244FA228" w16cex:dateUtc="2021-05-19T18:41:00Z"/>
  <w16cex:commentExtensible w16cex:durableId="244FA28E" w16cex:dateUtc="2021-05-19T18:43:00Z"/>
  <w16cex:commentExtensible w16cex:durableId="244FA2E1" w16cex:dateUtc="2021-05-19T18:44:00Z"/>
  <w16cex:commentExtensible w16cex:durableId="244FA318" w16cex:dateUtc="2021-05-19T18:45:00Z"/>
  <w16cex:commentExtensible w16cex:durableId="24575233" w16cex:dateUtc="2021-05-25T14:38:00Z"/>
  <w16cex:commentExtensible w16cex:durableId="24575296" w16cex:dateUtc="2021-05-25T14:40:00Z"/>
  <w16cex:commentExtensible w16cex:durableId="24575308" w16cex:dateUtc="2021-05-25T14:42:00Z"/>
  <w16cex:commentExtensible w16cex:durableId="2457537B" w16cex:dateUtc="2021-05-25T14:44:00Z"/>
  <w16cex:commentExtensible w16cex:durableId="24575398" w16cex:dateUtc="2021-05-25T14:44:00Z"/>
  <w16cex:commentExtensible w16cex:durableId="245753B8" w16cex:dateUtc="2021-05-25T14:45:00Z"/>
  <w16cex:commentExtensible w16cex:durableId="2458D691" w16cex:dateUtc="2021-05-26T18:15:00Z"/>
  <w16cex:commentExtensible w16cex:durableId="2458FA54" w16cex:dateUtc="2021-05-26T20:48:00Z"/>
  <w16cex:commentExtensible w16cex:durableId="2458FA8B" w16cex:dateUtc="2021-05-26T20:49:00Z"/>
  <w16cex:commentExtensible w16cex:durableId="2459FA81" w16cex:dateUtc="2021-05-27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98FF80" w16cid:durableId="244FA050"/>
  <w16cid:commentId w16cid:paraId="6BB75C0C" w16cid:durableId="244FA4DC"/>
  <w16cid:commentId w16cid:paraId="79599DE8" w16cid:durableId="244FA1D0"/>
  <w16cid:commentId w16cid:paraId="38A162E2" w16cid:durableId="244FA228"/>
  <w16cid:commentId w16cid:paraId="389B27C3" w16cid:durableId="244FA28E"/>
  <w16cid:commentId w16cid:paraId="1BCC41DD" w16cid:durableId="244FA2E1"/>
  <w16cid:commentId w16cid:paraId="7C302CED" w16cid:durableId="244FA318"/>
  <w16cid:commentId w16cid:paraId="404A333D" w16cid:durableId="24575233"/>
  <w16cid:commentId w16cid:paraId="4B5EFF02" w16cid:durableId="24575296"/>
  <w16cid:commentId w16cid:paraId="07F4C7C8" w16cid:durableId="24575308"/>
  <w16cid:commentId w16cid:paraId="68D8572C" w16cid:durableId="2457537B"/>
  <w16cid:commentId w16cid:paraId="2E2F43DC" w16cid:durableId="24575398"/>
  <w16cid:commentId w16cid:paraId="677F5650" w16cid:durableId="245753B8"/>
  <w16cid:commentId w16cid:paraId="5E700AAE" w16cid:durableId="2458D691"/>
  <w16cid:commentId w16cid:paraId="4845F3F4" w16cid:durableId="2458FA54"/>
  <w16cid:commentId w16cid:paraId="54BB0369" w16cid:durableId="2458FA8B"/>
  <w16cid:commentId w16cid:paraId="64E842D1" w16cid:durableId="2459F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158CB" w14:textId="77777777" w:rsidR="00114A03" w:rsidRDefault="00114A03" w:rsidP="00D236B4">
      <w:r>
        <w:separator/>
      </w:r>
    </w:p>
  </w:endnote>
  <w:endnote w:type="continuationSeparator" w:id="0">
    <w:p w14:paraId="5E4FE724" w14:textId="77777777" w:rsidR="00114A03" w:rsidRDefault="00114A03" w:rsidP="00D2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3585304"/>
      <w:docPartObj>
        <w:docPartGallery w:val="Page Numbers (Bottom of Page)"/>
        <w:docPartUnique/>
      </w:docPartObj>
    </w:sdtPr>
    <w:sdtEndPr>
      <w:rPr>
        <w:rStyle w:val="PageNumber"/>
      </w:rPr>
    </w:sdtEndPr>
    <w:sdtContent>
      <w:p w14:paraId="356E1EF7" w14:textId="04B22954" w:rsidR="00F212E9" w:rsidRDefault="00F212E9" w:rsidP="009D4B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84558167"/>
      <w:docPartObj>
        <w:docPartGallery w:val="Page Numbers (Bottom of Page)"/>
        <w:docPartUnique/>
      </w:docPartObj>
    </w:sdtPr>
    <w:sdtEndPr>
      <w:rPr>
        <w:rStyle w:val="PageNumber"/>
      </w:rPr>
    </w:sdtEndPr>
    <w:sdtContent>
      <w:p w14:paraId="79B17461" w14:textId="26FC27E6" w:rsidR="00F212E9" w:rsidRDefault="00F212E9" w:rsidP="009D4B7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70943" w14:textId="77777777" w:rsidR="00F212E9" w:rsidRDefault="00F212E9" w:rsidP="004235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5540475"/>
      <w:docPartObj>
        <w:docPartGallery w:val="Page Numbers (Bottom of Page)"/>
        <w:docPartUnique/>
      </w:docPartObj>
    </w:sdtPr>
    <w:sdtEndPr>
      <w:rPr>
        <w:rStyle w:val="PageNumber"/>
      </w:rPr>
    </w:sdtEndPr>
    <w:sdtContent>
      <w:p w14:paraId="71913E8A" w14:textId="012C90C9" w:rsidR="00F212E9" w:rsidRDefault="00F212E9" w:rsidP="00AD31DE">
        <w:pPr>
          <w:pStyle w:val="Footer"/>
          <w:framePr w:wrap="none" w:vAnchor="text" w:hAnchor="margin" w:xAlign="right" w:y="1"/>
          <w:rPr>
            <w:rStyle w:val="PageNumber"/>
            <w:rFonts w:ascii="Times New Roman" w:hAnsi="Times New Roman" w:cs="Times New Roman"/>
            <w:sz w:val="24"/>
            <w:szCs w:val="24"/>
          </w:rPr>
        </w:pPr>
        <w:r>
          <w:rPr>
            <w:rStyle w:val="PageNumber"/>
          </w:rPr>
          <w:fldChar w:fldCharType="begin"/>
        </w:r>
        <w:r>
          <w:rPr>
            <w:rStyle w:val="PageNumber"/>
          </w:rPr>
          <w:instrText xml:space="preserve"> PAGE </w:instrText>
        </w:r>
        <w:r>
          <w:rPr>
            <w:rStyle w:val="PageNumber"/>
          </w:rPr>
          <w:fldChar w:fldCharType="separate"/>
        </w:r>
        <w:r w:rsidR="00CD5215">
          <w:rPr>
            <w:rStyle w:val="PageNumber"/>
            <w:noProof/>
          </w:rPr>
          <w:t>4</w:t>
        </w:r>
        <w:r>
          <w:rPr>
            <w:rStyle w:val="PageNumber"/>
          </w:rPr>
          <w:fldChar w:fldCharType="end"/>
        </w:r>
      </w:p>
    </w:sdtContent>
  </w:sdt>
  <w:p w14:paraId="5C4C3D00" w14:textId="4CFF2781" w:rsidR="00F212E9" w:rsidRDefault="00F212E9" w:rsidP="00AD31DE">
    <w:pPr>
      <w:pStyle w:val="Footer"/>
      <w:framePr w:wrap="none" w:vAnchor="text" w:hAnchor="margin" w:xAlign="right" w:y="1"/>
      <w:ind w:right="360"/>
      <w:rPr>
        <w:rStyle w:val="PageNumber"/>
      </w:rPr>
    </w:pPr>
  </w:p>
  <w:p w14:paraId="474A7AA4" w14:textId="5A95FC0B" w:rsidR="00F212E9" w:rsidRDefault="00F212E9" w:rsidP="00423574">
    <w:pPr>
      <w:pStyle w:val="Footer"/>
      <w:framePr w:wrap="none" w:vAnchor="text" w:hAnchor="margin" w:xAlign="right" w:y="1"/>
      <w:ind w:right="360"/>
      <w:rPr>
        <w:rStyle w:val="PageNumber"/>
      </w:rPr>
    </w:pPr>
  </w:p>
  <w:p w14:paraId="7B912F7F" w14:textId="50133AA2" w:rsidR="00F212E9" w:rsidRPr="00423574" w:rsidRDefault="00F212E9" w:rsidP="00423574">
    <w:pPr>
      <w:pStyle w:val="Footer"/>
      <w:ind w:right="360"/>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FD2E4" w14:textId="77777777" w:rsidR="00114A03" w:rsidRDefault="00114A03" w:rsidP="00D236B4">
      <w:r>
        <w:separator/>
      </w:r>
    </w:p>
  </w:footnote>
  <w:footnote w:type="continuationSeparator" w:id="0">
    <w:p w14:paraId="3AFFDD77" w14:textId="77777777" w:rsidR="00114A03" w:rsidRDefault="00114A03" w:rsidP="00D23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F4269"/>
    <w:multiLevelType w:val="hybridMultilevel"/>
    <w:tmpl w:val="F2C868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140B6"/>
    <w:multiLevelType w:val="hybridMultilevel"/>
    <w:tmpl w:val="9DF8B3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76131"/>
    <w:multiLevelType w:val="hybridMultilevel"/>
    <w:tmpl w:val="9F9A4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A6908"/>
    <w:multiLevelType w:val="hybridMultilevel"/>
    <w:tmpl w:val="AF52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73186"/>
    <w:multiLevelType w:val="hybridMultilevel"/>
    <w:tmpl w:val="3D7C11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A. Home">
    <w15:presenceInfo w15:providerId="None" w15:userId="William A. Home"/>
  </w15:person>
  <w15:person w15:author="Pavithran Iyer">
    <w15:presenceInfo w15:providerId="AD" w15:userId="S::p4iyer@uwaterloo.ca::e087307a-5ac5-4b1d-b499-0efb43f8b4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6"/>
  <w:bordersDoNotSurroundHeader/>
  <w:bordersDoNotSurroundFooter/>
  <w:proofState w:spelling="clean" w:grammar="clean"/>
  <w:trackRevisions/>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BCC"/>
    <w:rsid w:val="000001BF"/>
    <w:rsid w:val="000012A3"/>
    <w:rsid w:val="00001D58"/>
    <w:rsid w:val="000163A6"/>
    <w:rsid w:val="00023A83"/>
    <w:rsid w:val="000256E1"/>
    <w:rsid w:val="000311F0"/>
    <w:rsid w:val="00032AC1"/>
    <w:rsid w:val="00033A5C"/>
    <w:rsid w:val="00040279"/>
    <w:rsid w:val="0005030F"/>
    <w:rsid w:val="00054D38"/>
    <w:rsid w:val="000572FD"/>
    <w:rsid w:val="000577D4"/>
    <w:rsid w:val="00057A42"/>
    <w:rsid w:val="00062F07"/>
    <w:rsid w:val="00063C09"/>
    <w:rsid w:val="000674F8"/>
    <w:rsid w:val="00075881"/>
    <w:rsid w:val="000776CA"/>
    <w:rsid w:val="00087F87"/>
    <w:rsid w:val="00092AFF"/>
    <w:rsid w:val="00092D37"/>
    <w:rsid w:val="00093C17"/>
    <w:rsid w:val="00093E74"/>
    <w:rsid w:val="00095D8A"/>
    <w:rsid w:val="00097A85"/>
    <w:rsid w:val="000A2D00"/>
    <w:rsid w:val="000A2E50"/>
    <w:rsid w:val="000A7CD8"/>
    <w:rsid w:val="000B0B16"/>
    <w:rsid w:val="000C0F82"/>
    <w:rsid w:val="000D0331"/>
    <w:rsid w:val="000D3ACE"/>
    <w:rsid w:val="000E132A"/>
    <w:rsid w:val="000E355F"/>
    <w:rsid w:val="000E3E08"/>
    <w:rsid w:val="000E5631"/>
    <w:rsid w:val="000F31E0"/>
    <w:rsid w:val="000F3985"/>
    <w:rsid w:val="000F62C1"/>
    <w:rsid w:val="00103BCF"/>
    <w:rsid w:val="00114A03"/>
    <w:rsid w:val="001159A7"/>
    <w:rsid w:val="00122A91"/>
    <w:rsid w:val="00127725"/>
    <w:rsid w:val="00127A16"/>
    <w:rsid w:val="001503B0"/>
    <w:rsid w:val="001548E4"/>
    <w:rsid w:val="00164714"/>
    <w:rsid w:val="0017101B"/>
    <w:rsid w:val="00173878"/>
    <w:rsid w:val="001775E5"/>
    <w:rsid w:val="00182FBA"/>
    <w:rsid w:val="001905C5"/>
    <w:rsid w:val="00194910"/>
    <w:rsid w:val="001A02D2"/>
    <w:rsid w:val="001A1FEB"/>
    <w:rsid w:val="001A2416"/>
    <w:rsid w:val="001A4C01"/>
    <w:rsid w:val="001A568E"/>
    <w:rsid w:val="001A674F"/>
    <w:rsid w:val="001A7234"/>
    <w:rsid w:val="001B3D0A"/>
    <w:rsid w:val="001B4DAD"/>
    <w:rsid w:val="001B5A21"/>
    <w:rsid w:val="001C10FE"/>
    <w:rsid w:val="001C3C8F"/>
    <w:rsid w:val="001C7FEE"/>
    <w:rsid w:val="001D0956"/>
    <w:rsid w:val="001D6203"/>
    <w:rsid w:val="001D7E7B"/>
    <w:rsid w:val="001E0BFC"/>
    <w:rsid w:val="001E0FF9"/>
    <w:rsid w:val="001E1DA9"/>
    <w:rsid w:val="001E336C"/>
    <w:rsid w:val="001F0838"/>
    <w:rsid w:val="001F4B1E"/>
    <w:rsid w:val="001F7A6F"/>
    <w:rsid w:val="00207880"/>
    <w:rsid w:val="00215713"/>
    <w:rsid w:val="0021571C"/>
    <w:rsid w:val="00220196"/>
    <w:rsid w:val="00231E26"/>
    <w:rsid w:val="00233C99"/>
    <w:rsid w:val="0024262E"/>
    <w:rsid w:val="00244153"/>
    <w:rsid w:val="00253EE7"/>
    <w:rsid w:val="002571CB"/>
    <w:rsid w:val="00261FD3"/>
    <w:rsid w:val="00267D55"/>
    <w:rsid w:val="0027057E"/>
    <w:rsid w:val="00274CE7"/>
    <w:rsid w:val="00296AF8"/>
    <w:rsid w:val="00297C4B"/>
    <w:rsid w:val="002A0E97"/>
    <w:rsid w:val="002A669E"/>
    <w:rsid w:val="002A69ED"/>
    <w:rsid w:val="002B202C"/>
    <w:rsid w:val="002B5096"/>
    <w:rsid w:val="002C0978"/>
    <w:rsid w:val="002C3897"/>
    <w:rsid w:val="002C563E"/>
    <w:rsid w:val="002D0D46"/>
    <w:rsid w:val="002D1919"/>
    <w:rsid w:val="002D2FDE"/>
    <w:rsid w:val="002D7805"/>
    <w:rsid w:val="002E1A6D"/>
    <w:rsid w:val="002E22A9"/>
    <w:rsid w:val="002E2E58"/>
    <w:rsid w:val="002F1E6F"/>
    <w:rsid w:val="002F4E4B"/>
    <w:rsid w:val="002F6FB7"/>
    <w:rsid w:val="00311413"/>
    <w:rsid w:val="00313D49"/>
    <w:rsid w:val="003154D0"/>
    <w:rsid w:val="00315A99"/>
    <w:rsid w:val="003227DE"/>
    <w:rsid w:val="0032593E"/>
    <w:rsid w:val="00345979"/>
    <w:rsid w:val="00351A7D"/>
    <w:rsid w:val="00365832"/>
    <w:rsid w:val="003767B2"/>
    <w:rsid w:val="00390166"/>
    <w:rsid w:val="00396B7C"/>
    <w:rsid w:val="00397BD5"/>
    <w:rsid w:val="003A156C"/>
    <w:rsid w:val="003A39E9"/>
    <w:rsid w:val="003B0CA2"/>
    <w:rsid w:val="003B7312"/>
    <w:rsid w:val="003B7EF0"/>
    <w:rsid w:val="003D0AB9"/>
    <w:rsid w:val="003D10D7"/>
    <w:rsid w:val="003E18B1"/>
    <w:rsid w:val="003E2636"/>
    <w:rsid w:val="003E3195"/>
    <w:rsid w:val="003E7C24"/>
    <w:rsid w:val="003F1B32"/>
    <w:rsid w:val="004053A0"/>
    <w:rsid w:val="004108CD"/>
    <w:rsid w:val="00414A51"/>
    <w:rsid w:val="0042031C"/>
    <w:rsid w:val="00423574"/>
    <w:rsid w:val="00423B2F"/>
    <w:rsid w:val="00427A2A"/>
    <w:rsid w:val="00437E01"/>
    <w:rsid w:val="00441833"/>
    <w:rsid w:val="00441A43"/>
    <w:rsid w:val="00445447"/>
    <w:rsid w:val="00446EC1"/>
    <w:rsid w:val="00452687"/>
    <w:rsid w:val="004531CC"/>
    <w:rsid w:val="00453FCC"/>
    <w:rsid w:val="00457EA3"/>
    <w:rsid w:val="0046271F"/>
    <w:rsid w:val="00464AF7"/>
    <w:rsid w:val="004701E8"/>
    <w:rsid w:val="0047442D"/>
    <w:rsid w:val="004822C4"/>
    <w:rsid w:val="004828E2"/>
    <w:rsid w:val="00482B31"/>
    <w:rsid w:val="004852FF"/>
    <w:rsid w:val="00490079"/>
    <w:rsid w:val="0049092D"/>
    <w:rsid w:val="00491E7F"/>
    <w:rsid w:val="00494D7C"/>
    <w:rsid w:val="004973EA"/>
    <w:rsid w:val="004B3385"/>
    <w:rsid w:val="004C050B"/>
    <w:rsid w:val="004D0666"/>
    <w:rsid w:val="004D3993"/>
    <w:rsid w:val="004D42FB"/>
    <w:rsid w:val="004D77FA"/>
    <w:rsid w:val="004E1957"/>
    <w:rsid w:val="004E55AE"/>
    <w:rsid w:val="004E5869"/>
    <w:rsid w:val="004E7EA6"/>
    <w:rsid w:val="004F0EF4"/>
    <w:rsid w:val="004F3C09"/>
    <w:rsid w:val="00503007"/>
    <w:rsid w:val="00504B04"/>
    <w:rsid w:val="00510768"/>
    <w:rsid w:val="00510989"/>
    <w:rsid w:val="005175B8"/>
    <w:rsid w:val="00526775"/>
    <w:rsid w:val="00533E05"/>
    <w:rsid w:val="00535234"/>
    <w:rsid w:val="0053662E"/>
    <w:rsid w:val="00541A23"/>
    <w:rsid w:val="00541D66"/>
    <w:rsid w:val="00545F3A"/>
    <w:rsid w:val="005479E7"/>
    <w:rsid w:val="005535BA"/>
    <w:rsid w:val="0056224D"/>
    <w:rsid w:val="00564777"/>
    <w:rsid w:val="00573D01"/>
    <w:rsid w:val="0057513E"/>
    <w:rsid w:val="005806F7"/>
    <w:rsid w:val="00584F42"/>
    <w:rsid w:val="00591526"/>
    <w:rsid w:val="00592519"/>
    <w:rsid w:val="005946DA"/>
    <w:rsid w:val="0059581A"/>
    <w:rsid w:val="00596FD8"/>
    <w:rsid w:val="005A299E"/>
    <w:rsid w:val="005A4055"/>
    <w:rsid w:val="005A5770"/>
    <w:rsid w:val="005A7964"/>
    <w:rsid w:val="005B364E"/>
    <w:rsid w:val="005B4357"/>
    <w:rsid w:val="005B4507"/>
    <w:rsid w:val="005C2938"/>
    <w:rsid w:val="005D02C2"/>
    <w:rsid w:val="005D2B7B"/>
    <w:rsid w:val="005D3CD0"/>
    <w:rsid w:val="005D5065"/>
    <w:rsid w:val="005E00D7"/>
    <w:rsid w:val="005F10ED"/>
    <w:rsid w:val="005F329B"/>
    <w:rsid w:val="005F65C4"/>
    <w:rsid w:val="00603D3F"/>
    <w:rsid w:val="00612C2F"/>
    <w:rsid w:val="00614EBB"/>
    <w:rsid w:val="00615CA5"/>
    <w:rsid w:val="00617CCB"/>
    <w:rsid w:val="00620D44"/>
    <w:rsid w:val="00621EFC"/>
    <w:rsid w:val="00632A07"/>
    <w:rsid w:val="006331FC"/>
    <w:rsid w:val="00634F00"/>
    <w:rsid w:val="00644C5F"/>
    <w:rsid w:val="00646DD6"/>
    <w:rsid w:val="0064709B"/>
    <w:rsid w:val="00647A17"/>
    <w:rsid w:val="00657EE3"/>
    <w:rsid w:val="00660196"/>
    <w:rsid w:val="00663B41"/>
    <w:rsid w:val="00665CCC"/>
    <w:rsid w:val="00683F3B"/>
    <w:rsid w:val="00686B38"/>
    <w:rsid w:val="00696326"/>
    <w:rsid w:val="00696FFC"/>
    <w:rsid w:val="006977A1"/>
    <w:rsid w:val="006A1EF5"/>
    <w:rsid w:val="006A2978"/>
    <w:rsid w:val="006A3339"/>
    <w:rsid w:val="006A38AD"/>
    <w:rsid w:val="006B4721"/>
    <w:rsid w:val="006B5A14"/>
    <w:rsid w:val="006B6055"/>
    <w:rsid w:val="006B7778"/>
    <w:rsid w:val="006B79C5"/>
    <w:rsid w:val="006B7AAF"/>
    <w:rsid w:val="006C05C9"/>
    <w:rsid w:val="006C6205"/>
    <w:rsid w:val="006C7B73"/>
    <w:rsid w:val="006D3B3C"/>
    <w:rsid w:val="006D60F9"/>
    <w:rsid w:val="006E05D1"/>
    <w:rsid w:val="006E29DD"/>
    <w:rsid w:val="006E647C"/>
    <w:rsid w:val="006F4605"/>
    <w:rsid w:val="00706F3A"/>
    <w:rsid w:val="00707DC1"/>
    <w:rsid w:val="007117D1"/>
    <w:rsid w:val="007165D8"/>
    <w:rsid w:val="00720EAD"/>
    <w:rsid w:val="00721406"/>
    <w:rsid w:val="007318C5"/>
    <w:rsid w:val="007347C6"/>
    <w:rsid w:val="00735962"/>
    <w:rsid w:val="0073676A"/>
    <w:rsid w:val="00740D02"/>
    <w:rsid w:val="00742344"/>
    <w:rsid w:val="007447D9"/>
    <w:rsid w:val="00751B65"/>
    <w:rsid w:val="00751F09"/>
    <w:rsid w:val="00753345"/>
    <w:rsid w:val="007542F1"/>
    <w:rsid w:val="0075658D"/>
    <w:rsid w:val="00764DDF"/>
    <w:rsid w:val="007674DC"/>
    <w:rsid w:val="0077497F"/>
    <w:rsid w:val="0077664A"/>
    <w:rsid w:val="0078063F"/>
    <w:rsid w:val="00780D00"/>
    <w:rsid w:val="00781B6C"/>
    <w:rsid w:val="0079326D"/>
    <w:rsid w:val="007B635F"/>
    <w:rsid w:val="007B75A8"/>
    <w:rsid w:val="007C0728"/>
    <w:rsid w:val="007C77E6"/>
    <w:rsid w:val="007D0653"/>
    <w:rsid w:val="007D17D7"/>
    <w:rsid w:val="007D6658"/>
    <w:rsid w:val="007E2AB8"/>
    <w:rsid w:val="007E499E"/>
    <w:rsid w:val="007F0B83"/>
    <w:rsid w:val="007F755D"/>
    <w:rsid w:val="008019CB"/>
    <w:rsid w:val="00804E97"/>
    <w:rsid w:val="00807291"/>
    <w:rsid w:val="00812603"/>
    <w:rsid w:val="0081293A"/>
    <w:rsid w:val="00820549"/>
    <w:rsid w:val="00822198"/>
    <w:rsid w:val="008306A2"/>
    <w:rsid w:val="0083070F"/>
    <w:rsid w:val="0083168B"/>
    <w:rsid w:val="0083392B"/>
    <w:rsid w:val="0083437A"/>
    <w:rsid w:val="008402B5"/>
    <w:rsid w:val="0084106C"/>
    <w:rsid w:val="00851C44"/>
    <w:rsid w:val="00855C7B"/>
    <w:rsid w:val="00857259"/>
    <w:rsid w:val="00860BB9"/>
    <w:rsid w:val="008656CD"/>
    <w:rsid w:val="00873A20"/>
    <w:rsid w:val="00884BD2"/>
    <w:rsid w:val="00893C03"/>
    <w:rsid w:val="008A53F1"/>
    <w:rsid w:val="008B6FE8"/>
    <w:rsid w:val="008C7942"/>
    <w:rsid w:val="008D4A75"/>
    <w:rsid w:val="008E1249"/>
    <w:rsid w:val="008E2160"/>
    <w:rsid w:val="008F1FF3"/>
    <w:rsid w:val="008F3072"/>
    <w:rsid w:val="008F621F"/>
    <w:rsid w:val="008F7D92"/>
    <w:rsid w:val="008F7E4E"/>
    <w:rsid w:val="0090028E"/>
    <w:rsid w:val="009071D1"/>
    <w:rsid w:val="00916938"/>
    <w:rsid w:val="00926D41"/>
    <w:rsid w:val="0094025B"/>
    <w:rsid w:val="00944633"/>
    <w:rsid w:val="0094538F"/>
    <w:rsid w:val="00953912"/>
    <w:rsid w:val="00954755"/>
    <w:rsid w:val="00954E1B"/>
    <w:rsid w:val="00955A50"/>
    <w:rsid w:val="00957DEF"/>
    <w:rsid w:val="00963403"/>
    <w:rsid w:val="00970873"/>
    <w:rsid w:val="009711B0"/>
    <w:rsid w:val="009717E5"/>
    <w:rsid w:val="00971DF2"/>
    <w:rsid w:val="0097691E"/>
    <w:rsid w:val="00983411"/>
    <w:rsid w:val="00984F0E"/>
    <w:rsid w:val="0098501B"/>
    <w:rsid w:val="009856D8"/>
    <w:rsid w:val="00987578"/>
    <w:rsid w:val="009955D9"/>
    <w:rsid w:val="009A0C81"/>
    <w:rsid w:val="009A1B35"/>
    <w:rsid w:val="009A6920"/>
    <w:rsid w:val="009B0B5A"/>
    <w:rsid w:val="009B2E61"/>
    <w:rsid w:val="009D4B71"/>
    <w:rsid w:val="009D6298"/>
    <w:rsid w:val="009E0900"/>
    <w:rsid w:val="009E3E1D"/>
    <w:rsid w:val="009E4A6C"/>
    <w:rsid w:val="009F35A3"/>
    <w:rsid w:val="00A1028C"/>
    <w:rsid w:val="00A11A59"/>
    <w:rsid w:val="00A123B7"/>
    <w:rsid w:val="00A14DFB"/>
    <w:rsid w:val="00A14FB8"/>
    <w:rsid w:val="00A15E95"/>
    <w:rsid w:val="00A17168"/>
    <w:rsid w:val="00A25027"/>
    <w:rsid w:val="00A31FD9"/>
    <w:rsid w:val="00A40858"/>
    <w:rsid w:val="00A40E7F"/>
    <w:rsid w:val="00A41ECE"/>
    <w:rsid w:val="00A447B4"/>
    <w:rsid w:val="00A47010"/>
    <w:rsid w:val="00A50A65"/>
    <w:rsid w:val="00A52FE6"/>
    <w:rsid w:val="00A55FFF"/>
    <w:rsid w:val="00A60CCD"/>
    <w:rsid w:val="00A62D6D"/>
    <w:rsid w:val="00A6798E"/>
    <w:rsid w:val="00A804DE"/>
    <w:rsid w:val="00A81B94"/>
    <w:rsid w:val="00A832B0"/>
    <w:rsid w:val="00A85C99"/>
    <w:rsid w:val="00A85D20"/>
    <w:rsid w:val="00A91086"/>
    <w:rsid w:val="00A97137"/>
    <w:rsid w:val="00AB6D9E"/>
    <w:rsid w:val="00AB7DCA"/>
    <w:rsid w:val="00AC12E5"/>
    <w:rsid w:val="00AC1B92"/>
    <w:rsid w:val="00AC37DC"/>
    <w:rsid w:val="00AC545E"/>
    <w:rsid w:val="00AD31DE"/>
    <w:rsid w:val="00AD7299"/>
    <w:rsid w:val="00AE253E"/>
    <w:rsid w:val="00AF3709"/>
    <w:rsid w:val="00AF3924"/>
    <w:rsid w:val="00B113C3"/>
    <w:rsid w:val="00B27CDE"/>
    <w:rsid w:val="00B33922"/>
    <w:rsid w:val="00B33F1A"/>
    <w:rsid w:val="00B41F19"/>
    <w:rsid w:val="00B53E90"/>
    <w:rsid w:val="00B540F7"/>
    <w:rsid w:val="00B56C9D"/>
    <w:rsid w:val="00B6128B"/>
    <w:rsid w:val="00B629EF"/>
    <w:rsid w:val="00B67A5C"/>
    <w:rsid w:val="00B70B67"/>
    <w:rsid w:val="00B713AA"/>
    <w:rsid w:val="00B73C57"/>
    <w:rsid w:val="00B83EDE"/>
    <w:rsid w:val="00B87309"/>
    <w:rsid w:val="00B90D21"/>
    <w:rsid w:val="00B97D09"/>
    <w:rsid w:val="00BA0A07"/>
    <w:rsid w:val="00BA464F"/>
    <w:rsid w:val="00BA702E"/>
    <w:rsid w:val="00BB1C73"/>
    <w:rsid w:val="00BB6AD8"/>
    <w:rsid w:val="00BC0D5E"/>
    <w:rsid w:val="00BC12D4"/>
    <w:rsid w:val="00BC2E0C"/>
    <w:rsid w:val="00BC4717"/>
    <w:rsid w:val="00BC6D16"/>
    <w:rsid w:val="00BE38F6"/>
    <w:rsid w:val="00BF13B8"/>
    <w:rsid w:val="00BF4496"/>
    <w:rsid w:val="00C00D50"/>
    <w:rsid w:val="00C03CBB"/>
    <w:rsid w:val="00C04519"/>
    <w:rsid w:val="00C0520D"/>
    <w:rsid w:val="00C12433"/>
    <w:rsid w:val="00C14E39"/>
    <w:rsid w:val="00C23C0D"/>
    <w:rsid w:val="00C31B2B"/>
    <w:rsid w:val="00C43A67"/>
    <w:rsid w:val="00C50A3D"/>
    <w:rsid w:val="00C52F2A"/>
    <w:rsid w:val="00C57CF8"/>
    <w:rsid w:val="00C669C4"/>
    <w:rsid w:val="00C71523"/>
    <w:rsid w:val="00C75A54"/>
    <w:rsid w:val="00C82A55"/>
    <w:rsid w:val="00C95B2C"/>
    <w:rsid w:val="00C960AA"/>
    <w:rsid w:val="00CA03C8"/>
    <w:rsid w:val="00CA3A65"/>
    <w:rsid w:val="00CB322C"/>
    <w:rsid w:val="00CB6101"/>
    <w:rsid w:val="00CD2CD4"/>
    <w:rsid w:val="00CD5215"/>
    <w:rsid w:val="00CE1156"/>
    <w:rsid w:val="00CE1D4A"/>
    <w:rsid w:val="00CE4358"/>
    <w:rsid w:val="00CF2DE1"/>
    <w:rsid w:val="00CF7156"/>
    <w:rsid w:val="00D104C5"/>
    <w:rsid w:val="00D142E1"/>
    <w:rsid w:val="00D236B4"/>
    <w:rsid w:val="00D332F1"/>
    <w:rsid w:val="00D33605"/>
    <w:rsid w:val="00D34E9A"/>
    <w:rsid w:val="00D45E1A"/>
    <w:rsid w:val="00D47263"/>
    <w:rsid w:val="00D65368"/>
    <w:rsid w:val="00D7635D"/>
    <w:rsid w:val="00D90B51"/>
    <w:rsid w:val="00D92863"/>
    <w:rsid w:val="00D945F7"/>
    <w:rsid w:val="00D960D9"/>
    <w:rsid w:val="00D966A3"/>
    <w:rsid w:val="00D96DA4"/>
    <w:rsid w:val="00DA23BA"/>
    <w:rsid w:val="00DB0642"/>
    <w:rsid w:val="00DB227F"/>
    <w:rsid w:val="00DB315A"/>
    <w:rsid w:val="00DB38AC"/>
    <w:rsid w:val="00DC027A"/>
    <w:rsid w:val="00DC60AA"/>
    <w:rsid w:val="00DD1E38"/>
    <w:rsid w:val="00E04C9C"/>
    <w:rsid w:val="00E0534F"/>
    <w:rsid w:val="00E075FF"/>
    <w:rsid w:val="00E133F3"/>
    <w:rsid w:val="00E2250F"/>
    <w:rsid w:val="00E24BFF"/>
    <w:rsid w:val="00E27DBD"/>
    <w:rsid w:val="00E330C8"/>
    <w:rsid w:val="00E33AB8"/>
    <w:rsid w:val="00E375AE"/>
    <w:rsid w:val="00E377EF"/>
    <w:rsid w:val="00E429D5"/>
    <w:rsid w:val="00E45045"/>
    <w:rsid w:val="00E518B0"/>
    <w:rsid w:val="00E61921"/>
    <w:rsid w:val="00E63282"/>
    <w:rsid w:val="00E71D71"/>
    <w:rsid w:val="00E72943"/>
    <w:rsid w:val="00E86EDE"/>
    <w:rsid w:val="00E918ED"/>
    <w:rsid w:val="00E91FA7"/>
    <w:rsid w:val="00E94F07"/>
    <w:rsid w:val="00EB0B79"/>
    <w:rsid w:val="00EE1FB9"/>
    <w:rsid w:val="00EF3716"/>
    <w:rsid w:val="00EF3831"/>
    <w:rsid w:val="00EF4028"/>
    <w:rsid w:val="00EF60B2"/>
    <w:rsid w:val="00EF7BCC"/>
    <w:rsid w:val="00F021B3"/>
    <w:rsid w:val="00F13CD1"/>
    <w:rsid w:val="00F14530"/>
    <w:rsid w:val="00F179AF"/>
    <w:rsid w:val="00F212E9"/>
    <w:rsid w:val="00F25EAD"/>
    <w:rsid w:val="00F26D16"/>
    <w:rsid w:val="00F318A2"/>
    <w:rsid w:val="00F322FF"/>
    <w:rsid w:val="00F35C4B"/>
    <w:rsid w:val="00F41857"/>
    <w:rsid w:val="00F52133"/>
    <w:rsid w:val="00F54C39"/>
    <w:rsid w:val="00F5722E"/>
    <w:rsid w:val="00F620B3"/>
    <w:rsid w:val="00F70800"/>
    <w:rsid w:val="00F71412"/>
    <w:rsid w:val="00F71C72"/>
    <w:rsid w:val="00F81E0D"/>
    <w:rsid w:val="00F83985"/>
    <w:rsid w:val="00F83A29"/>
    <w:rsid w:val="00F85707"/>
    <w:rsid w:val="00F94363"/>
    <w:rsid w:val="00FA0C70"/>
    <w:rsid w:val="00FA1451"/>
    <w:rsid w:val="00FA4A39"/>
    <w:rsid w:val="00FB6C9D"/>
    <w:rsid w:val="00FC6451"/>
    <w:rsid w:val="00FC7799"/>
    <w:rsid w:val="00FD1DF7"/>
    <w:rsid w:val="00FD5FCC"/>
    <w:rsid w:val="00FE3EDC"/>
    <w:rsid w:val="00FF17F5"/>
    <w:rsid w:val="00FF25D4"/>
    <w:rsid w:val="00FF2B74"/>
    <w:rsid w:val="00FF40C1"/>
    <w:rsid w:val="00FF4972"/>
    <w:rsid w:val="00FF4A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810788"/>
  <w15:chartTrackingRefBased/>
  <w15:docId w15:val="{D4F708A6-A1A5-204D-B3A1-485D438E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C57"/>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1FC"/>
    <w:rPr>
      <w:color w:val="808080"/>
    </w:rPr>
  </w:style>
  <w:style w:type="paragraph" w:styleId="ListParagraph">
    <w:name w:val="List Paragraph"/>
    <w:basedOn w:val="Normal"/>
    <w:uiPriority w:val="34"/>
    <w:qFormat/>
    <w:rsid w:val="000572FD"/>
    <w:pPr>
      <w:ind w:left="720"/>
      <w:contextualSpacing/>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9711B0"/>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2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7CF8"/>
    <w:rPr>
      <w:sz w:val="16"/>
      <w:szCs w:val="16"/>
    </w:rPr>
  </w:style>
  <w:style w:type="paragraph" w:styleId="CommentText">
    <w:name w:val="annotation text"/>
    <w:basedOn w:val="Normal"/>
    <w:link w:val="CommentTextChar"/>
    <w:uiPriority w:val="99"/>
    <w:semiHidden/>
    <w:unhideWhenUsed/>
    <w:rsid w:val="00C57CF8"/>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57CF8"/>
    <w:rPr>
      <w:sz w:val="20"/>
      <w:szCs w:val="20"/>
    </w:rPr>
  </w:style>
  <w:style w:type="paragraph" w:styleId="CommentSubject">
    <w:name w:val="annotation subject"/>
    <w:basedOn w:val="CommentText"/>
    <w:next w:val="CommentText"/>
    <w:link w:val="CommentSubjectChar"/>
    <w:uiPriority w:val="99"/>
    <w:semiHidden/>
    <w:unhideWhenUsed/>
    <w:rsid w:val="00C57CF8"/>
    <w:rPr>
      <w:b/>
      <w:bCs/>
    </w:rPr>
  </w:style>
  <w:style w:type="character" w:customStyle="1" w:styleId="CommentSubjectChar">
    <w:name w:val="Comment Subject Char"/>
    <w:basedOn w:val="CommentTextChar"/>
    <w:link w:val="CommentSubject"/>
    <w:uiPriority w:val="99"/>
    <w:semiHidden/>
    <w:rsid w:val="00C57CF8"/>
    <w:rPr>
      <w:b/>
      <w:bCs/>
      <w:sz w:val="20"/>
      <w:szCs w:val="20"/>
    </w:rPr>
  </w:style>
  <w:style w:type="paragraph" w:styleId="Revision">
    <w:name w:val="Revision"/>
    <w:hidden/>
    <w:uiPriority w:val="99"/>
    <w:semiHidden/>
    <w:rsid w:val="00F52133"/>
  </w:style>
  <w:style w:type="character" w:styleId="Hyperlink">
    <w:name w:val="Hyperlink"/>
    <w:basedOn w:val="DefaultParagraphFont"/>
    <w:uiPriority w:val="99"/>
    <w:unhideWhenUsed/>
    <w:rsid w:val="00FE3EDC"/>
    <w:rPr>
      <w:color w:val="0563C1" w:themeColor="hyperlink"/>
      <w:u w:val="single"/>
    </w:rPr>
  </w:style>
  <w:style w:type="character" w:customStyle="1" w:styleId="UnresolvedMention1">
    <w:name w:val="Unresolved Mention1"/>
    <w:basedOn w:val="DefaultParagraphFont"/>
    <w:uiPriority w:val="99"/>
    <w:semiHidden/>
    <w:unhideWhenUsed/>
    <w:rsid w:val="00FE3EDC"/>
    <w:rPr>
      <w:color w:val="605E5C"/>
      <w:shd w:val="clear" w:color="auto" w:fill="E1DFDD"/>
    </w:rPr>
  </w:style>
  <w:style w:type="character" w:styleId="FollowedHyperlink">
    <w:name w:val="FollowedHyperlink"/>
    <w:basedOn w:val="DefaultParagraphFont"/>
    <w:uiPriority w:val="99"/>
    <w:semiHidden/>
    <w:unhideWhenUsed/>
    <w:rsid w:val="009B0B5A"/>
    <w:rPr>
      <w:color w:val="954F72" w:themeColor="followedHyperlink"/>
      <w:u w:val="single"/>
    </w:rPr>
  </w:style>
  <w:style w:type="paragraph" w:styleId="Header">
    <w:name w:val="header"/>
    <w:basedOn w:val="Normal"/>
    <w:link w:val="HeaderChar"/>
    <w:uiPriority w:val="99"/>
    <w:unhideWhenUsed/>
    <w:rsid w:val="00D236B4"/>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D236B4"/>
  </w:style>
  <w:style w:type="paragraph" w:styleId="Footer">
    <w:name w:val="footer"/>
    <w:basedOn w:val="Normal"/>
    <w:link w:val="FooterChar"/>
    <w:uiPriority w:val="99"/>
    <w:unhideWhenUsed/>
    <w:rsid w:val="00D236B4"/>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D236B4"/>
  </w:style>
  <w:style w:type="character" w:styleId="PageNumber">
    <w:name w:val="page number"/>
    <w:basedOn w:val="DefaultParagraphFont"/>
    <w:uiPriority w:val="99"/>
    <w:semiHidden/>
    <w:unhideWhenUsed/>
    <w:rsid w:val="00D236B4"/>
  </w:style>
  <w:style w:type="paragraph" w:styleId="BalloonText">
    <w:name w:val="Balloon Text"/>
    <w:basedOn w:val="Normal"/>
    <w:link w:val="BalloonTextChar"/>
    <w:uiPriority w:val="99"/>
    <w:semiHidden/>
    <w:unhideWhenUsed/>
    <w:rsid w:val="00345979"/>
    <w:rPr>
      <w:sz w:val="18"/>
      <w:szCs w:val="18"/>
    </w:rPr>
  </w:style>
  <w:style w:type="character" w:customStyle="1" w:styleId="BalloonTextChar">
    <w:name w:val="Balloon Text Char"/>
    <w:basedOn w:val="DefaultParagraphFont"/>
    <w:link w:val="BalloonText"/>
    <w:uiPriority w:val="99"/>
    <w:semiHidden/>
    <w:rsid w:val="00345979"/>
    <w:rPr>
      <w:rFonts w:ascii="Times New Roman" w:hAnsi="Times New Roman" w:cs="Times New Roman"/>
      <w:sz w:val="18"/>
      <w:szCs w:val="18"/>
    </w:rPr>
  </w:style>
  <w:style w:type="character" w:styleId="Emphasis">
    <w:name w:val="Emphasis"/>
    <w:basedOn w:val="DefaultParagraphFont"/>
    <w:uiPriority w:val="20"/>
    <w:qFormat/>
    <w:rsid w:val="00FF17F5"/>
    <w:rPr>
      <w:i/>
      <w:iCs/>
    </w:rPr>
  </w:style>
  <w:style w:type="paragraph" w:styleId="NormalWeb">
    <w:name w:val="Normal (Web)"/>
    <w:basedOn w:val="Normal"/>
    <w:uiPriority w:val="99"/>
    <w:unhideWhenUsed/>
    <w:rsid w:val="00B90D21"/>
    <w:pPr>
      <w:spacing w:before="100" w:beforeAutospacing="1" w:after="100" w:afterAutospacing="1"/>
    </w:pPr>
    <w:rPr>
      <w:lang w:eastAsia="en-CA"/>
    </w:rPr>
  </w:style>
  <w:style w:type="paragraph" w:customStyle="1" w:styleId="Default">
    <w:name w:val="Default"/>
    <w:rsid w:val="002F6FB7"/>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fr-FR"/>
      <w14:textOutline w14:w="0" w14:cap="flat" w14:cmpd="sng" w14:algn="ctr">
        <w14:noFill/>
        <w14:prstDash w14:val="solid"/>
        <w14:bevel/>
      </w14:textOutline>
    </w:rPr>
  </w:style>
  <w:style w:type="paragraph" w:customStyle="1" w:styleId="TableStyle1">
    <w:name w:val="Table Style 1"/>
    <w:rsid w:val="002F6FB7"/>
    <w:pPr>
      <w:pBdr>
        <w:top w:val="nil"/>
        <w:left w:val="nil"/>
        <w:bottom w:val="nil"/>
        <w:right w:val="nil"/>
        <w:between w:val="nil"/>
        <w:bar w:val="nil"/>
      </w:pBdr>
    </w:pPr>
    <w:rPr>
      <w:rFonts w:ascii="Helvetica Neue" w:eastAsia="Helvetica Neue" w:hAnsi="Helvetica Neue" w:cs="Helvetica Neue"/>
      <w:b/>
      <w:bCs/>
      <w:color w:val="000000"/>
      <w:sz w:val="20"/>
      <w:szCs w:val="20"/>
      <w:bdr w:val="nil"/>
      <w14:textOutline w14:w="0" w14:cap="flat" w14:cmpd="sng" w14:algn="ctr">
        <w14:noFill/>
        <w14:prstDash w14:val="solid"/>
        <w14:bevel/>
      </w14:textOutline>
    </w:rPr>
  </w:style>
  <w:style w:type="paragraph" w:customStyle="1" w:styleId="TableStyle2">
    <w:name w:val="Table Style 2"/>
    <w:rsid w:val="002F6FB7"/>
    <w:pPr>
      <w:pBdr>
        <w:top w:val="nil"/>
        <w:left w:val="nil"/>
        <w:bottom w:val="nil"/>
        <w:right w:val="nil"/>
        <w:between w:val="nil"/>
        <w:bar w:val="nil"/>
      </w:pBdr>
    </w:pPr>
    <w:rPr>
      <w:rFonts w:ascii="Helvetica Neue" w:eastAsia="Helvetica Neue" w:hAnsi="Helvetica Neue" w:cs="Helvetica Neue"/>
      <w:color w:val="000000"/>
      <w:sz w:val="20"/>
      <w:szCs w:val="2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6C0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80053">
      <w:bodyDiv w:val="1"/>
      <w:marLeft w:val="0"/>
      <w:marRight w:val="0"/>
      <w:marTop w:val="0"/>
      <w:marBottom w:val="0"/>
      <w:divBdr>
        <w:top w:val="none" w:sz="0" w:space="0" w:color="auto"/>
        <w:left w:val="none" w:sz="0" w:space="0" w:color="auto"/>
        <w:bottom w:val="none" w:sz="0" w:space="0" w:color="auto"/>
        <w:right w:val="none" w:sz="0" w:space="0" w:color="auto"/>
      </w:divBdr>
    </w:div>
    <w:div w:id="548226252">
      <w:bodyDiv w:val="1"/>
      <w:marLeft w:val="0"/>
      <w:marRight w:val="0"/>
      <w:marTop w:val="0"/>
      <w:marBottom w:val="0"/>
      <w:divBdr>
        <w:top w:val="none" w:sz="0" w:space="0" w:color="auto"/>
        <w:left w:val="none" w:sz="0" w:space="0" w:color="auto"/>
        <w:bottom w:val="none" w:sz="0" w:space="0" w:color="auto"/>
        <w:right w:val="none" w:sz="0" w:space="0" w:color="auto"/>
      </w:divBdr>
    </w:div>
    <w:div w:id="570621965">
      <w:bodyDiv w:val="1"/>
      <w:marLeft w:val="0"/>
      <w:marRight w:val="0"/>
      <w:marTop w:val="0"/>
      <w:marBottom w:val="0"/>
      <w:divBdr>
        <w:top w:val="none" w:sz="0" w:space="0" w:color="auto"/>
        <w:left w:val="none" w:sz="0" w:space="0" w:color="auto"/>
        <w:bottom w:val="none" w:sz="0" w:space="0" w:color="auto"/>
        <w:right w:val="none" w:sz="0" w:space="0" w:color="auto"/>
      </w:divBdr>
    </w:div>
    <w:div w:id="738283745">
      <w:bodyDiv w:val="1"/>
      <w:marLeft w:val="0"/>
      <w:marRight w:val="0"/>
      <w:marTop w:val="0"/>
      <w:marBottom w:val="0"/>
      <w:divBdr>
        <w:top w:val="none" w:sz="0" w:space="0" w:color="auto"/>
        <w:left w:val="none" w:sz="0" w:space="0" w:color="auto"/>
        <w:bottom w:val="none" w:sz="0" w:space="0" w:color="auto"/>
        <w:right w:val="none" w:sz="0" w:space="0" w:color="auto"/>
      </w:divBdr>
    </w:div>
    <w:div w:id="856771078">
      <w:bodyDiv w:val="1"/>
      <w:marLeft w:val="0"/>
      <w:marRight w:val="0"/>
      <w:marTop w:val="0"/>
      <w:marBottom w:val="0"/>
      <w:divBdr>
        <w:top w:val="none" w:sz="0" w:space="0" w:color="auto"/>
        <w:left w:val="none" w:sz="0" w:space="0" w:color="auto"/>
        <w:bottom w:val="none" w:sz="0" w:space="0" w:color="auto"/>
        <w:right w:val="none" w:sz="0" w:space="0" w:color="auto"/>
      </w:divBdr>
    </w:div>
    <w:div w:id="900290102">
      <w:bodyDiv w:val="1"/>
      <w:marLeft w:val="0"/>
      <w:marRight w:val="0"/>
      <w:marTop w:val="0"/>
      <w:marBottom w:val="0"/>
      <w:divBdr>
        <w:top w:val="none" w:sz="0" w:space="0" w:color="auto"/>
        <w:left w:val="none" w:sz="0" w:space="0" w:color="auto"/>
        <w:bottom w:val="none" w:sz="0" w:space="0" w:color="auto"/>
        <w:right w:val="none" w:sz="0" w:space="0" w:color="auto"/>
      </w:divBdr>
    </w:div>
    <w:div w:id="1062753982">
      <w:bodyDiv w:val="1"/>
      <w:marLeft w:val="0"/>
      <w:marRight w:val="0"/>
      <w:marTop w:val="0"/>
      <w:marBottom w:val="0"/>
      <w:divBdr>
        <w:top w:val="none" w:sz="0" w:space="0" w:color="auto"/>
        <w:left w:val="none" w:sz="0" w:space="0" w:color="auto"/>
        <w:bottom w:val="none" w:sz="0" w:space="0" w:color="auto"/>
        <w:right w:val="none" w:sz="0" w:space="0" w:color="auto"/>
      </w:divBdr>
    </w:div>
    <w:div w:id="1090541467">
      <w:bodyDiv w:val="1"/>
      <w:marLeft w:val="0"/>
      <w:marRight w:val="0"/>
      <w:marTop w:val="0"/>
      <w:marBottom w:val="0"/>
      <w:divBdr>
        <w:top w:val="none" w:sz="0" w:space="0" w:color="auto"/>
        <w:left w:val="none" w:sz="0" w:space="0" w:color="auto"/>
        <w:bottom w:val="none" w:sz="0" w:space="0" w:color="auto"/>
        <w:right w:val="none" w:sz="0" w:space="0" w:color="auto"/>
      </w:divBdr>
    </w:div>
    <w:div w:id="1126241651">
      <w:bodyDiv w:val="1"/>
      <w:marLeft w:val="0"/>
      <w:marRight w:val="0"/>
      <w:marTop w:val="0"/>
      <w:marBottom w:val="0"/>
      <w:divBdr>
        <w:top w:val="none" w:sz="0" w:space="0" w:color="auto"/>
        <w:left w:val="none" w:sz="0" w:space="0" w:color="auto"/>
        <w:bottom w:val="none" w:sz="0" w:space="0" w:color="auto"/>
        <w:right w:val="none" w:sz="0" w:space="0" w:color="auto"/>
      </w:divBdr>
    </w:div>
    <w:div w:id="1520653700">
      <w:bodyDiv w:val="1"/>
      <w:marLeft w:val="0"/>
      <w:marRight w:val="0"/>
      <w:marTop w:val="0"/>
      <w:marBottom w:val="0"/>
      <w:divBdr>
        <w:top w:val="none" w:sz="0" w:space="0" w:color="auto"/>
        <w:left w:val="none" w:sz="0" w:space="0" w:color="auto"/>
        <w:bottom w:val="none" w:sz="0" w:space="0" w:color="auto"/>
        <w:right w:val="none" w:sz="0" w:space="0" w:color="auto"/>
      </w:divBdr>
    </w:div>
    <w:div w:id="1590893610">
      <w:bodyDiv w:val="1"/>
      <w:marLeft w:val="0"/>
      <w:marRight w:val="0"/>
      <w:marTop w:val="0"/>
      <w:marBottom w:val="0"/>
      <w:divBdr>
        <w:top w:val="none" w:sz="0" w:space="0" w:color="auto"/>
        <w:left w:val="none" w:sz="0" w:space="0" w:color="auto"/>
        <w:bottom w:val="none" w:sz="0" w:space="0" w:color="auto"/>
        <w:right w:val="none" w:sz="0" w:space="0" w:color="auto"/>
      </w:divBdr>
    </w:div>
    <w:div w:id="1757943619">
      <w:bodyDiv w:val="1"/>
      <w:marLeft w:val="0"/>
      <w:marRight w:val="0"/>
      <w:marTop w:val="0"/>
      <w:marBottom w:val="0"/>
      <w:divBdr>
        <w:top w:val="none" w:sz="0" w:space="0" w:color="auto"/>
        <w:left w:val="none" w:sz="0" w:space="0" w:color="auto"/>
        <w:bottom w:val="none" w:sz="0" w:space="0" w:color="auto"/>
        <w:right w:val="none" w:sz="0" w:space="0" w:color="auto"/>
      </w:divBdr>
    </w:div>
    <w:div w:id="182511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iard.files.wordpress.com/2015/10/patri15.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charith.adkar@USherbrooke.ca" TargetMode="External"/><Relationship Id="rId13" Type="http://schemas.openxmlformats.org/officeDocument/2006/relationships/hyperlink" Target="https://github.com/paviudes/vbind"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97A8F731-9BCF-5D41-88F6-99CA25B594C4}">
  <we:reference id="55da0767-eb41-43c5-87ca-3799bace4589" version="1.0.1.0" store="EXCatalog" storeType="EXCatalog"/>
  <we:alternateReferences>
    <we:reference id="WA104380917" version="1.0.1.0" store="fr-CA"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CAAAEA2-93DA-A649-AAC4-E87D8D018E1F}">
  <we:reference id="f78a3046-9e99-4300-aa2b-5814002b01a2" version="1.16.0.0" store="EXCatalog" storeType="EXCatalog"/>
  <we:alternateReferences>
    <we:reference id="WA104382081" version="1.16.0.0" store="fr-CA"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AC65F55D-B681-C04B-A1D5-458B3E3C8105}">
  <we:reference id="f518cb36-c901-4d52-a9e7-4331342e485d" version="1.2.0.0" store="EXCatalog" storeType="EXCatalog"/>
  <we:alternateReferences>
    <we:reference id="WA200001011" version="1.2.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61D15-D517-44AC-8F2B-69D5167A0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25</Pages>
  <Words>25602</Words>
  <Characters>145935</Characters>
  <Application>Microsoft Office Word</Application>
  <DocSecurity>0</DocSecurity>
  <Lines>1216</Lines>
  <Paragraphs>342</Paragraphs>
  <ScaleCrop>false</ScaleCrop>
  <HeadingPairs>
    <vt:vector size="6" baseType="variant">
      <vt:variant>
        <vt:lpstr>Title</vt:lpstr>
      </vt:variant>
      <vt:variant>
        <vt:i4>1</vt:i4>
      </vt:variant>
      <vt:variant>
        <vt:lpstr>Titre</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171195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Iyer</dc:creator>
  <cp:keywords/>
  <dc:description/>
  <cp:lastModifiedBy>Pavithran Iyer</cp:lastModifiedBy>
  <cp:revision>7</cp:revision>
  <dcterms:created xsi:type="dcterms:W3CDTF">2021-05-29T21:11:00Z</dcterms:created>
  <dcterms:modified xsi:type="dcterms:W3CDTF">2021-05-29T22:07:00Z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http://www.zotero.org/styles/cells</vt:lpwstr>
  </property>
  <property fmtid="{D5CDD505-2E9C-101B-9397-08002B2CF9AE}" pid="5" name="Mendeley Recent Style Name 1_1">
    <vt:lpwstr>Cells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http://www.zotero.org/styles/frontiers-in-microbiology</vt:lpwstr>
  </property>
  <property fmtid="{D5CDD505-2E9C-101B-9397-08002B2CF9AE}" pid="11" name="Mendeley Recent Style Name 4_1">
    <vt:lpwstr>Frontiers in Microbiology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http://www.zotero.org/styles/international-journal-of-molecular-sciences</vt:lpwstr>
  </property>
  <property fmtid="{D5CDD505-2E9C-101B-9397-08002B2CF9AE}" pid="17" name="Mendeley Recent Style Name 7_1">
    <vt:lpwstr>International Journal of Molecular Sciences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http://www.zotero.org/styles/plant-disease</vt:lpwstr>
  </property>
  <property fmtid="{D5CDD505-2E9C-101B-9397-08002B2CF9AE}" pid="21" name="Mendeley Recent Style Name 9_1">
    <vt:lpwstr>Plant Disease</vt:lpwstr>
  </property>
  <property fmtid="{D5CDD505-2E9C-101B-9397-08002B2CF9AE}" pid="22" name="Mendeley Document_1">
    <vt:lpwstr>True</vt:lpwstr>
  </property>
  <property fmtid="{D5CDD505-2E9C-101B-9397-08002B2CF9AE}" pid="23" name="Mendeley Citation Style_1">
    <vt:lpwstr>http://www.zotero.org/styles/cells</vt:lpwstr>
  </property>
  <property fmtid="{D5CDD505-2E9C-101B-9397-08002B2CF9AE}" pid="24" name="Mendeley Unique User Id_1">
    <vt:lpwstr>bcac135f-1469-3bed-ab08-fdc240f3706c</vt:lpwstr>
  </property>
  <property fmtid="{D5CDD505-2E9C-101B-9397-08002B2CF9AE}" pid="25" name="grammarly_documentId">
    <vt:lpwstr>documentId_8348</vt:lpwstr>
  </property>
  <property fmtid="{D5CDD505-2E9C-101B-9397-08002B2CF9AE}" pid="26" name="grammarly_documentContext">
    <vt:lpwstr>{"goals":[],"domain":"general","emotions":[],"dialect":"canadian"}</vt:lpwstr>
  </property>
</Properties>
</file>